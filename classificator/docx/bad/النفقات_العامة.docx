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FC5" w:rsidRDefault="00EA2FC5" w:rsidP="00EA2FC5">
      <w:pPr>
        <w:jc w:val="lowKashida"/>
        <w:rPr>
          <w:rFonts w:cs="Simplified Arabic" w:hint="cs"/>
          <w:b/>
          <w:bCs/>
          <w:sz w:val="36"/>
          <w:szCs w:val="36"/>
          <w:highlight w:val="yellow"/>
          <w:rtl/>
          <w:lang w:bidi="ar-IQ"/>
        </w:rPr>
      </w:pPr>
    </w:p>
    <w:p w:rsidR="00EA2FC5" w:rsidRDefault="00EA2FC5" w:rsidP="00EA2FC5">
      <w:pPr>
        <w:jc w:val="lowKashida"/>
        <w:rPr>
          <w:rFonts w:cs="Simplified Arabic" w:hint="cs"/>
          <w:b/>
          <w:bCs/>
          <w:sz w:val="36"/>
          <w:szCs w:val="36"/>
          <w:highlight w:val="yellow"/>
          <w:rtl/>
          <w:lang w:bidi="ar-IQ"/>
        </w:rPr>
      </w:pPr>
      <w:r>
        <w:rPr>
          <w:rFonts w:cs="Simplified Arabic" w:hint="cs"/>
          <w:b/>
          <w:bCs/>
          <w:sz w:val="36"/>
          <w:szCs w:val="36"/>
          <w:highlight w:val="yellow"/>
          <w:rtl/>
          <w:lang w:bidi="ar-IQ"/>
        </w:rPr>
        <w:t>المحاضرة الخامسة :</w:t>
      </w:r>
    </w:p>
    <w:p w:rsidR="00EA2FC5" w:rsidRDefault="00EA2FC5" w:rsidP="00EA2FC5">
      <w:pPr>
        <w:jc w:val="lowKashida"/>
        <w:rPr>
          <w:rFonts w:cs="Simplified Arabic" w:hint="cs"/>
          <w:b/>
          <w:bCs/>
          <w:sz w:val="36"/>
          <w:szCs w:val="36"/>
          <w:highlight w:val="yellow"/>
          <w:rtl/>
          <w:lang w:bidi="ar-IQ"/>
        </w:rPr>
      </w:pPr>
    </w:p>
    <w:p w:rsidR="00EA2FC5" w:rsidRDefault="00EA2FC5" w:rsidP="00EA2FC5">
      <w:pPr>
        <w:jc w:val="lowKashida"/>
        <w:rPr>
          <w:rFonts w:cs="Simplified Arabic" w:hint="cs"/>
          <w:b/>
          <w:bCs/>
          <w:sz w:val="36"/>
          <w:szCs w:val="36"/>
          <w:highlight w:val="yellow"/>
          <w:rtl/>
          <w:lang w:bidi="ar-IQ"/>
        </w:rPr>
      </w:pPr>
      <w:r>
        <w:rPr>
          <w:rFonts w:cs="Simplified Arabic" w:hint="cs"/>
          <w:b/>
          <w:bCs/>
          <w:sz w:val="36"/>
          <w:szCs w:val="36"/>
          <w:highlight w:val="yellow"/>
          <w:rtl/>
          <w:lang w:bidi="ar-IQ"/>
        </w:rPr>
        <w:t>الفصل الأول</w:t>
      </w:r>
      <w:r w:rsidRPr="004531EE">
        <w:rPr>
          <w:rFonts w:cs="Simplified Arabic"/>
          <w:b/>
          <w:bCs/>
          <w:sz w:val="36"/>
          <w:szCs w:val="36"/>
          <w:highlight w:val="yellow"/>
          <w:rtl/>
          <w:lang w:bidi="ar-IQ"/>
        </w:rPr>
        <w:t xml:space="preserve"> </w:t>
      </w:r>
      <w:r>
        <w:rPr>
          <w:rFonts w:cs="Simplified Arabic" w:hint="cs"/>
          <w:b/>
          <w:bCs/>
          <w:sz w:val="36"/>
          <w:szCs w:val="36"/>
          <w:highlight w:val="yellow"/>
          <w:rtl/>
          <w:lang w:bidi="ar-IQ"/>
        </w:rPr>
        <w:t>-</w:t>
      </w:r>
      <w:r w:rsidRPr="005A7FD9">
        <w:rPr>
          <w:rFonts w:cs="Simplified Arabic"/>
          <w:b/>
          <w:bCs/>
          <w:sz w:val="36"/>
          <w:szCs w:val="36"/>
          <w:highlight w:val="yellow"/>
          <w:rtl/>
          <w:lang w:bidi="ar-IQ"/>
        </w:rPr>
        <w:t>النفقات العامة</w:t>
      </w:r>
    </w:p>
    <w:p w:rsidR="00EA2FC5" w:rsidRDefault="00EA2FC5" w:rsidP="00EA2FC5">
      <w:pPr>
        <w:jc w:val="lowKashida"/>
        <w:rPr>
          <w:rFonts w:cs="Simplified Arabic" w:hint="cs"/>
          <w:b/>
          <w:bCs/>
          <w:sz w:val="36"/>
          <w:szCs w:val="36"/>
          <w:highlight w:val="yellow"/>
          <w:rtl/>
          <w:lang w:bidi="ar-IQ"/>
        </w:rPr>
      </w:pPr>
    </w:p>
    <w:p w:rsidR="00EA2FC5" w:rsidRDefault="00EA2FC5" w:rsidP="00EA2FC5">
      <w:pPr>
        <w:jc w:val="lowKashida"/>
        <w:rPr>
          <w:rFonts w:cs="Simplified Arabic" w:hint="cs"/>
          <w:b/>
          <w:bCs/>
          <w:sz w:val="36"/>
          <w:szCs w:val="36"/>
          <w:rtl/>
          <w:lang w:bidi="ar-IQ"/>
        </w:rPr>
      </w:pPr>
    </w:p>
    <w:p w:rsidR="00EA2FC5" w:rsidRPr="005053BD" w:rsidRDefault="00EA2FC5" w:rsidP="00EA2FC5">
      <w:pPr>
        <w:jc w:val="lowKashida"/>
        <w:rPr>
          <w:rFonts w:cs="Simplified Arabic"/>
          <w:b/>
          <w:bCs/>
          <w:sz w:val="36"/>
          <w:szCs w:val="36"/>
          <w:rtl/>
          <w:lang w:bidi="ar-IQ"/>
        </w:rPr>
      </w:pPr>
    </w:p>
    <w:p w:rsidR="00EA2FC5" w:rsidRDefault="00EA2FC5" w:rsidP="00EA2FC5">
      <w:pPr>
        <w:jc w:val="lowKashida"/>
        <w:rPr>
          <w:rFonts w:cs="Simplified Arabic"/>
          <w:sz w:val="32"/>
          <w:szCs w:val="32"/>
          <w:rtl/>
          <w:lang w:bidi="ar-IQ"/>
        </w:rPr>
      </w:pPr>
      <w:r>
        <w:rPr>
          <w:rFonts w:cs="Simplified Arabic"/>
          <w:sz w:val="32"/>
          <w:szCs w:val="32"/>
          <w:rtl/>
          <w:lang w:bidi="ar-IQ"/>
        </w:rPr>
        <w:tab/>
        <w:t xml:space="preserve">لقد لعبت </w:t>
      </w:r>
      <w:proofErr w:type="spellStart"/>
      <w:r>
        <w:rPr>
          <w:rFonts w:cs="Simplified Arabic"/>
          <w:sz w:val="32"/>
          <w:szCs w:val="32"/>
          <w:rtl/>
          <w:lang w:bidi="ar-IQ"/>
        </w:rPr>
        <w:t>الافكار</w:t>
      </w:r>
      <w:proofErr w:type="spellEnd"/>
      <w:r>
        <w:rPr>
          <w:rFonts w:cs="Simplified Arabic"/>
          <w:sz w:val="32"/>
          <w:szCs w:val="32"/>
          <w:rtl/>
          <w:lang w:bidi="ar-IQ"/>
        </w:rPr>
        <w:t xml:space="preserve"> الاقتصادية دورا كبيرا في تحديد مفهوم ودور النفقات ولابد من </w:t>
      </w:r>
      <w:proofErr w:type="spellStart"/>
      <w:r>
        <w:rPr>
          <w:rFonts w:cs="Simplified Arabic"/>
          <w:sz w:val="32"/>
          <w:szCs w:val="32"/>
          <w:rtl/>
          <w:lang w:bidi="ar-IQ"/>
        </w:rPr>
        <w:t>اشارة</w:t>
      </w:r>
      <w:proofErr w:type="spellEnd"/>
      <w:r>
        <w:rPr>
          <w:rFonts w:cs="Simplified Arabic"/>
          <w:sz w:val="32"/>
          <w:szCs w:val="32"/>
          <w:rtl/>
          <w:lang w:bidi="ar-IQ"/>
        </w:rPr>
        <w:t xml:space="preserve"> سريعة للفكر الاقتصادي الذي كان سائداً في معظم دول أوربا خلال الربع الأخير من القرن الثامن عشر وطوال القرن التاسع عشر والثلث الأول من القرن العشرين وصولا إلى أزمة الكساد الأعظم  قبل تحديد مفهوم النفقات العامة ، </w:t>
      </w:r>
      <w:proofErr w:type="spellStart"/>
      <w:r>
        <w:rPr>
          <w:rFonts w:cs="Simplified Arabic"/>
          <w:sz w:val="32"/>
          <w:szCs w:val="32"/>
          <w:highlight w:val="yellow"/>
          <w:rtl/>
          <w:lang w:bidi="ar-IQ"/>
        </w:rPr>
        <w:t>ان</w:t>
      </w:r>
      <w:proofErr w:type="spellEnd"/>
      <w:r>
        <w:rPr>
          <w:rFonts w:cs="Simplified Arabic"/>
          <w:sz w:val="32"/>
          <w:szCs w:val="32"/>
          <w:highlight w:val="yellow"/>
          <w:rtl/>
          <w:lang w:bidi="ar-IQ"/>
        </w:rPr>
        <w:t xml:space="preserve"> </w:t>
      </w:r>
      <w:r w:rsidRPr="002D4FB4">
        <w:rPr>
          <w:rFonts w:cs="Simplified Arabic"/>
          <w:sz w:val="32"/>
          <w:szCs w:val="32"/>
          <w:highlight w:val="yellow"/>
          <w:rtl/>
          <w:lang w:bidi="ar-IQ"/>
        </w:rPr>
        <w:t xml:space="preserve"> الفكر التقليدي أو الفكر الكلاسيكي ، </w:t>
      </w:r>
      <w:r>
        <w:rPr>
          <w:rFonts w:cs="Simplified Arabic"/>
          <w:sz w:val="32"/>
          <w:szCs w:val="32"/>
          <w:highlight w:val="yellow"/>
          <w:rtl/>
          <w:lang w:bidi="ar-IQ"/>
        </w:rPr>
        <w:t>هو</w:t>
      </w:r>
      <w:r w:rsidRPr="002D4FB4">
        <w:rPr>
          <w:rFonts w:cs="Simplified Arabic"/>
          <w:sz w:val="32"/>
          <w:szCs w:val="32"/>
          <w:highlight w:val="yellow"/>
          <w:rtl/>
          <w:lang w:bidi="ar-IQ"/>
        </w:rPr>
        <w:t xml:space="preserve"> الفكر</w:t>
      </w:r>
      <w:r>
        <w:rPr>
          <w:rFonts w:cs="Simplified Arabic"/>
          <w:sz w:val="32"/>
          <w:szCs w:val="32"/>
          <w:highlight w:val="yellow"/>
          <w:rtl/>
          <w:lang w:bidi="ar-IQ"/>
        </w:rPr>
        <w:t xml:space="preserve"> الذي </w:t>
      </w:r>
      <w:r w:rsidRPr="002D4FB4">
        <w:rPr>
          <w:rFonts w:cs="Simplified Arabic"/>
          <w:sz w:val="32"/>
          <w:szCs w:val="32"/>
          <w:highlight w:val="yellow"/>
          <w:rtl/>
          <w:lang w:bidi="ar-IQ"/>
        </w:rPr>
        <w:t xml:space="preserve"> يقوم على أساس إعطاء الحرية للأفراد في أداء الأنشطة الاقتصادية دون تدخل الدول فالشعار الأساس </w:t>
      </w:r>
      <w:r w:rsidRPr="002D4FB4">
        <w:rPr>
          <w:rFonts w:cs="Simplified Arabic"/>
          <w:b/>
          <w:bCs/>
          <w:sz w:val="32"/>
          <w:szCs w:val="32"/>
          <w:highlight w:val="yellow"/>
          <w:rtl/>
          <w:lang w:bidi="ar-IQ"/>
        </w:rPr>
        <w:t>(دعه يعمل دعه يمر)</w:t>
      </w:r>
      <w:r w:rsidRPr="002D4FB4">
        <w:rPr>
          <w:rFonts w:cs="Simplified Arabic"/>
          <w:sz w:val="32"/>
          <w:szCs w:val="32"/>
          <w:highlight w:val="yellow"/>
          <w:rtl/>
          <w:lang w:bidi="ar-IQ"/>
        </w:rPr>
        <w:t xml:space="preserve"> ، ويتحدث آدم </w:t>
      </w:r>
      <w:proofErr w:type="spellStart"/>
      <w:r w:rsidRPr="002D4FB4">
        <w:rPr>
          <w:rFonts w:cs="Simplified Arabic"/>
          <w:sz w:val="32"/>
          <w:szCs w:val="32"/>
          <w:highlight w:val="yellow"/>
          <w:rtl/>
          <w:lang w:bidi="ar-IQ"/>
        </w:rPr>
        <w:t>سمث</w:t>
      </w:r>
      <w:proofErr w:type="spellEnd"/>
      <w:r w:rsidRPr="002D4FB4">
        <w:rPr>
          <w:rFonts w:cs="Simplified Arabic"/>
          <w:sz w:val="32"/>
          <w:szCs w:val="32"/>
          <w:highlight w:val="yellow"/>
          <w:rtl/>
          <w:lang w:bidi="ar-IQ"/>
        </w:rPr>
        <w:t xml:space="preserve"> عن يد خفية هي التي تحرك الاقتصاد تلقائياً ، بل يقول آدم </w:t>
      </w:r>
      <w:proofErr w:type="spellStart"/>
      <w:r w:rsidRPr="002D4FB4">
        <w:rPr>
          <w:rFonts w:cs="Simplified Arabic"/>
          <w:sz w:val="32"/>
          <w:szCs w:val="32"/>
          <w:highlight w:val="yellow"/>
          <w:rtl/>
          <w:lang w:bidi="ar-IQ"/>
        </w:rPr>
        <w:t>سمث</w:t>
      </w:r>
      <w:proofErr w:type="spellEnd"/>
      <w:r w:rsidRPr="002D4FB4">
        <w:rPr>
          <w:rFonts w:cs="Simplified Arabic"/>
          <w:sz w:val="32"/>
          <w:szCs w:val="32"/>
          <w:highlight w:val="yellow"/>
          <w:rtl/>
          <w:lang w:bidi="ar-IQ"/>
        </w:rPr>
        <w:t xml:space="preserve"> انه حيثما وضعت الدولة يدها على نشاط اقتصادي معين أصيب ذلك النشاط بالشلل التام</w:t>
      </w:r>
      <w:r>
        <w:rPr>
          <w:rFonts w:cs="Simplified Arabic"/>
          <w:sz w:val="32"/>
          <w:szCs w:val="32"/>
          <w:rtl/>
          <w:lang w:bidi="ar-IQ"/>
        </w:rPr>
        <w:t xml:space="preserve"> ، لهذا </w:t>
      </w:r>
      <w:proofErr w:type="spellStart"/>
      <w:r>
        <w:rPr>
          <w:rFonts w:cs="Simplified Arabic"/>
          <w:sz w:val="32"/>
          <w:szCs w:val="32"/>
          <w:rtl/>
          <w:lang w:bidi="ar-IQ"/>
        </w:rPr>
        <w:t>دعى</w:t>
      </w:r>
      <w:proofErr w:type="spellEnd"/>
      <w:r>
        <w:rPr>
          <w:rFonts w:cs="Simplified Arabic"/>
          <w:sz w:val="32"/>
          <w:szCs w:val="32"/>
          <w:rtl/>
          <w:lang w:bidi="ar-IQ"/>
        </w:rPr>
        <w:t xml:space="preserve"> </w:t>
      </w:r>
      <w:proofErr w:type="spellStart"/>
      <w:r>
        <w:rPr>
          <w:rFonts w:cs="Simplified Arabic"/>
          <w:sz w:val="32"/>
          <w:szCs w:val="32"/>
          <w:rtl/>
          <w:lang w:bidi="ar-IQ"/>
        </w:rPr>
        <w:t>الكلاسيك</w:t>
      </w:r>
      <w:proofErr w:type="spellEnd"/>
      <w:r>
        <w:rPr>
          <w:rFonts w:cs="Simplified Arabic"/>
          <w:sz w:val="32"/>
          <w:szCs w:val="32"/>
          <w:rtl/>
          <w:lang w:bidi="ar-IQ"/>
        </w:rPr>
        <w:t xml:space="preserve"> إلى ضرورة عدم تدخل الدولة بالنشاط الاقتصادي والاجتماعي ، وعلى هذا الأساس </w:t>
      </w:r>
      <w:r w:rsidRPr="002D4FB4">
        <w:rPr>
          <w:rFonts w:cs="Simplified Arabic"/>
          <w:sz w:val="32"/>
          <w:szCs w:val="32"/>
          <w:highlight w:val="yellow"/>
          <w:rtl/>
          <w:lang w:bidi="ar-IQ"/>
        </w:rPr>
        <w:t>سميت الدولة الحيادية</w:t>
      </w:r>
      <w:r>
        <w:rPr>
          <w:rFonts w:cs="Simplified Arabic"/>
          <w:sz w:val="32"/>
          <w:szCs w:val="32"/>
          <w:rtl/>
          <w:lang w:bidi="ar-IQ"/>
        </w:rPr>
        <w:t xml:space="preserve"> من قبل </w:t>
      </w:r>
      <w:proofErr w:type="spellStart"/>
      <w:r>
        <w:rPr>
          <w:rFonts w:cs="Simplified Arabic"/>
          <w:sz w:val="32"/>
          <w:szCs w:val="32"/>
          <w:rtl/>
          <w:lang w:bidi="ar-IQ"/>
        </w:rPr>
        <w:t>الكلاسيك</w:t>
      </w:r>
      <w:proofErr w:type="spellEnd"/>
      <w:r>
        <w:rPr>
          <w:rFonts w:cs="Simplified Arabic"/>
          <w:sz w:val="32"/>
          <w:szCs w:val="32"/>
          <w:rtl/>
          <w:lang w:bidi="ar-IQ"/>
        </w:rPr>
        <w:t xml:space="preserve"> . غير </w:t>
      </w:r>
      <w:proofErr w:type="spellStart"/>
      <w:r>
        <w:rPr>
          <w:rFonts w:cs="Simplified Arabic"/>
          <w:sz w:val="32"/>
          <w:szCs w:val="32"/>
          <w:rtl/>
          <w:lang w:bidi="ar-IQ"/>
        </w:rPr>
        <w:t>ان</w:t>
      </w:r>
      <w:proofErr w:type="spellEnd"/>
      <w:r>
        <w:rPr>
          <w:rFonts w:cs="Simplified Arabic"/>
          <w:sz w:val="32"/>
          <w:szCs w:val="32"/>
          <w:rtl/>
          <w:lang w:bidi="ar-IQ"/>
        </w:rPr>
        <w:t xml:space="preserve"> التساؤل </w:t>
      </w:r>
      <w:proofErr w:type="spellStart"/>
      <w:r>
        <w:rPr>
          <w:rFonts w:cs="Simplified Arabic"/>
          <w:sz w:val="32"/>
          <w:szCs w:val="32"/>
          <w:rtl/>
          <w:lang w:bidi="ar-IQ"/>
        </w:rPr>
        <w:t>الاهم</w:t>
      </w:r>
      <w:proofErr w:type="spellEnd"/>
      <w:r>
        <w:rPr>
          <w:rFonts w:cs="Simplified Arabic"/>
          <w:sz w:val="32"/>
          <w:szCs w:val="32"/>
          <w:rtl/>
          <w:lang w:bidi="ar-IQ"/>
        </w:rPr>
        <w:t xml:space="preserve"> الذي يبرز في هذا المجال وعلى وفق </w:t>
      </w:r>
      <w:proofErr w:type="spellStart"/>
      <w:r>
        <w:rPr>
          <w:rFonts w:cs="Simplified Arabic"/>
          <w:sz w:val="32"/>
          <w:szCs w:val="32"/>
          <w:rtl/>
          <w:lang w:bidi="ar-IQ"/>
        </w:rPr>
        <w:t>راي</w:t>
      </w:r>
      <w:proofErr w:type="spellEnd"/>
      <w:r>
        <w:rPr>
          <w:rFonts w:cs="Simplified Arabic"/>
          <w:sz w:val="32"/>
          <w:szCs w:val="32"/>
          <w:rtl/>
          <w:lang w:bidi="ar-IQ"/>
        </w:rPr>
        <w:t xml:space="preserve"> </w:t>
      </w:r>
      <w:proofErr w:type="spellStart"/>
      <w:r>
        <w:rPr>
          <w:rFonts w:cs="Simplified Arabic"/>
          <w:sz w:val="32"/>
          <w:szCs w:val="32"/>
          <w:rtl/>
          <w:lang w:bidi="ar-IQ"/>
        </w:rPr>
        <w:t>الكلاسيك</w:t>
      </w:r>
      <w:proofErr w:type="spellEnd"/>
      <w:r>
        <w:rPr>
          <w:rFonts w:cs="Simplified Arabic"/>
          <w:sz w:val="32"/>
          <w:szCs w:val="32"/>
          <w:rtl/>
          <w:lang w:bidi="ar-IQ"/>
        </w:rPr>
        <w:t xml:space="preserve"> هو هل </w:t>
      </w:r>
      <w:proofErr w:type="spellStart"/>
      <w:r>
        <w:rPr>
          <w:rFonts w:cs="Simplified Arabic"/>
          <w:sz w:val="32"/>
          <w:szCs w:val="32"/>
          <w:rtl/>
          <w:lang w:bidi="ar-IQ"/>
        </w:rPr>
        <w:t>ان</w:t>
      </w:r>
      <w:proofErr w:type="spellEnd"/>
      <w:r>
        <w:rPr>
          <w:rFonts w:cs="Simplified Arabic"/>
          <w:sz w:val="32"/>
          <w:szCs w:val="32"/>
          <w:rtl/>
          <w:lang w:bidi="ar-IQ"/>
        </w:rPr>
        <w:t xml:space="preserve"> الدولة </w:t>
      </w:r>
      <w:proofErr w:type="spellStart"/>
      <w:r>
        <w:rPr>
          <w:rFonts w:cs="Simplified Arabic"/>
          <w:sz w:val="32"/>
          <w:szCs w:val="32"/>
          <w:rtl/>
          <w:lang w:bidi="ar-IQ"/>
        </w:rPr>
        <w:t>لاتمارس</w:t>
      </w:r>
      <w:proofErr w:type="spellEnd"/>
      <w:r>
        <w:rPr>
          <w:rFonts w:cs="Simplified Arabic"/>
          <w:sz w:val="32"/>
          <w:szCs w:val="32"/>
          <w:rtl/>
          <w:lang w:bidi="ar-IQ"/>
        </w:rPr>
        <w:t xml:space="preserve"> </w:t>
      </w:r>
      <w:proofErr w:type="spellStart"/>
      <w:r>
        <w:rPr>
          <w:rFonts w:cs="Simplified Arabic"/>
          <w:sz w:val="32"/>
          <w:szCs w:val="32"/>
          <w:rtl/>
          <w:lang w:bidi="ar-IQ"/>
        </w:rPr>
        <w:t>او</w:t>
      </w:r>
      <w:proofErr w:type="spellEnd"/>
      <w:r>
        <w:rPr>
          <w:rFonts w:cs="Simplified Arabic"/>
          <w:sz w:val="32"/>
          <w:szCs w:val="32"/>
          <w:rtl/>
          <w:lang w:bidi="ar-IQ"/>
        </w:rPr>
        <w:t xml:space="preserve"> تأخذ </w:t>
      </w:r>
      <w:proofErr w:type="spellStart"/>
      <w:r>
        <w:rPr>
          <w:rFonts w:cs="Simplified Arabic"/>
          <w:sz w:val="32"/>
          <w:szCs w:val="32"/>
          <w:rtl/>
          <w:lang w:bidi="ar-IQ"/>
        </w:rPr>
        <w:t>اي</w:t>
      </w:r>
      <w:proofErr w:type="spellEnd"/>
      <w:r>
        <w:rPr>
          <w:rFonts w:cs="Simplified Arabic"/>
          <w:sz w:val="32"/>
          <w:szCs w:val="32"/>
          <w:rtl/>
          <w:lang w:bidi="ar-IQ"/>
        </w:rPr>
        <w:t xml:space="preserve"> دور في الحياة الاقتصادية والسياسية ؟</w:t>
      </w:r>
    </w:p>
    <w:p w:rsidR="00EA2FC5" w:rsidRDefault="00EA2FC5" w:rsidP="00EA2FC5">
      <w:pPr>
        <w:jc w:val="lowKashida"/>
        <w:rPr>
          <w:rFonts w:cs="Simplified Arabic"/>
          <w:sz w:val="32"/>
          <w:szCs w:val="32"/>
          <w:rtl/>
          <w:lang w:bidi="ar-IQ"/>
        </w:rPr>
      </w:pPr>
      <w:proofErr w:type="spellStart"/>
      <w:r>
        <w:rPr>
          <w:rFonts w:cs="Simplified Arabic"/>
          <w:sz w:val="32"/>
          <w:szCs w:val="32"/>
          <w:rtl/>
          <w:lang w:bidi="ar-IQ"/>
        </w:rPr>
        <w:t>الاجابة</w:t>
      </w:r>
      <w:proofErr w:type="spellEnd"/>
      <w:r>
        <w:rPr>
          <w:rFonts w:cs="Simplified Arabic"/>
          <w:sz w:val="32"/>
          <w:szCs w:val="32"/>
          <w:rtl/>
          <w:lang w:bidi="ar-IQ"/>
        </w:rPr>
        <w:t xml:space="preserve"> تكون بالنفي </w:t>
      </w:r>
      <w:proofErr w:type="spellStart"/>
      <w:r>
        <w:rPr>
          <w:rFonts w:cs="Simplified Arabic"/>
          <w:sz w:val="32"/>
          <w:szCs w:val="32"/>
          <w:rtl/>
          <w:lang w:bidi="ar-IQ"/>
        </w:rPr>
        <w:t>اذ</w:t>
      </w:r>
      <w:proofErr w:type="spellEnd"/>
      <w:r>
        <w:rPr>
          <w:rFonts w:cs="Simplified Arabic"/>
          <w:sz w:val="32"/>
          <w:szCs w:val="32"/>
          <w:rtl/>
          <w:lang w:bidi="ar-IQ"/>
        </w:rPr>
        <w:t xml:space="preserve"> تناط مهام عدة للدولة من قبل </w:t>
      </w:r>
      <w:proofErr w:type="spellStart"/>
      <w:r>
        <w:rPr>
          <w:rFonts w:cs="Simplified Arabic"/>
          <w:sz w:val="32"/>
          <w:szCs w:val="32"/>
          <w:rtl/>
          <w:lang w:bidi="ar-IQ"/>
        </w:rPr>
        <w:t>الكلاسيك</w:t>
      </w:r>
      <w:proofErr w:type="spellEnd"/>
      <w:r>
        <w:rPr>
          <w:rFonts w:cs="Simplified Arabic"/>
          <w:sz w:val="32"/>
          <w:szCs w:val="32"/>
          <w:rtl/>
          <w:lang w:bidi="ar-IQ"/>
        </w:rPr>
        <w:t xml:space="preserve"> كالأمن والقضاء والدفاع .</w:t>
      </w:r>
    </w:p>
    <w:p w:rsidR="00EA2FC5" w:rsidRPr="00BF38A0" w:rsidRDefault="00EA2FC5" w:rsidP="00EA2FC5">
      <w:pPr>
        <w:jc w:val="lowKashida"/>
        <w:rPr>
          <w:rFonts w:cs="Simplified Arabic"/>
          <w:sz w:val="32"/>
          <w:szCs w:val="32"/>
          <w:rtl/>
          <w:lang w:bidi="ar-IQ"/>
        </w:rPr>
      </w:pPr>
      <w:r>
        <w:rPr>
          <w:rFonts w:cs="Simplified Arabic"/>
          <w:sz w:val="32"/>
          <w:szCs w:val="32"/>
          <w:rtl/>
          <w:lang w:bidi="ar-IQ"/>
        </w:rPr>
        <w:t xml:space="preserve">ماعدا ذلك لا يحق للدولة </w:t>
      </w:r>
      <w:proofErr w:type="spellStart"/>
      <w:r>
        <w:rPr>
          <w:rFonts w:cs="Simplified Arabic"/>
          <w:sz w:val="32"/>
          <w:szCs w:val="32"/>
          <w:rtl/>
          <w:lang w:bidi="ar-IQ"/>
        </w:rPr>
        <w:t>ان</w:t>
      </w:r>
      <w:proofErr w:type="spellEnd"/>
      <w:r>
        <w:rPr>
          <w:rFonts w:cs="Simplified Arabic"/>
          <w:sz w:val="32"/>
          <w:szCs w:val="32"/>
          <w:rtl/>
          <w:lang w:bidi="ar-IQ"/>
        </w:rPr>
        <w:t xml:space="preserve"> تسهم بأي نشاط آخر ومن هذا المنطلق أيضا أطلق </w:t>
      </w:r>
      <w:proofErr w:type="spellStart"/>
      <w:r>
        <w:rPr>
          <w:rFonts w:cs="Simplified Arabic"/>
          <w:sz w:val="32"/>
          <w:szCs w:val="32"/>
          <w:rtl/>
          <w:lang w:bidi="ar-IQ"/>
        </w:rPr>
        <w:t>الكلاسيك</w:t>
      </w:r>
      <w:proofErr w:type="spellEnd"/>
      <w:r>
        <w:rPr>
          <w:rFonts w:cs="Simplified Arabic"/>
          <w:sz w:val="32"/>
          <w:szCs w:val="32"/>
          <w:rtl/>
          <w:lang w:bidi="ar-IQ"/>
        </w:rPr>
        <w:t xml:space="preserve"> على </w:t>
      </w:r>
      <w:r w:rsidRPr="002D4FB4">
        <w:rPr>
          <w:rFonts w:cs="Simplified Arabic"/>
          <w:sz w:val="32"/>
          <w:szCs w:val="32"/>
          <w:highlight w:val="yellow"/>
          <w:rtl/>
          <w:lang w:bidi="ar-IQ"/>
        </w:rPr>
        <w:t>الدولة اسم الدولة الحارسة</w:t>
      </w:r>
      <w:r>
        <w:rPr>
          <w:rFonts w:cs="Simplified Arabic"/>
          <w:sz w:val="32"/>
          <w:szCs w:val="32"/>
          <w:rtl/>
          <w:lang w:bidi="ar-IQ"/>
        </w:rPr>
        <w:t xml:space="preserve"> . ويتبع </w:t>
      </w:r>
      <w:proofErr w:type="spellStart"/>
      <w:r>
        <w:rPr>
          <w:rFonts w:cs="Simplified Arabic"/>
          <w:sz w:val="32"/>
          <w:szCs w:val="32"/>
          <w:rtl/>
          <w:lang w:bidi="ar-IQ"/>
        </w:rPr>
        <w:t>الراي</w:t>
      </w:r>
      <w:proofErr w:type="spellEnd"/>
      <w:r>
        <w:rPr>
          <w:rFonts w:cs="Simplified Arabic"/>
          <w:sz w:val="32"/>
          <w:szCs w:val="32"/>
          <w:rtl/>
          <w:lang w:bidi="ar-IQ"/>
        </w:rPr>
        <w:t xml:space="preserve"> </w:t>
      </w:r>
      <w:proofErr w:type="spellStart"/>
      <w:r>
        <w:rPr>
          <w:rFonts w:cs="Simplified Arabic"/>
          <w:sz w:val="32"/>
          <w:szCs w:val="32"/>
          <w:rtl/>
          <w:lang w:bidi="ar-IQ"/>
        </w:rPr>
        <w:t>اعلاه</w:t>
      </w:r>
      <w:proofErr w:type="spellEnd"/>
      <w:r>
        <w:rPr>
          <w:rFonts w:cs="Simplified Arabic"/>
          <w:sz w:val="32"/>
          <w:szCs w:val="32"/>
          <w:rtl/>
          <w:lang w:bidi="ar-IQ"/>
        </w:rPr>
        <w:t xml:space="preserve"> </w:t>
      </w:r>
      <w:proofErr w:type="spellStart"/>
      <w:r>
        <w:rPr>
          <w:rFonts w:cs="Simplified Arabic"/>
          <w:sz w:val="32"/>
          <w:szCs w:val="32"/>
          <w:rtl/>
          <w:lang w:bidi="ar-IQ"/>
        </w:rPr>
        <w:t>اي</w:t>
      </w:r>
      <w:proofErr w:type="spellEnd"/>
      <w:r>
        <w:rPr>
          <w:rFonts w:cs="Simplified Arabic"/>
          <w:sz w:val="32"/>
          <w:szCs w:val="32"/>
          <w:rtl/>
          <w:lang w:bidi="ar-IQ"/>
        </w:rPr>
        <w:t xml:space="preserve"> </w:t>
      </w:r>
      <w:proofErr w:type="spellStart"/>
      <w:r>
        <w:rPr>
          <w:rFonts w:cs="Simplified Arabic"/>
          <w:sz w:val="32"/>
          <w:szCs w:val="32"/>
          <w:rtl/>
          <w:lang w:bidi="ar-IQ"/>
        </w:rPr>
        <w:t>ان</w:t>
      </w:r>
      <w:proofErr w:type="spellEnd"/>
      <w:r>
        <w:rPr>
          <w:rFonts w:cs="Simplified Arabic"/>
          <w:sz w:val="32"/>
          <w:szCs w:val="32"/>
          <w:rtl/>
          <w:lang w:bidi="ar-IQ"/>
        </w:rPr>
        <w:t xml:space="preserve"> الدولة الحارسة ذات الوظائف المحدودة عندها يكون </w:t>
      </w:r>
      <w:proofErr w:type="spellStart"/>
      <w:r>
        <w:rPr>
          <w:rFonts w:cs="Simplified Arabic"/>
          <w:sz w:val="32"/>
          <w:szCs w:val="32"/>
          <w:rtl/>
          <w:lang w:bidi="ar-IQ"/>
        </w:rPr>
        <w:t>الانفاق</w:t>
      </w:r>
      <w:proofErr w:type="spellEnd"/>
      <w:r>
        <w:rPr>
          <w:rFonts w:cs="Simplified Arabic"/>
          <w:sz w:val="32"/>
          <w:szCs w:val="32"/>
          <w:rtl/>
          <w:lang w:bidi="ar-IQ"/>
        </w:rPr>
        <w:t xml:space="preserve"> العام تبعا لهذا </w:t>
      </w:r>
      <w:proofErr w:type="spellStart"/>
      <w:r>
        <w:rPr>
          <w:rFonts w:cs="Simplified Arabic"/>
          <w:sz w:val="32"/>
          <w:szCs w:val="32"/>
          <w:rtl/>
          <w:lang w:bidi="ar-IQ"/>
        </w:rPr>
        <w:t>الامر</w:t>
      </w:r>
      <w:proofErr w:type="spellEnd"/>
      <w:r>
        <w:rPr>
          <w:rFonts w:cs="Simplified Arabic"/>
          <w:sz w:val="32"/>
          <w:szCs w:val="32"/>
          <w:rtl/>
          <w:lang w:bidi="ar-IQ"/>
        </w:rPr>
        <w:t xml:space="preserve"> </w:t>
      </w:r>
      <w:proofErr w:type="spellStart"/>
      <w:r>
        <w:rPr>
          <w:rFonts w:cs="Simplified Arabic"/>
          <w:sz w:val="32"/>
          <w:szCs w:val="32"/>
          <w:rtl/>
          <w:lang w:bidi="ar-IQ"/>
        </w:rPr>
        <w:t>ايضا</w:t>
      </w:r>
      <w:proofErr w:type="spellEnd"/>
      <w:r>
        <w:rPr>
          <w:rFonts w:cs="Simplified Arabic"/>
          <w:sz w:val="32"/>
          <w:szCs w:val="32"/>
          <w:rtl/>
          <w:lang w:bidi="ar-IQ"/>
        </w:rPr>
        <w:t xml:space="preserve"> محدودا</w:t>
      </w:r>
      <w:r>
        <w:rPr>
          <w:rFonts w:cs="Simplified Arabic" w:hint="cs"/>
          <w:sz w:val="32"/>
          <w:szCs w:val="32"/>
          <w:rtl/>
          <w:lang w:bidi="ar-IQ"/>
        </w:rPr>
        <w:t xml:space="preserve"> </w:t>
      </w:r>
      <w:r>
        <w:rPr>
          <w:rFonts w:cs="Simplified Arabic"/>
          <w:sz w:val="32"/>
          <w:szCs w:val="32"/>
          <w:rtl/>
          <w:lang w:bidi="ar-IQ"/>
        </w:rPr>
        <w:lastRenderedPageBreak/>
        <w:t xml:space="preserve">ونتيجة لذلك تكون </w:t>
      </w:r>
      <w:r w:rsidRPr="00301A3A">
        <w:rPr>
          <w:rFonts w:cs="Simplified Arabic"/>
          <w:sz w:val="32"/>
          <w:szCs w:val="32"/>
          <w:highlight w:val="yellow"/>
          <w:rtl/>
          <w:lang w:bidi="ar-IQ"/>
        </w:rPr>
        <w:t>الإيرادات العامة اللازمة لتمويل النفقات العامة قليلة أيضاً</w:t>
      </w:r>
      <w:r>
        <w:rPr>
          <w:rFonts w:cs="Simplified Arabic"/>
          <w:sz w:val="32"/>
          <w:szCs w:val="32"/>
          <w:rtl/>
          <w:lang w:bidi="ar-IQ"/>
        </w:rPr>
        <w:t xml:space="preserve"> ، بل </w:t>
      </w:r>
      <w:proofErr w:type="spellStart"/>
      <w:r>
        <w:rPr>
          <w:rFonts w:cs="Simplified Arabic"/>
          <w:sz w:val="32"/>
          <w:szCs w:val="32"/>
          <w:rtl/>
          <w:lang w:bidi="ar-IQ"/>
        </w:rPr>
        <w:t>ان</w:t>
      </w:r>
      <w:proofErr w:type="spellEnd"/>
      <w:r>
        <w:rPr>
          <w:rFonts w:cs="Simplified Arabic"/>
          <w:sz w:val="32"/>
          <w:szCs w:val="32"/>
          <w:rtl/>
          <w:lang w:bidi="ar-IQ"/>
        </w:rPr>
        <w:t xml:space="preserve"> </w:t>
      </w:r>
      <w:proofErr w:type="spellStart"/>
      <w:r>
        <w:rPr>
          <w:rFonts w:cs="Simplified Arabic"/>
          <w:sz w:val="32"/>
          <w:szCs w:val="32"/>
          <w:rtl/>
          <w:lang w:bidi="ar-IQ"/>
        </w:rPr>
        <w:t>الكلاسيك</w:t>
      </w:r>
      <w:proofErr w:type="spellEnd"/>
      <w:r>
        <w:rPr>
          <w:rFonts w:cs="Simplified Arabic"/>
          <w:sz w:val="32"/>
          <w:szCs w:val="32"/>
          <w:rtl/>
          <w:lang w:bidi="ar-IQ"/>
        </w:rPr>
        <w:t xml:space="preserve"> لا يحبذون </w:t>
      </w:r>
      <w:proofErr w:type="spellStart"/>
      <w:r>
        <w:rPr>
          <w:rFonts w:cs="Simplified Arabic"/>
          <w:sz w:val="32"/>
          <w:szCs w:val="32"/>
          <w:rtl/>
          <w:lang w:bidi="ar-IQ"/>
        </w:rPr>
        <w:t>الا</w:t>
      </w:r>
      <w:proofErr w:type="spellEnd"/>
      <w:r>
        <w:rPr>
          <w:rFonts w:cs="Simplified Arabic"/>
          <w:sz w:val="32"/>
          <w:szCs w:val="32"/>
          <w:rtl/>
          <w:lang w:bidi="ar-IQ"/>
        </w:rPr>
        <w:t xml:space="preserve"> جمع الإيرادات العامة وبخاصة الضرائب على قدر النفقات العامة ، </w:t>
      </w:r>
      <w:r w:rsidRPr="00301A3A">
        <w:rPr>
          <w:rFonts w:cs="Simplified Arabic"/>
          <w:color w:val="FF0000"/>
          <w:sz w:val="32"/>
          <w:szCs w:val="32"/>
          <w:rtl/>
          <w:lang w:bidi="ar-IQ"/>
        </w:rPr>
        <w:t xml:space="preserve">إذن النتيجة هي </w:t>
      </w:r>
      <w:proofErr w:type="spellStart"/>
      <w:r w:rsidRPr="00301A3A">
        <w:rPr>
          <w:rFonts w:cs="Simplified Arabic"/>
          <w:color w:val="FF0000"/>
          <w:sz w:val="32"/>
          <w:szCs w:val="32"/>
          <w:rtl/>
          <w:lang w:bidi="ar-IQ"/>
        </w:rPr>
        <w:t>ان</w:t>
      </w:r>
      <w:proofErr w:type="spellEnd"/>
      <w:r w:rsidRPr="00301A3A">
        <w:rPr>
          <w:rFonts w:cs="Simplified Arabic"/>
          <w:color w:val="FF0000"/>
          <w:sz w:val="32"/>
          <w:szCs w:val="32"/>
          <w:rtl/>
          <w:lang w:bidi="ar-IQ"/>
        </w:rPr>
        <w:t xml:space="preserve"> الموازنة العامة تكون متوازنة لان الإيرادات تساوي النفقات . </w:t>
      </w:r>
    </w:p>
    <w:p w:rsidR="00EA2FC5" w:rsidRDefault="00EA2FC5" w:rsidP="00EA2FC5">
      <w:pPr>
        <w:jc w:val="lowKashida"/>
        <w:rPr>
          <w:rFonts w:cs="Simplified Arabic"/>
          <w:sz w:val="32"/>
          <w:szCs w:val="32"/>
          <w:rtl/>
          <w:lang w:bidi="ar-IQ"/>
        </w:rPr>
      </w:pPr>
      <w:r>
        <w:rPr>
          <w:rFonts w:cs="Simplified Arabic"/>
          <w:sz w:val="32"/>
          <w:szCs w:val="32"/>
          <w:rtl/>
          <w:lang w:bidi="ar-IQ"/>
        </w:rPr>
        <w:tab/>
        <w:t xml:space="preserve">استمر هذا الوضع حتى أزمة الكساد الأعظم 1929-1933 وتمخض عن ذلك </w:t>
      </w:r>
      <w:proofErr w:type="spellStart"/>
      <w:r>
        <w:rPr>
          <w:rFonts w:cs="Simplified Arabic"/>
          <w:sz w:val="32"/>
          <w:szCs w:val="32"/>
          <w:rtl/>
          <w:lang w:bidi="ar-IQ"/>
        </w:rPr>
        <w:t>ان</w:t>
      </w:r>
      <w:proofErr w:type="spellEnd"/>
      <w:r>
        <w:rPr>
          <w:rFonts w:cs="Simplified Arabic"/>
          <w:sz w:val="32"/>
          <w:szCs w:val="32"/>
          <w:rtl/>
          <w:lang w:bidi="ar-IQ"/>
        </w:rPr>
        <w:t xml:space="preserve"> كثير </w:t>
      </w:r>
      <w:proofErr w:type="spellStart"/>
      <w:r>
        <w:rPr>
          <w:rFonts w:cs="Simplified Arabic"/>
          <w:sz w:val="32"/>
          <w:szCs w:val="32"/>
          <w:rtl/>
          <w:lang w:bidi="ar-IQ"/>
        </w:rPr>
        <w:t>نادى</w:t>
      </w:r>
      <w:proofErr w:type="spellEnd"/>
      <w:r>
        <w:rPr>
          <w:rFonts w:cs="Simplified Arabic"/>
          <w:sz w:val="32"/>
          <w:szCs w:val="32"/>
          <w:rtl/>
          <w:lang w:bidi="ar-IQ"/>
        </w:rPr>
        <w:t xml:space="preserve"> بضرورة تدخل الدولة في النشاط الاقتصادي والاجتماعي ، ولم تعد الدولة حيادية بل </w:t>
      </w:r>
      <w:proofErr w:type="spellStart"/>
      <w:r>
        <w:rPr>
          <w:rFonts w:cs="Simplified Arabic"/>
          <w:sz w:val="32"/>
          <w:szCs w:val="32"/>
          <w:rtl/>
          <w:lang w:bidi="ar-IQ"/>
        </w:rPr>
        <w:t>تدخلية</w:t>
      </w:r>
      <w:proofErr w:type="spellEnd"/>
      <w:r>
        <w:rPr>
          <w:rFonts w:cs="Simplified Arabic"/>
          <w:sz w:val="32"/>
          <w:szCs w:val="32"/>
          <w:rtl/>
          <w:lang w:bidi="ar-IQ"/>
        </w:rPr>
        <w:t xml:space="preserve"> ، ولم تعد الدولة حارسة فقط بل أصبحت لها نشاطات اقتصادية واجتماعية ، ونتيجة لهذه السياسة </w:t>
      </w:r>
      <w:proofErr w:type="spellStart"/>
      <w:r>
        <w:rPr>
          <w:rFonts w:cs="Simplified Arabic"/>
          <w:sz w:val="32"/>
          <w:szCs w:val="32"/>
          <w:rtl/>
          <w:lang w:bidi="ar-IQ"/>
        </w:rPr>
        <w:t>التدخلية</w:t>
      </w:r>
      <w:proofErr w:type="spellEnd"/>
      <w:r>
        <w:rPr>
          <w:rFonts w:cs="Simplified Arabic"/>
          <w:sz w:val="32"/>
          <w:szCs w:val="32"/>
          <w:rtl/>
          <w:lang w:bidi="ar-IQ"/>
        </w:rPr>
        <w:t xml:space="preserve"> </w:t>
      </w:r>
      <w:r w:rsidRPr="00301A3A">
        <w:rPr>
          <w:rFonts w:cs="Simplified Arabic"/>
          <w:sz w:val="32"/>
          <w:szCs w:val="32"/>
          <w:highlight w:val="yellow"/>
          <w:rtl/>
          <w:lang w:bidi="ar-IQ"/>
        </w:rPr>
        <w:t>ارتفعت النفقات العامة</w:t>
      </w:r>
      <w:r>
        <w:rPr>
          <w:rFonts w:cs="Simplified Arabic"/>
          <w:sz w:val="32"/>
          <w:szCs w:val="32"/>
          <w:rtl/>
          <w:lang w:bidi="ar-IQ"/>
        </w:rPr>
        <w:t xml:space="preserve"> بصورة كبيرة وازدادت الإيرادات العامة تبعاً لذلك ولم تعد الموازنة بالضرورة ، إذ من الممكن </w:t>
      </w:r>
      <w:proofErr w:type="spellStart"/>
      <w:r>
        <w:rPr>
          <w:rFonts w:cs="Simplified Arabic"/>
          <w:sz w:val="32"/>
          <w:szCs w:val="32"/>
          <w:rtl/>
          <w:lang w:bidi="ar-IQ"/>
        </w:rPr>
        <w:t>ان</w:t>
      </w:r>
      <w:proofErr w:type="spellEnd"/>
      <w:r>
        <w:rPr>
          <w:rFonts w:cs="Simplified Arabic"/>
          <w:sz w:val="32"/>
          <w:szCs w:val="32"/>
          <w:rtl/>
          <w:lang w:bidi="ar-IQ"/>
        </w:rPr>
        <w:t xml:space="preserve"> تكون النفقات العامة اكبر من الإيرادات العامة لتحقيق أهداف اقتصادية معينة ومن الممكن أيضاً </w:t>
      </w:r>
      <w:proofErr w:type="spellStart"/>
      <w:r>
        <w:rPr>
          <w:rFonts w:cs="Simplified Arabic"/>
          <w:sz w:val="32"/>
          <w:szCs w:val="32"/>
          <w:rtl/>
          <w:lang w:bidi="ar-IQ"/>
        </w:rPr>
        <w:t>ان</w:t>
      </w:r>
      <w:proofErr w:type="spellEnd"/>
      <w:r>
        <w:rPr>
          <w:rFonts w:cs="Simplified Arabic"/>
          <w:sz w:val="32"/>
          <w:szCs w:val="32"/>
          <w:rtl/>
          <w:lang w:bidi="ar-IQ"/>
        </w:rPr>
        <w:t xml:space="preserve"> تكون الإيرادات العامة اكبر من النفقات العامة لتحقيق أهداف اقتصادية أخرى . </w:t>
      </w:r>
    </w:p>
    <w:p w:rsidR="00EA2FC5" w:rsidRDefault="00EA2FC5" w:rsidP="00EA2FC5">
      <w:pPr>
        <w:jc w:val="lowKashida"/>
        <w:rPr>
          <w:rFonts w:cs="Simplified Arabic"/>
          <w:sz w:val="32"/>
          <w:szCs w:val="32"/>
          <w:rtl/>
          <w:lang w:bidi="ar-IQ"/>
        </w:rPr>
      </w:pPr>
      <w:r>
        <w:rPr>
          <w:rFonts w:cs="Simplified Arabic"/>
          <w:sz w:val="32"/>
          <w:szCs w:val="32"/>
          <w:rtl/>
          <w:lang w:bidi="ar-IQ"/>
        </w:rPr>
        <w:tab/>
        <w:t xml:space="preserve">وعلى قدر تعلق الأمر بموضوعنا الحالي فان المالية الحديثة شهدت اتساعاً كبيراً في موضوع النفقات العامة بعد </w:t>
      </w:r>
      <w:proofErr w:type="spellStart"/>
      <w:r>
        <w:rPr>
          <w:rFonts w:cs="Simplified Arabic"/>
          <w:sz w:val="32"/>
          <w:szCs w:val="32"/>
          <w:rtl/>
          <w:lang w:bidi="ar-IQ"/>
        </w:rPr>
        <w:t>ان</w:t>
      </w:r>
      <w:proofErr w:type="spellEnd"/>
      <w:r>
        <w:rPr>
          <w:rFonts w:cs="Simplified Arabic"/>
          <w:sz w:val="32"/>
          <w:szCs w:val="32"/>
          <w:rtl/>
          <w:lang w:bidi="ar-IQ"/>
        </w:rPr>
        <w:t xml:space="preserve"> خرجت الدولة عن حيادها وبمساعدة العوامل التالية : </w:t>
      </w:r>
    </w:p>
    <w:p w:rsidR="00EA2FC5" w:rsidRDefault="00EA2FC5" w:rsidP="00EA2FC5">
      <w:pPr>
        <w:numPr>
          <w:ilvl w:val="0"/>
          <w:numId w:val="1"/>
        </w:numPr>
        <w:jc w:val="lowKashida"/>
        <w:rPr>
          <w:rFonts w:cs="Simplified Arabic"/>
          <w:sz w:val="32"/>
          <w:szCs w:val="32"/>
          <w:rtl/>
          <w:lang w:bidi="ar-IQ"/>
        </w:rPr>
      </w:pPr>
      <w:r>
        <w:rPr>
          <w:rFonts w:cs="Simplified Arabic"/>
          <w:sz w:val="32"/>
          <w:szCs w:val="32"/>
          <w:rtl/>
          <w:lang w:bidi="ar-IQ"/>
        </w:rPr>
        <w:t xml:space="preserve">لم تبق النفقات العامة مقتصرة على تمويل وظائف الدولة التقليدية (الدفاع ، الأمن ، العدل) ، وإنما أصبحت من أهم أدوات السياسة الاقتصادية والاجتماعية بعد </w:t>
      </w:r>
      <w:proofErr w:type="spellStart"/>
      <w:r>
        <w:rPr>
          <w:rFonts w:cs="Simplified Arabic"/>
          <w:sz w:val="32"/>
          <w:szCs w:val="32"/>
          <w:rtl/>
          <w:lang w:bidi="ar-IQ"/>
        </w:rPr>
        <w:t>ان</w:t>
      </w:r>
      <w:proofErr w:type="spellEnd"/>
      <w:r>
        <w:rPr>
          <w:rFonts w:cs="Simplified Arabic"/>
          <w:sz w:val="32"/>
          <w:szCs w:val="32"/>
          <w:rtl/>
          <w:lang w:bidi="ar-IQ"/>
        </w:rPr>
        <w:t xml:space="preserve"> تغير شكل الدولة الاقتصادي وحجمها بالإضافة إلى دورها الاجتماعي وما يترتب من التزامات سياسية . </w:t>
      </w:r>
    </w:p>
    <w:p w:rsidR="00EA2FC5" w:rsidRDefault="00EA2FC5" w:rsidP="00EA2FC5">
      <w:pPr>
        <w:numPr>
          <w:ilvl w:val="0"/>
          <w:numId w:val="1"/>
        </w:numPr>
        <w:jc w:val="lowKashida"/>
        <w:rPr>
          <w:rFonts w:cs="Simplified Arabic"/>
          <w:sz w:val="32"/>
          <w:szCs w:val="32"/>
          <w:lang w:bidi="ar-IQ"/>
        </w:rPr>
      </w:pPr>
      <w:r>
        <w:rPr>
          <w:rFonts w:cs="Simplified Arabic"/>
          <w:sz w:val="32"/>
          <w:szCs w:val="32"/>
          <w:rtl/>
          <w:lang w:bidi="ar-IQ"/>
        </w:rPr>
        <w:t xml:space="preserve">اتسمت الزيادة في النفقات العامة بالاستمرار حيث باتت تشكل نسبة مهمة من الدخل القومي . </w:t>
      </w:r>
    </w:p>
    <w:p w:rsidR="00EA2FC5" w:rsidRDefault="00EA2FC5" w:rsidP="00EA2FC5">
      <w:pPr>
        <w:numPr>
          <w:ilvl w:val="0"/>
          <w:numId w:val="1"/>
        </w:numPr>
        <w:jc w:val="lowKashida"/>
        <w:rPr>
          <w:rFonts w:cs="Simplified Arabic"/>
          <w:sz w:val="32"/>
          <w:szCs w:val="32"/>
          <w:lang w:bidi="ar-IQ"/>
        </w:rPr>
      </w:pPr>
      <w:r>
        <w:rPr>
          <w:rFonts w:cs="Simplified Arabic"/>
          <w:sz w:val="32"/>
          <w:szCs w:val="32"/>
          <w:rtl/>
          <w:lang w:bidi="ar-IQ"/>
        </w:rPr>
        <w:t xml:space="preserve">القبول الاجتماعي لاتساع فرص الإيرادات العامة بحيث يشمل المجالين الاقتصادي والاجتماعي ولا يقتصر على نطاق تمويل النفقات العامة . </w:t>
      </w:r>
    </w:p>
    <w:p w:rsidR="00EA2FC5" w:rsidRDefault="00EA2FC5" w:rsidP="00EA2FC5">
      <w:pPr>
        <w:jc w:val="lowKashida"/>
        <w:rPr>
          <w:rFonts w:cs="Simplified Arabic"/>
          <w:sz w:val="32"/>
          <w:szCs w:val="32"/>
          <w:rtl/>
          <w:lang w:bidi="ar-IQ"/>
        </w:rPr>
      </w:pPr>
      <w:r>
        <w:rPr>
          <w:rFonts w:cs="Simplified Arabic"/>
          <w:sz w:val="32"/>
          <w:szCs w:val="32"/>
          <w:rtl/>
          <w:lang w:bidi="ar-IQ"/>
        </w:rPr>
        <w:t xml:space="preserve">بعد المقدمة </w:t>
      </w:r>
      <w:proofErr w:type="spellStart"/>
      <w:r>
        <w:rPr>
          <w:rFonts w:cs="Simplified Arabic"/>
          <w:sz w:val="32"/>
          <w:szCs w:val="32"/>
          <w:rtl/>
          <w:lang w:bidi="ar-IQ"/>
        </w:rPr>
        <w:t>اعلاه</w:t>
      </w:r>
      <w:proofErr w:type="spellEnd"/>
      <w:r>
        <w:rPr>
          <w:rFonts w:cs="Simplified Arabic"/>
          <w:sz w:val="32"/>
          <w:szCs w:val="32"/>
          <w:rtl/>
          <w:lang w:bidi="ar-IQ"/>
        </w:rPr>
        <w:t xml:space="preserve"> لابد لنا من </w:t>
      </w:r>
    </w:p>
    <w:p w:rsidR="00EA2FC5" w:rsidRPr="007F17C2" w:rsidRDefault="00EA2FC5" w:rsidP="00EA2FC5">
      <w:pPr>
        <w:ind w:left="2546" w:hanging="2546"/>
        <w:jc w:val="lowKashida"/>
        <w:rPr>
          <w:rFonts w:cs="Simplified Arabic"/>
          <w:sz w:val="32"/>
          <w:szCs w:val="32"/>
          <w:rtl/>
          <w:lang w:bidi="ar-IQ"/>
        </w:rPr>
      </w:pPr>
      <w:r w:rsidRPr="00456F15">
        <w:rPr>
          <w:rFonts w:cs="Simplified Arabic"/>
          <w:b/>
          <w:bCs/>
          <w:sz w:val="32"/>
          <w:szCs w:val="32"/>
          <w:rtl/>
          <w:lang w:bidi="ar-IQ"/>
        </w:rPr>
        <w:t xml:space="preserve">تعريف النفقات العامة </w:t>
      </w:r>
      <w:r>
        <w:rPr>
          <w:rFonts w:cs="Simplified Arabic"/>
          <w:b/>
          <w:bCs/>
          <w:sz w:val="32"/>
          <w:szCs w:val="32"/>
          <w:rtl/>
          <w:lang w:bidi="ar-IQ"/>
        </w:rPr>
        <w:t xml:space="preserve">: </w:t>
      </w:r>
      <w:r w:rsidRPr="00301A3A">
        <w:rPr>
          <w:rFonts w:cs="Simplified Arabic"/>
          <w:sz w:val="32"/>
          <w:szCs w:val="32"/>
          <w:highlight w:val="yellow"/>
          <w:rtl/>
          <w:lang w:bidi="ar-IQ"/>
        </w:rPr>
        <w:t xml:space="preserve">النفقة العامة هي مبلغ نقدي يقوم بتنفيذه شخص عام بهدف </w:t>
      </w:r>
      <w:r w:rsidRPr="007F17C2">
        <w:rPr>
          <w:rFonts w:cs="Simplified Arabic"/>
          <w:sz w:val="32"/>
          <w:szCs w:val="32"/>
          <w:highlight w:val="yellow"/>
          <w:rtl/>
          <w:lang w:bidi="ar-IQ"/>
        </w:rPr>
        <w:t>تحقيق نفع عام .</w:t>
      </w:r>
      <w:r w:rsidRPr="007F17C2">
        <w:rPr>
          <w:rFonts w:cs="Simplified Arabic"/>
          <w:sz w:val="32"/>
          <w:szCs w:val="32"/>
          <w:rtl/>
          <w:lang w:bidi="ar-IQ"/>
        </w:rPr>
        <w:t xml:space="preserve"> </w:t>
      </w:r>
    </w:p>
    <w:p w:rsidR="00EA2FC5" w:rsidRDefault="00EA2FC5" w:rsidP="00EA2FC5">
      <w:pPr>
        <w:ind w:left="2546" w:hanging="2546"/>
        <w:jc w:val="lowKashida"/>
        <w:rPr>
          <w:rFonts w:cs="Simplified Arabic" w:hint="cs"/>
          <w:sz w:val="32"/>
          <w:szCs w:val="32"/>
          <w:rtl/>
          <w:lang w:bidi="ar-IQ"/>
        </w:rPr>
      </w:pPr>
      <w:r w:rsidRPr="007F17C2">
        <w:rPr>
          <w:b/>
          <w:bCs/>
          <w:color w:val="2F4F4F"/>
          <w:sz w:val="32"/>
          <w:szCs w:val="32"/>
          <w:highlight w:val="yellow"/>
          <w:rtl/>
        </w:rPr>
        <w:lastRenderedPageBreak/>
        <w:t xml:space="preserve">كما تعرف </w:t>
      </w:r>
      <w:proofErr w:type="spellStart"/>
      <w:r w:rsidRPr="007F17C2">
        <w:rPr>
          <w:b/>
          <w:bCs/>
          <w:color w:val="2F4F4F"/>
          <w:sz w:val="32"/>
          <w:szCs w:val="32"/>
          <w:highlight w:val="yellow"/>
          <w:rtl/>
        </w:rPr>
        <w:t>ايضا</w:t>
      </w:r>
      <w:proofErr w:type="spellEnd"/>
      <w:r w:rsidRPr="007F17C2">
        <w:rPr>
          <w:b/>
          <w:bCs/>
          <w:color w:val="2F4F4F"/>
          <w:sz w:val="32"/>
          <w:szCs w:val="32"/>
          <w:highlight w:val="yellow"/>
          <w:rtl/>
        </w:rPr>
        <w:t xml:space="preserve"> </w:t>
      </w:r>
      <w:proofErr w:type="spellStart"/>
      <w:r w:rsidRPr="007F17C2">
        <w:rPr>
          <w:b/>
          <w:bCs/>
          <w:color w:val="2F4F4F"/>
          <w:sz w:val="32"/>
          <w:szCs w:val="32"/>
          <w:highlight w:val="yellow"/>
          <w:rtl/>
        </w:rPr>
        <w:t>بانها</w:t>
      </w:r>
      <w:proofErr w:type="spellEnd"/>
      <w:r w:rsidRPr="007F17C2">
        <w:rPr>
          <w:b/>
          <w:bCs/>
          <w:color w:val="2F4F4F"/>
          <w:sz w:val="32"/>
          <w:szCs w:val="32"/>
          <w:highlight w:val="yellow"/>
          <w:rtl/>
        </w:rPr>
        <w:t xml:space="preserve"> </w:t>
      </w:r>
      <w:r>
        <w:rPr>
          <w:b/>
          <w:bCs/>
          <w:color w:val="2F4F4F"/>
          <w:sz w:val="32"/>
          <w:szCs w:val="32"/>
          <w:highlight w:val="yellow"/>
        </w:rPr>
        <w:t xml:space="preserve"> </w:t>
      </w:r>
      <w:ins w:id="0" w:author="Unknown">
        <w:r w:rsidRPr="007F17C2">
          <w:rPr>
            <w:b/>
            <w:bCs/>
            <w:color w:val="2F4F4F"/>
            <w:sz w:val="32"/>
            <w:szCs w:val="32"/>
            <w:highlight w:val="yellow"/>
            <w:rtl/>
          </w:rPr>
          <w:t>عبارة عن مبلغ من النقود تستخدمه الدولة أو أي شخص</w:t>
        </w:r>
      </w:ins>
      <w:r>
        <w:rPr>
          <w:rFonts w:hint="cs"/>
          <w:b/>
          <w:bCs/>
          <w:color w:val="2F4F4F"/>
          <w:sz w:val="32"/>
          <w:szCs w:val="32"/>
          <w:highlight w:val="yellow"/>
          <w:rtl/>
        </w:rPr>
        <w:t xml:space="preserve"> </w:t>
      </w:r>
      <w:ins w:id="1" w:author="Unknown">
        <w:r w:rsidRPr="007F17C2">
          <w:rPr>
            <w:b/>
            <w:bCs/>
            <w:color w:val="2F4F4F"/>
            <w:sz w:val="32"/>
            <w:szCs w:val="32"/>
            <w:highlight w:val="yellow"/>
            <w:rtl/>
          </w:rPr>
          <w:t xml:space="preserve">من أشخاص القانون العام في سبيل تحقيق المنافع </w:t>
        </w:r>
        <w:r w:rsidRPr="007F17C2">
          <w:rPr>
            <w:b/>
            <w:bCs/>
            <w:color w:val="2F4F4F"/>
            <w:sz w:val="32"/>
            <w:szCs w:val="32"/>
            <w:highlight w:val="yellow"/>
          </w:rPr>
          <w:fldChar w:fldCharType="begin"/>
        </w:r>
        <w:r w:rsidRPr="007F17C2">
          <w:rPr>
            <w:b/>
            <w:bCs/>
            <w:color w:val="2F4F4F"/>
            <w:sz w:val="32"/>
            <w:szCs w:val="32"/>
            <w:highlight w:val="yellow"/>
          </w:rPr>
          <w:instrText xml:space="preserve"> HYPERLINK "http://forum.tawwat.com/showthread.php?t=9229" </w:instrText>
        </w:r>
      </w:ins>
      <w:r w:rsidRPr="00540B9F">
        <w:rPr>
          <w:b/>
          <w:bCs/>
          <w:color w:val="2F4F4F"/>
          <w:sz w:val="32"/>
          <w:szCs w:val="32"/>
          <w:highlight w:val="yellow"/>
        </w:rPr>
      </w:r>
      <w:ins w:id="2" w:author="Unknown">
        <w:r w:rsidRPr="007F17C2">
          <w:rPr>
            <w:b/>
            <w:bCs/>
            <w:color w:val="2F4F4F"/>
            <w:sz w:val="32"/>
            <w:szCs w:val="32"/>
            <w:highlight w:val="yellow"/>
          </w:rPr>
          <w:fldChar w:fldCharType="separate"/>
        </w:r>
        <w:r w:rsidRPr="007F17C2">
          <w:rPr>
            <w:b/>
            <w:bCs/>
            <w:color w:val="0000FF"/>
            <w:sz w:val="32"/>
            <w:szCs w:val="32"/>
            <w:highlight w:val="yellow"/>
            <w:u w:val="single"/>
            <w:rtl/>
          </w:rPr>
          <w:t xml:space="preserve">العامة </w:t>
        </w:r>
        <w:r w:rsidRPr="007F17C2">
          <w:rPr>
            <w:b/>
            <w:bCs/>
            <w:color w:val="2F4F4F"/>
            <w:sz w:val="32"/>
            <w:szCs w:val="32"/>
            <w:highlight w:val="yellow"/>
          </w:rPr>
          <w:fldChar w:fldCharType="end"/>
        </w:r>
      </w:ins>
      <w:r>
        <w:rPr>
          <w:b/>
          <w:bCs/>
          <w:color w:val="2F4F4F"/>
          <w:sz w:val="32"/>
          <w:szCs w:val="32"/>
          <w:rtl/>
        </w:rPr>
        <w:t xml:space="preserve"> </w:t>
      </w:r>
      <w:ins w:id="3" w:author="Unknown">
        <w:r w:rsidRPr="007F17C2">
          <w:rPr>
            <w:b/>
            <w:bCs/>
            <w:color w:val="2F4F4F"/>
            <w:sz w:val="32"/>
            <w:szCs w:val="32"/>
          </w:rPr>
          <w:br/>
        </w:r>
      </w:ins>
    </w:p>
    <w:p w:rsidR="00EA2FC5" w:rsidRDefault="00EA2FC5" w:rsidP="00EA2FC5">
      <w:pPr>
        <w:ind w:left="2546" w:hanging="2546"/>
        <w:jc w:val="lowKashida"/>
        <w:rPr>
          <w:rFonts w:cs="Simplified Arabic" w:hint="cs"/>
          <w:sz w:val="32"/>
          <w:szCs w:val="32"/>
          <w:rtl/>
          <w:lang w:bidi="ar-IQ"/>
        </w:rPr>
      </w:pPr>
    </w:p>
    <w:p w:rsidR="00EA2FC5" w:rsidRDefault="00EA2FC5" w:rsidP="00EA2FC5">
      <w:pPr>
        <w:ind w:left="2546" w:hanging="2546"/>
        <w:jc w:val="lowKashida"/>
        <w:rPr>
          <w:rFonts w:cs="Simplified Arabic" w:hint="cs"/>
          <w:sz w:val="32"/>
          <w:szCs w:val="32"/>
          <w:rtl/>
          <w:lang w:bidi="ar-IQ"/>
        </w:rPr>
      </w:pPr>
    </w:p>
    <w:p w:rsidR="00EA2FC5" w:rsidRDefault="00EA2FC5" w:rsidP="00EA2FC5">
      <w:pPr>
        <w:ind w:left="2546" w:hanging="2546"/>
        <w:jc w:val="lowKashida"/>
        <w:rPr>
          <w:rFonts w:cs="Simplified Arabic" w:hint="cs"/>
          <w:sz w:val="32"/>
          <w:szCs w:val="32"/>
          <w:rtl/>
          <w:lang w:bidi="ar-IQ"/>
        </w:rPr>
      </w:pPr>
    </w:p>
    <w:p w:rsidR="00EA2FC5" w:rsidRPr="00BF38A0" w:rsidRDefault="00EA2FC5" w:rsidP="00EA2FC5">
      <w:pPr>
        <w:jc w:val="lowKashida"/>
        <w:rPr>
          <w:rFonts w:cs="Simplified Arabic"/>
          <w:b/>
          <w:bCs/>
          <w:sz w:val="32"/>
          <w:szCs w:val="32"/>
          <w:rtl/>
          <w:lang w:bidi="ar-IQ"/>
        </w:rPr>
      </w:pPr>
      <w:r w:rsidRPr="00BF38A0">
        <w:rPr>
          <w:rFonts w:cs="Simplified Arabic"/>
          <w:b/>
          <w:bCs/>
          <w:sz w:val="32"/>
          <w:szCs w:val="32"/>
          <w:rtl/>
          <w:lang w:bidi="ar-IQ"/>
        </w:rPr>
        <w:t xml:space="preserve">عناصر النفقة العامة (صفات النفقة العامة) </w:t>
      </w:r>
    </w:p>
    <w:p w:rsidR="00EA2FC5" w:rsidRDefault="00EA2FC5" w:rsidP="00EA2FC5">
      <w:pPr>
        <w:numPr>
          <w:ilvl w:val="0"/>
          <w:numId w:val="2"/>
        </w:numPr>
        <w:jc w:val="lowKashida"/>
        <w:rPr>
          <w:rFonts w:cs="Simplified Arabic"/>
          <w:sz w:val="32"/>
          <w:szCs w:val="32"/>
          <w:lang w:bidi="ar-IQ"/>
        </w:rPr>
      </w:pPr>
      <w:r w:rsidRPr="00301A3A">
        <w:rPr>
          <w:rFonts w:cs="Simplified Arabic"/>
          <w:sz w:val="32"/>
          <w:szCs w:val="32"/>
          <w:highlight w:val="yellow"/>
          <w:rtl/>
          <w:lang w:bidi="ar-IQ"/>
        </w:rPr>
        <w:t>النفقة العامة مبلغ نقدي</w:t>
      </w:r>
      <w:r>
        <w:rPr>
          <w:rFonts w:cs="Simplified Arabic"/>
          <w:sz w:val="32"/>
          <w:szCs w:val="32"/>
          <w:rtl/>
          <w:lang w:bidi="ar-IQ"/>
        </w:rPr>
        <w:t xml:space="preserve"> : معنى ذلك </w:t>
      </w:r>
      <w:proofErr w:type="spellStart"/>
      <w:r>
        <w:rPr>
          <w:rFonts w:cs="Simplified Arabic"/>
          <w:sz w:val="32"/>
          <w:szCs w:val="32"/>
          <w:rtl/>
          <w:lang w:bidi="ar-IQ"/>
        </w:rPr>
        <w:t>ان</w:t>
      </w:r>
      <w:proofErr w:type="spellEnd"/>
      <w:r>
        <w:rPr>
          <w:rFonts w:cs="Simplified Arabic"/>
          <w:sz w:val="32"/>
          <w:szCs w:val="32"/>
          <w:rtl/>
          <w:lang w:bidi="ar-IQ"/>
        </w:rPr>
        <w:t xml:space="preserve"> العنصر الأساس فيما يتعلق بالنفقات العامة هو استخدام النقود والدولة تتجه نفقاتها </w:t>
      </w:r>
      <w:r w:rsidRPr="00301A3A">
        <w:rPr>
          <w:rFonts w:cs="Simplified Arabic"/>
          <w:sz w:val="32"/>
          <w:szCs w:val="32"/>
          <w:highlight w:val="yellow"/>
          <w:rtl/>
          <w:lang w:bidi="ar-IQ"/>
        </w:rPr>
        <w:t xml:space="preserve">في ثلاثة </w:t>
      </w:r>
      <w:proofErr w:type="spellStart"/>
      <w:r w:rsidRPr="00301A3A">
        <w:rPr>
          <w:rFonts w:cs="Simplified Arabic"/>
          <w:sz w:val="32"/>
          <w:szCs w:val="32"/>
          <w:highlight w:val="yellow"/>
          <w:rtl/>
          <w:lang w:bidi="ar-IQ"/>
        </w:rPr>
        <w:t>اوجه</w:t>
      </w:r>
      <w:proofErr w:type="spellEnd"/>
      <w:r w:rsidRPr="00301A3A">
        <w:rPr>
          <w:rFonts w:cs="Simplified Arabic"/>
          <w:sz w:val="32"/>
          <w:szCs w:val="32"/>
          <w:highlight w:val="yellow"/>
          <w:rtl/>
          <w:lang w:bidi="ar-IQ"/>
        </w:rPr>
        <w:t xml:space="preserve"> رئيسية</w:t>
      </w:r>
      <w:r>
        <w:rPr>
          <w:rFonts w:cs="Simplified Arabic"/>
          <w:sz w:val="32"/>
          <w:szCs w:val="32"/>
          <w:rtl/>
          <w:lang w:bidi="ar-IQ"/>
        </w:rPr>
        <w:t xml:space="preserve"> هي : </w:t>
      </w:r>
    </w:p>
    <w:p w:rsidR="00EA2FC5" w:rsidRPr="00301A3A" w:rsidRDefault="00EA2FC5" w:rsidP="00EA2FC5">
      <w:pPr>
        <w:numPr>
          <w:ilvl w:val="0"/>
          <w:numId w:val="3"/>
        </w:numPr>
        <w:jc w:val="lowKashida"/>
        <w:rPr>
          <w:rFonts w:cs="Simplified Arabic"/>
          <w:sz w:val="32"/>
          <w:szCs w:val="32"/>
          <w:highlight w:val="yellow"/>
          <w:lang w:bidi="ar-IQ"/>
        </w:rPr>
      </w:pPr>
      <w:r w:rsidRPr="00301A3A">
        <w:rPr>
          <w:rFonts w:cs="Simplified Arabic"/>
          <w:sz w:val="32"/>
          <w:szCs w:val="32"/>
          <w:highlight w:val="yellow"/>
          <w:rtl/>
          <w:lang w:bidi="ar-IQ"/>
        </w:rPr>
        <w:t xml:space="preserve">الإنفاق الجاري أي الإنفاق الاستهلاكي من قبل الدولة اللازم لتسيير الأنشطة الاجتماعية والاقتصادية . </w:t>
      </w:r>
    </w:p>
    <w:p w:rsidR="00EA2FC5" w:rsidRPr="00301A3A" w:rsidRDefault="00EA2FC5" w:rsidP="00EA2FC5">
      <w:pPr>
        <w:numPr>
          <w:ilvl w:val="0"/>
          <w:numId w:val="3"/>
        </w:numPr>
        <w:jc w:val="lowKashida"/>
        <w:rPr>
          <w:rFonts w:cs="Simplified Arabic"/>
          <w:sz w:val="32"/>
          <w:szCs w:val="32"/>
          <w:highlight w:val="yellow"/>
          <w:lang w:bidi="ar-IQ"/>
        </w:rPr>
      </w:pPr>
      <w:r w:rsidRPr="00301A3A">
        <w:rPr>
          <w:rFonts w:cs="Simplified Arabic"/>
          <w:sz w:val="32"/>
          <w:szCs w:val="32"/>
          <w:highlight w:val="yellow"/>
          <w:rtl/>
          <w:lang w:bidi="ar-IQ"/>
        </w:rPr>
        <w:t xml:space="preserve">الإنفاق الاستثماري في بناء المؤسسات والمنشآت وغيرها من العمران </w:t>
      </w:r>
    </w:p>
    <w:p w:rsidR="00EA2FC5" w:rsidRPr="00301A3A" w:rsidRDefault="00EA2FC5" w:rsidP="00EA2FC5">
      <w:pPr>
        <w:numPr>
          <w:ilvl w:val="0"/>
          <w:numId w:val="3"/>
        </w:numPr>
        <w:jc w:val="lowKashida"/>
        <w:rPr>
          <w:rFonts w:cs="Simplified Arabic"/>
          <w:sz w:val="32"/>
          <w:szCs w:val="32"/>
          <w:highlight w:val="yellow"/>
          <w:lang w:bidi="ar-IQ"/>
        </w:rPr>
      </w:pPr>
      <w:r w:rsidRPr="00301A3A">
        <w:rPr>
          <w:rFonts w:cs="Simplified Arabic"/>
          <w:sz w:val="32"/>
          <w:szCs w:val="32"/>
          <w:highlight w:val="yellow"/>
          <w:rtl/>
          <w:lang w:bidi="ar-IQ"/>
        </w:rPr>
        <w:t xml:space="preserve">الإعانات التي تقدمها الدولة سواء كانت إلى الأشخاص الطبيعية أو الأشخاص المعنوية . </w:t>
      </w:r>
    </w:p>
    <w:p w:rsidR="00EA2FC5" w:rsidRDefault="00EA2FC5" w:rsidP="00EA2FC5">
      <w:pPr>
        <w:ind w:firstLine="720"/>
        <w:jc w:val="lowKashida"/>
        <w:rPr>
          <w:rFonts w:cs="Simplified Arabic"/>
          <w:sz w:val="32"/>
          <w:szCs w:val="32"/>
          <w:rtl/>
          <w:lang w:bidi="ar-IQ"/>
        </w:rPr>
      </w:pPr>
      <w:proofErr w:type="spellStart"/>
      <w:r>
        <w:rPr>
          <w:rFonts w:cs="Simplified Arabic"/>
          <w:sz w:val="32"/>
          <w:szCs w:val="32"/>
          <w:rtl/>
          <w:lang w:bidi="ar-IQ"/>
        </w:rPr>
        <w:t>ان</w:t>
      </w:r>
      <w:proofErr w:type="spellEnd"/>
      <w:r>
        <w:rPr>
          <w:rFonts w:cs="Simplified Arabic"/>
          <w:sz w:val="32"/>
          <w:szCs w:val="32"/>
          <w:rtl/>
          <w:lang w:bidi="ar-IQ"/>
        </w:rPr>
        <w:t xml:space="preserve">  النفقات الثلاث </w:t>
      </w:r>
      <w:proofErr w:type="spellStart"/>
      <w:r>
        <w:rPr>
          <w:rFonts w:cs="Simplified Arabic"/>
          <w:sz w:val="32"/>
          <w:szCs w:val="32"/>
          <w:rtl/>
          <w:lang w:bidi="ar-IQ"/>
        </w:rPr>
        <w:t>اعلاه</w:t>
      </w:r>
      <w:proofErr w:type="spellEnd"/>
      <w:r>
        <w:rPr>
          <w:rFonts w:cs="Simplified Arabic"/>
          <w:sz w:val="32"/>
          <w:szCs w:val="32"/>
          <w:rtl/>
          <w:lang w:bidi="ar-IQ"/>
        </w:rPr>
        <w:t xml:space="preserve">  يجب </w:t>
      </w:r>
      <w:proofErr w:type="spellStart"/>
      <w:r>
        <w:rPr>
          <w:rFonts w:cs="Simplified Arabic"/>
          <w:sz w:val="32"/>
          <w:szCs w:val="32"/>
          <w:rtl/>
          <w:lang w:bidi="ar-IQ"/>
        </w:rPr>
        <w:t>ان</w:t>
      </w:r>
      <w:proofErr w:type="spellEnd"/>
      <w:r>
        <w:rPr>
          <w:rFonts w:cs="Simplified Arabic"/>
          <w:sz w:val="32"/>
          <w:szCs w:val="32"/>
          <w:rtl/>
          <w:lang w:bidi="ar-IQ"/>
        </w:rPr>
        <w:t xml:space="preserve"> تكون جميعها نقدية </w:t>
      </w:r>
      <w:proofErr w:type="spellStart"/>
      <w:r>
        <w:rPr>
          <w:rFonts w:cs="Simplified Arabic"/>
          <w:sz w:val="32"/>
          <w:szCs w:val="32"/>
          <w:rtl/>
          <w:lang w:bidi="ar-IQ"/>
        </w:rPr>
        <w:t>ولايمكن</w:t>
      </w:r>
      <w:proofErr w:type="spellEnd"/>
      <w:r>
        <w:rPr>
          <w:rFonts w:cs="Simplified Arabic"/>
          <w:sz w:val="32"/>
          <w:szCs w:val="32"/>
          <w:rtl/>
          <w:lang w:bidi="ar-IQ"/>
        </w:rPr>
        <w:t xml:space="preserve"> </w:t>
      </w:r>
      <w:proofErr w:type="spellStart"/>
      <w:r>
        <w:rPr>
          <w:rFonts w:cs="Simplified Arabic"/>
          <w:sz w:val="32"/>
          <w:szCs w:val="32"/>
          <w:rtl/>
          <w:lang w:bidi="ar-IQ"/>
        </w:rPr>
        <w:t>ان</w:t>
      </w:r>
      <w:proofErr w:type="spellEnd"/>
      <w:r>
        <w:rPr>
          <w:rFonts w:cs="Simplified Arabic"/>
          <w:sz w:val="32"/>
          <w:szCs w:val="32"/>
          <w:rtl/>
          <w:lang w:bidi="ar-IQ"/>
        </w:rPr>
        <w:t xml:space="preserve"> تتخذ صورة عينية </w:t>
      </w:r>
      <w:proofErr w:type="spellStart"/>
      <w:r>
        <w:rPr>
          <w:rFonts w:cs="Simplified Arabic"/>
          <w:sz w:val="32"/>
          <w:szCs w:val="32"/>
          <w:rtl/>
          <w:lang w:bidi="ar-IQ"/>
        </w:rPr>
        <w:t>والا</w:t>
      </w:r>
      <w:proofErr w:type="spellEnd"/>
      <w:r>
        <w:rPr>
          <w:rFonts w:cs="Simplified Arabic"/>
          <w:sz w:val="32"/>
          <w:szCs w:val="32"/>
          <w:rtl/>
          <w:lang w:bidi="ar-IQ"/>
        </w:rPr>
        <w:t xml:space="preserve"> خرجت عن تصنيف وصور  النفقات العامة ، وتبعا لذلك فأن الإيرادات اللازمة لتمويل النفقات العامة هي نقدية </w:t>
      </w:r>
      <w:proofErr w:type="spellStart"/>
      <w:r>
        <w:rPr>
          <w:rFonts w:cs="Simplified Arabic"/>
          <w:sz w:val="32"/>
          <w:szCs w:val="32"/>
          <w:rtl/>
          <w:lang w:bidi="ar-IQ"/>
        </w:rPr>
        <w:t>ايضا</w:t>
      </w:r>
      <w:proofErr w:type="spellEnd"/>
      <w:r>
        <w:rPr>
          <w:rFonts w:cs="Simplified Arabic"/>
          <w:sz w:val="32"/>
          <w:szCs w:val="32"/>
          <w:rtl/>
          <w:lang w:bidi="ar-IQ"/>
        </w:rPr>
        <w:t xml:space="preserve"> وهذا من </w:t>
      </w:r>
      <w:proofErr w:type="spellStart"/>
      <w:r>
        <w:rPr>
          <w:rFonts w:cs="Simplified Arabic"/>
          <w:sz w:val="32"/>
          <w:szCs w:val="32"/>
          <w:rtl/>
          <w:lang w:bidi="ar-IQ"/>
        </w:rPr>
        <w:t>الاسباب</w:t>
      </w:r>
      <w:proofErr w:type="spellEnd"/>
      <w:r>
        <w:rPr>
          <w:rFonts w:cs="Simplified Arabic"/>
          <w:sz w:val="32"/>
          <w:szCs w:val="32"/>
          <w:rtl/>
          <w:lang w:bidi="ar-IQ"/>
        </w:rPr>
        <w:t xml:space="preserve"> التي تجعل من النفقات العامة مبلغاً نقدياً ، كما </w:t>
      </w:r>
      <w:proofErr w:type="spellStart"/>
      <w:r>
        <w:rPr>
          <w:rFonts w:cs="Simplified Arabic"/>
          <w:sz w:val="32"/>
          <w:szCs w:val="32"/>
          <w:rtl/>
          <w:lang w:bidi="ar-IQ"/>
        </w:rPr>
        <w:t>ان</w:t>
      </w:r>
      <w:proofErr w:type="spellEnd"/>
      <w:r>
        <w:rPr>
          <w:rFonts w:cs="Simplified Arabic"/>
          <w:sz w:val="32"/>
          <w:szCs w:val="32"/>
          <w:rtl/>
          <w:lang w:bidi="ar-IQ"/>
        </w:rPr>
        <w:t xml:space="preserve">  التعامل النقدي  يجعل من  النفقات والإيرادات خاضعة لرقابة الدولة </w:t>
      </w:r>
      <w:proofErr w:type="spellStart"/>
      <w:r>
        <w:rPr>
          <w:rFonts w:cs="Simplified Arabic"/>
          <w:sz w:val="32"/>
          <w:szCs w:val="32"/>
          <w:rtl/>
          <w:lang w:bidi="ar-IQ"/>
        </w:rPr>
        <w:t>اذ</w:t>
      </w:r>
      <w:proofErr w:type="spellEnd"/>
      <w:r>
        <w:rPr>
          <w:rFonts w:cs="Simplified Arabic"/>
          <w:sz w:val="32"/>
          <w:szCs w:val="32"/>
          <w:rtl/>
          <w:lang w:bidi="ar-IQ"/>
        </w:rPr>
        <w:t xml:space="preserve"> تكون لغة </w:t>
      </w:r>
      <w:proofErr w:type="spellStart"/>
      <w:r>
        <w:rPr>
          <w:rFonts w:cs="Simplified Arabic"/>
          <w:sz w:val="32"/>
          <w:szCs w:val="32"/>
          <w:rtl/>
          <w:lang w:bidi="ar-IQ"/>
        </w:rPr>
        <w:t>الارقام</w:t>
      </w:r>
      <w:proofErr w:type="spellEnd"/>
      <w:r>
        <w:rPr>
          <w:rFonts w:cs="Simplified Arabic"/>
          <w:sz w:val="32"/>
          <w:szCs w:val="32"/>
          <w:rtl/>
          <w:lang w:bidi="ar-IQ"/>
        </w:rPr>
        <w:t xml:space="preserve"> والمحاسبة هي الشاخصة في عملية الرقابة خلاف </w:t>
      </w:r>
      <w:proofErr w:type="spellStart"/>
      <w:r>
        <w:rPr>
          <w:rFonts w:cs="Simplified Arabic"/>
          <w:sz w:val="32"/>
          <w:szCs w:val="32"/>
          <w:rtl/>
          <w:lang w:bidi="ar-IQ"/>
        </w:rPr>
        <w:t>مالو</w:t>
      </w:r>
      <w:proofErr w:type="spellEnd"/>
      <w:r>
        <w:rPr>
          <w:rFonts w:cs="Simplified Arabic"/>
          <w:sz w:val="32"/>
          <w:szCs w:val="32"/>
          <w:rtl/>
          <w:lang w:bidi="ar-IQ"/>
        </w:rPr>
        <w:t xml:space="preserve"> كانت  المراقبة على </w:t>
      </w:r>
      <w:proofErr w:type="spellStart"/>
      <w:r>
        <w:rPr>
          <w:rFonts w:cs="Simplified Arabic"/>
          <w:sz w:val="32"/>
          <w:szCs w:val="32"/>
          <w:rtl/>
          <w:lang w:bidi="ar-IQ"/>
        </w:rPr>
        <w:t>الايرادات</w:t>
      </w:r>
      <w:proofErr w:type="spellEnd"/>
      <w:r>
        <w:rPr>
          <w:rFonts w:cs="Simplified Arabic"/>
          <w:sz w:val="32"/>
          <w:szCs w:val="32"/>
          <w:rtl/>
          <w:lang w:bidi="ar-IQ"/>
        </w:rPr>
        <w:t xml:space="preserve"> والنفقات العينية التي تتسم بالصعوبة , فان الصفة النقدية  للنفقات والإيرادات يسهل من الرقابة عليها. </w:t>
      </w:r>
    </w:p>
    <w:p w:rsidR="00EA2FC5" w:rsidRDefault="00EA2FC5" w:rsidP="00EA2FC5">
      <w:pPr>
        <w:numPr>
          <w:ilvl w:val="0"/>
          <w:numId w:val="2"/>
        </w:numPr>
        <w:jc w:val="lowKashida"/>
        <w:rPr>
          <w:rFonts w:cs="Simplified Arabic"/>
          <w:sz w:val="32"/>
          <w:szCs w:val="32"/>
          <w:lang w:bidi="ar-IQ"/>
        </w:rPr>
      </w:pPr>
      <w:r w:rsidRPr="00301A3A">
        <w:rPr>
          <w:rFonts w:cs="Simplified Arabic"/>
          <w:sz w:val="32"/>
          <w:szCs w:val="32"/>
          <w:highlight w:val="yellow"/>
          <w:rtl/>
          <w:lang w:bidi="ar-IQ"/>
        </w:rPr>
        <w:t>النفقة العامة تصدر عن الدولة أو إحدى هيئاتها</w:t>
      </w:r>
      <w:r>
        <w:rPr>
          <w:rFonts w:cs="Simplified Arabic"/>
          <w:sz w:val="32"/>
          <w:szCs w:val="32"/>
          <w:rtl/>
          <w:lang w:bidi="ar-IQ"/>
        </w:rPr>
        <w:t xml:space="preserve"> : قد تكون الدولة هنا دولة موحدة أو اتحادية المهم </w:t>
      </w:r>
      <w:proofErr w:type="spellStart"/>
      <w:r>
        <w:rPr>
          <w:rFonts w:cs="Simplified Arabic"/>
          <w:sz w:val="32"/>
          <w:szCs w:val="32"/>
          <w:rtl/>
          <w:lang w:bidi="ar-IQ"/>
        </w:rPr>
        <w:t>ان</w:t>
      </w:r>
      <w:proofErr w:type="spellEnd"/>
      <w:r>
        <w:rPr>
          <w:rFonts w:cs="Simplified Arabic"/>
          <w:sz w:val="32"/>
          <w:szCs w:val="32"/>
          <w:rtl/>
          <w:lang w:bidi="ar-IQ"/>
        </w:rPr>
        <w:t xml:space="preserve"> تكون النفقة صادرة من مؤسسة تشكل جزءاً من الاقتصاد العام أو السلطة العامة وان تتمتع بشخصية معنوية </w:t>
      </w:r>
      <w:proofErr w:type="spellStart"/>
      <w:r>
        <w:rPr>
          <w:rFonts w:cs="Simplified Arabic"/>
          <w:sz w:val="32"/>
          <w:szCs w:val="32"/>
          <w:rtl/>
          <w:lang w:bidi="ar-IQ"/>
        </w:rPr>
        <w:t>والامر</w:t>
      </w:r>
      <w:proofErr w:type="spellEnd"/>
      <w:r>
        <w:rPr>
          <w:rFonts w:cs="Simplified Arabic"/>
          <w:sz w:val="32"/>
          <w:szCs w:val="32"/>
          <w:rtl/>
          <w:lang w:bidi="ar-IQ"/>
        </w:rPr>
        <w:t xml:space="preserve"> يختلف من دولة إلى أخرى ، في دول نلاحظ </w:t>
      </w:r>
      <w:proofErr w:type="spellStart"/>
      <w:r>
        <w:rPr>
          <w:rFonts w:cs="Simplified Arabic"/>
          <w:sz w:val="32"/>
          <w:szCs w:val="32"/>
          <w:rtl/>
          <w:lang w:bidi="ar-IQ"/>
        </w:rPr>
        <w:t>ان</w:t>
      </w:r>
      <w:proofErr w:type="spellEnd"/>
      <w:r>
        <w:rPr>
          <w:rFonts w:cs="Simplified Arabic"/>
          <w:sz w:val="32"/>
          <w:szCs w:val="32"/>
          <w:rtl/>
          <w:lang w:bidi="ar-IQ"/>
        </w:rPr>
        <w:t xml:space="preserve"> المجالس المحلية مثل مجالس </w:t>
      </w:r>
      <w:r>
        <w:rPr>
          <w:rFonts w:cs="Simplified Arabic"/>
          <w:sz w:val="32"/>
          <w:szCs w:val="32"/>
          <w:rtl/>
          <w:lang w:bidi="ar-IQ"/>
        </w:rPr>
        <w:lastRenderedPageBreak/>
        <w:t xml:space="preserve">الشعب تعطى صلاحيات </w:t>
      </w:r>
      <w:proofErr w:type="spellStart"/>
      <w:r>
        <w:rPr>
          <w:rFonts w:cs="Simplified Arabic"/>
          <w:sz w:val="32"/>
          <w:szCs w:val="32"/>
          <w:rtl/>
          <w:lang w:bidi="ar-IQ"/>
        </w:rPr>
        <w:t>لاصدار</w:t>
      </w:r>
      <w:proofErr w:type="spellEnd"/>
      <w:r>
        <w:rPr>
          <w:rFonts w:cs="Simplified Arabic"/>
          <w:sz w:val="32"/>
          <w:szCs w:val="32"/>
          <w:rtl/>
          <w:lang w:bidi="ar-IQ"/>
        </w:rPr>
        <w:t xml:space="preserve"> النفقات ، وفي دول أخرى قد تعطى هذه السلطة إلى دويلات ، والتبرير القانوني في </w:t>
      </w:r>
      <w:proofErr w:type="spellStart"/>
      <w:r>
        <w:rPr>
          <w:rFonts w:cs="Simplified Arabic"/>
          <w:sz w:val="32"/>
          <w:szCs w:val="32"/>
          <w:rtl/>
          <w:lang w:bidi="ar-IQ"/>
        </w:rPr>
        <w:t>اعطاء</w:t>
      </w:r>
      <w:proofErr w:type="spellEnd"/>
      <w:r>
        <w:rPr>
          <w:rFonts w:cs="Simplified Arabic"/>
          <w:sz w:val="32"/>
          <w:szCs w:val="32"/>
          <w:rtl/>
          <w:lang w:bidi="ar-IQ"/>
        </w:rPr>
        <w:t xml:space="preserve"> هذه السلطة إلى الدولة هو </w:t>
      </w:r>
      <w:proofErr w:type="spellStart"/>
      <w:r>
        <w:rPr>
          <w:rFonts w:cs="Simplified Arabic"/>
          <w:sz w:val="32"/>
          <w:szCs w:val="32"/>
          <w:rtl/>
          <w:lang w:bidi="ar-IQ"/>
        </w:rPr>
        <w:t>ان</w:t>
      </w:r>
      <w:proofErr w:type="spellEnd"/>
      <w:r>
        <w:rPr>
          <w:rFonts w:cs="Simplified Arabic"/>
          <w:sz w:val="32"/>
          <w:szCs w:val="32"/>
          <w:rtl/>
          <w:lang w:bidi="ar-IQ"/>
        </w:rPr>
        <w:t xml:space="preserve"> الدولة لها السلطة في إنفاق المال العام عبر شخصياتها ، إذا قام احد الأشخاص ببناء مستشفى هل هذا البناء لتحقيق النفع العام ؟ الجواب نعم ، وهل هذا الإنفاق هو إنفاق عام أو خاص ؟ </w:t>
      </w:r>
      <w:r w:rsidRPr="00301A3A">
        <w:rPr>
          <w:rFonts w:cs="Simplified Arabic"/>
          <w:sz w:val="32"/>
          <w:szCs w:val="32"/>
          <w:highlight w:val="yellow"/>
          <w:rtl/>
          <w:lang w:bidi="ar-IQ"/>
        </w:rPr>
        <w:t>الجواب إنفاق خاص لان الدولة</w:t>
      </w:r>
      <w:r>
        <w:rPr>
          <w:rFonts w:cs="Simplified Arabic"/>
          <w:sz w:val="32"/>
          <w:szCs w:val="32"/>
          <w:rtl/>
          <w:lang w:bidi="ar-IQ"/>
        </w:rPr>
        <w:t xml:space="preserve"> ليست هي المنفقة ، </w:t>
      </w:r>
      <w:proofErr w:type="spellStart"/>
      <w:r>
        <w:rPr>
          <w:rFonts w:cs="Simplified Arabic"/>
          <w:sz w:val="32"/>
          <w:szCs w:val="32"/>
          <w:rtl/>
          <w:lang w:bidi="ar-IQ"/>
        </w:rPr>
        <w:t>اخيراً</w:t>
      </w:r>
      <w:proofErr w:type="spellEnd"/>
      <w:r>
        <w:rPr>
          <w:rFonts w:cs="Simplified Arabic"/>
          <w:sz w:val="32"/>
          <w:szCs w:val="32"/>
          <w:rtl/>
          <w:lang w:bidi="ar-IQ"/>
        </w:rPr>
        <w:t xml:space="preserve"> فيما يتعلق بهذه الفقرة فان فرنسا لها وجهة نظر خاصة فهي ترى </w:t>
      </w:r>
      <w:proofErr w:type="spellStart"/>
      <w:r>
        <w:rPr>
          <w:rFonts w:cs="Simplified Arabic"/>
          <w:sz w:val="32"/>
          <w:szCs w:val="32"/>
          <w:rtl/>
          <w:lang w:bidi="ar-IQ"/>
        </w:rPr>
        <w:t>ان</w:t>
      </w:r>
      <w:proofErr w:type="spellEnd"/>
      <w:r>
        <w:rPr>
          <w:rFonts w:cs="Simplified Arabic"/>
          <w:sz w:val="32"/>
          <w:szCs w:val="32"/>
          <w:rtl/>
          <w:lang w:bidi="ar-IQ"/>
        </w:rPr>
        <w:t xml:space="preserve"> قيام الدولة ببناء مشاريع </w:t>
      </w:r>
      <w:proofErr w:type="spellStart"/>
      <w:r>
        <w:rPr>
          <w:rFonts w:cs="Simplified Arabic"/>
          <w:sz w:val="32"/>
          <w:szCs w:val="32"/>
          <w:rtl/>
          <w:lang w:bidi="ar-IQ"/>
        </w:rPr>
        <w:t>انتاجية</w:t>
      </w:r>
      <w:proofErr w:type="spellEnd"/>
      <w:r>
        <w:rPr>
          <w:rFonts w:cs="Simplified Arabic"/>
          <w:sz w:val="32"/>
          <w:szCs w:val="32"/>
          <w:rtl/>
          <w:lang w:bidi="ar-IQ"/>
        </w:rPr>
        <w:t xml:space="preserve"> أو اقتصادية هدفها الربح أي </w:t>
      </w:r>
      <w:proofErr w:type="spellStart"/>
      <w:r>
        <w:rPr>
          <w:rFonts w:cs="Simplified Arabic"/>
          <w:sz w:val="32"/>
          <w:szCs w:val="32"/>
          <w:rtl/>
          <w:lang w:bidi="ar-IQ"/>
        </w:rPr>
        <w:t>ان</w:t>
      </w:r>
      <w:proofErr w:type="spellEnd"/>
      <w:r>
        <w:rPr>
          <w:rFonts w:cs="Simplified Arabic"/>
          <w:sz w:val="32"/>
          <w:szCs w:val="32"/>
          <w:rtl/>
          <w:lang w:bidi="ar-IQ"/>
        </w:rPr>
        <w:t xml:space="preserve"> الدولة متشابهة تماماً مع القطاع الخاص أو </w:t>
      </w:r>
      <w:proofErr w:type="spellStart"/>
      <w:r>
        <w:rPr>
          <w:rFonts w:cs="Simplified Arabic"/>
          <w:sz w:val="32"/>
          <w:szCs w:val="32"/>
          <w:rtl/>
          <w:lang w:bidi="ar-IQ"/>
        </w:rPr>
        <w:t>الافراد</w:t>
      </w:r>
      <w:proofErr w:type="spellEnd"/>
      <w:r>
        <w:rPr>
          <w:rFonts w:cs="Simplified Arabic"/>
          <w:sz w:val="32"/>
          <w:szCs w:val="32"/>
          <w:rtl/>
          <w:lang w:bidi="ar-IQ"/>
        </w:rPr>
        <w:t xml:space="preserve"> ، في هكذا حال تعتبر فرنسا هذا الإنفاق من قبيل الإنفاق الخاص ونحن نخالف فرنسا هنا فان الإنفاق هنا هو إنفاق عام مادام صادر عن الدولة . </w:t>
      </w:r>
    </w:p>
    <w:p w:rsidR="00EA2FC5" w:rsidRDefault="00EA2FC5" w:rsidP="00EA2FC5">
      <w:pPr>
        <w:numPr>
          <w:ilvl w:val="0"/>
          <w:numId w:val="2"/>
        </w:numPr>
        <w:jc w:val="lowKashida"/>
        <w:rPr>
          <w:rFonts w:cs="Simplified Arabic" w:hint="cs"/>
          <w:sz w:val="32"/>
          <w:szCs w:val="32"/>
          <w:lang w:bidi="ar-IQ"/>
        </w:rPr>
      </w:pPr>
      <w:proofErr w:type="spellStart"/>
      <w:r w:rsidRPr="00301A3A">
        <w:rPr>
          <w:rFonts w:cs="Simplified Arabic"/>
          <w:sz w:val="32"/>
          <w:szCs w:val="32"/>
          <w:highlight w:val="yellow"/>
          <w:rtl/>
          <w:lang w:bidi="ar-IQ"/>
        </w:rPr>
        <w:t>ان</w:t>
      </w:r>
      <w:proofErr w:type="spellEnd"/>
      <w:r w:rsidRPr="00301A3A">
        <w:rPr>
          <w:rFonts w:cs="Simplified Arabic"/>
          <w:sz w:val="32"/>
          <w:szCs w:val="32"/>
          <w:highlight w:val="yellow"/>
          <w:rtl/>
          <w:lang w:bidi="ar-IQ"/>
        </w:rPr>
        <w:t xml:space="preserve"> هدف النفقة العامة هو تحقيق نفع عام</w:t>
      </w:r>
      <w:r>
        <w:rPr>
          <w:rFonts w:cs="Simplified Arabic"/>
          <w:sz w:val="32"/>
          <w:szCs w:val="32"/>
          <w:rtl/>
          <w:lang w:bidi="ar-IQ"/>
        </w:rPr>
        <w:t xml:space="preserve"> : نقصد بالنفع العام هو النفع الذي يعود على عامة المجتمع ، لكن لماذا يجب </w:t>
      </w:r>
      <w:proofErr w:type="spellStart"/>
      <w:r>
        <w:rPr>
          <w:rFonts w:cs="Simplified Arabic"/>
          <w:sz w:val="32"/>
          <w:szCs w:val="32"/>
          <w:rtl/>
          <w:lang w:bidi="ar-IQ"/>
        </w:rPr>
        <w:t>ان</w:t>
      </w:r>
      <w:proofErr w:type="spellEnd"/>
      <w:r>
        <w:rPr>
          <w:rFonts w:cs="Simplified Arabic"/>
          <w:sz w:val="32"/>
          <w:szCs w:val="32"/>
          <w:rtl/>
          <w:lang w:bidi="ar-IQ"/>
        </w:rPr>
        <w:t xml:space="preserve"> يكون هدف النفقة العامة هو تحقيق النفع العام ؟ الجواب : هو </w:t>
      </w:r>
      <w:proofErr w:type="spellStart"/>
      <w:r>
        <w:rPr>
          <w:rFonts w:cs="Simplified Arabic"/>
          <w:sz w:val="32"/>
          <w:szCs w:val="32"/>
          <w:rtl/>
          <w:lang w:bidi="ar-IQ"/>
        </w:rPr>
        <w:t>ان</w:t>
      </w:r>
      <w:proofErr w:type="spellEnd"/>
      <w:r>
        <w:rPr>
          <w:rFonts w:cs="Simplified Arabic"/>
          <w:sz w:val="32"/>
          <w:szCs w:val="32"/>
          <w:rtl/>
          <w:lang w:bidi="ar-IQ"/>
        </w:rPr>
        <w:t xml:space="preserve"> الدولة يجب </w:t>
      </w:r>
      <w:proofErr w:type="spellStart"/>
      <w:r>
        <w:rPr>
          <w:rFonts w:cs="Simplified Arabic"/>
          <w:sz w:val="32"/>
          <w:szCs w:val="32"/>
          <w:rtl/>
          <w:lang w:bidi="ar-IQ"/>
        </w:rPr>
        <w:t>ان</w:t>
      </w:r>
      <w:proofErr w:type="spellEnd"/>
      <w:r>
        <w:rPr>
          <w:rFonts w:cs="Simplified Arabic"/>
          <w:sz w:val="32"/>
          <w:szCs w:val="32"/>
          <w:rtl/>
          <w:lang w:bidi="ar-IQ"/>
        </w:rPr>
        <w:t xml:space="preserve"> تساوي بين </w:t>
      </w:r>
      <w:proofErr w:type="spellStart"/>
      <w:r>
        <w:rPr>
          <w:rFonts w:cs="Simplified Arabic"/>
          <w:sz w:val="32"/>
          <w:szCs w:val="32"/>
          <w:rtl/>
          <w:lang w:bidi="ar-IQ"/>
        </w:rPr>
        <w:t>الافراد</w:t>
      </w:r>
      <w:proofErr w:type="spellEnd"/>
      <w:r>
        <w:rPr>
          <w:rFonts w:cs="Simplified Arabic"/>
          <w:sz w:val="32"/>
          <w:szCs w:val="32"/>
          <w:rtl/>
          <w:lang w:bidi="ar-IQ"/>
        </w:rPr>
        <w:t xml:space="preserve"> في شمولهم بالنفع العام مقابل فرضها للضرائب على </w:t>
      </w:r>
      <w:proofErr w:type="spellStart"/>
      <w:r>
        <w:rPr>
          <w:rFonts w:cs="Simplified Arabic"/>
          <w:sz w:val="32"/>
          <w:szCs w:val="32"/>
          <w:rtl/>
          <w:lang w:bidi="ar-IQ"/>
        </w:rPr>
        <w:t>الافراد</w:t>
      </w:r>
      <w:proofErr w:type="spellEnd"/>
      <w:r>
        <w:rPr>
          <w:rFonts w:cs="Simplified Arabic"/>
          <w:sz w:val="32"/>
          <w:szCs w:val="32"/>
          <w:rtl/>
          <w:lang w:bidi="ar-IQ"/>
        </w:rPr>
        <w:t xml:space="preserve"> هذا لا يعني </w:t>
      </w:r>
      <w:proofErr w:type="spellStart"/>
      <w:r>
        <w:rPr>
          <w:rFonts w:cs="Simplified Arabic"/>
          <w:sz w:val="32"/>
          <w:szCs w:val="32"/>
          <w:rtl/>
          <w:lang w:bidi="ar-IQ"/>
        </w:rPr>
        <w:t>ان</w:t>
      </w:r>
      <w:proofErr w:type="spellEnd"/>
      <w:r>
        <w:rPr>
          <w:rFonts w:cs="Simplified Arabic"/>
          <w:sz w:val="32"/>
          <w:szCs w:val="32"/>
          <w:rtl/>
          <w:lang w:bidi="ar-IQ"/>
        </w:rPr>
        <w:t xml:space="preserve"> الأفراد متساوون في الضرائب المفروضة عليهم بل </w:t>
      </w:r>
      <w:proofErr w:type="spellStart"/>
      <w:r>
        <w:rPr>
          <w:rFonts w:cs="Simplified Arabic"/>
          <w:sz w:val="32"/>
          <w:szCs w:val="32"/>
          <w:rtl/>
          <w:lang w:bidi="ar-IQ"/>
        </w:rPr>
        <w:t>ان</w:t>
      </w:r>
      <w:proofErr w:type="spellEnd"/>
      <w:r>
        <w:rPr>
          <w:rFonts w:cs="Simplified Arabic"/>
          <w:sz w:val="32"/>
          <w:szCs w:val="32"/>
          <w:rtl/>
          <w:lang w:bidi="ar-IQ"/>
        </w:rPr>
        <w:t xml:space="preserve"> الضرائب تفرض على الأفراد كلا حسب دخله ، وعلى قدر تعلق الأمر بهذا الموضوع بما </w:t>
      </w:r>
      <w:proofErr w:type="spellStart"/>
      <w:r>
        <w:rPr>
          <w:rFonts w:cs="Simplified Arabic"/>
          <w:sz w:val="32"/>
          <w:szCs w:val="32"/>
          <w:rtl/>
          <w:lang w:bidi="ar-IQ"/>
        </w:rPr>
        <w:t>ان</w:t>
      </w:r>
      <w:proofErr w:type="spellEnd"/>
      <w:r>
        <w:rPr>
          <w:rFonts w:cs="Simplified Arabic"/>
          <w:sz w:val="32"/>
          <w:szCs w:val="32"/>
          <w:rtl/>
          <w:lang w:bidi="ar-IQ"/>
        </w:rPr>
        <w:t xml:space="preserve"> </w:t>
      </w:r>
      <w:proofErr w:type="spellStart"/>
      <w:r>
        <w:rPr>
          <w:rFonts w:cs="Simplified Arabic"/>
          <w:sz w:val="32"/>
          <w:szCs w:val="32"/>
          <w:rtl/>
          <w:lang w:bidi="ar-IQ"/>
        </w:rPr>
        <w:t>الافراد</w:t>
      </w:r>
      <w:proofErr w:type="spellEnd"/>
      <w:r>
        <w:rPr>
          <w:rFonts w:cs="Simplified Arabic"/>
          <w:sz w:val="32"/>
          <w:szCs w:val="32"/>
          <w:rtl/>
          <w:lang w:bidi="ar-IQ"/>
        </w:rPr>
        <w:t xml:space="preserve"> متساوون في تحمل الأعباء العامة وبخاصة الضرائب لذلك فمن المنطقي التمتع بنفس القدر من المنفعة الذي يعود عليهم من هذه الأعباء .</w:t>
      </w:r>
    </w:p>
    <w:p w:rsidR="00EA2FC5" w:rsidRDefault="00EA2FC5" w:rsidP="00EA2FC5">
      <w:pPr>
        <w:jc w:val="lowKashida"/>
        <w:rPr>
          <w:rFonts w:cs="Simplified Arabic" w:hint="cs"/>
          <w:sz w:val="32"/>
          <w:szCs w:val="32"/>
          <w:rtl/>
          <w:lang w:bidi="ar-IQ"/>
        </w:rPr>
      </w:pPr>
    </w:p>
    <w:p w:rsidR="00EA2FC5" w:rsidRPr="003E4AF6" w:rsidRDefault="00EA2FC5" w:rsidP="00EA2FC5">
      <w:pPr>
        <w:jc w:val="lowKashida"/>
        <w:rPr>
          <w:rFonts w:cs="Simplified Arabic"/>
          <w:color w:val="FF0000"/>
          <w:sz w:val="40"/>
          <w:szCs w:val="40"/>
          <w:lang w:bidi="ar-IQ"/>
        </w:rPr>
      </w:pPr>
      <w:proofErr w:type="spellStart"/>
      <w:r w:rsidRPr="003E4AF6">
        <w:rPr>
          <w:rFonts w:cs="Simplified Arabic" w:hint="cs"/>
          <w:color w:val="FF0000"/>
          <w:sz w:val="40"/>
          <w:szCs w:val="40"/>
          <w:rtl/>
          <w:lang w:bidi="ar-IQ"/>
        </w:rPr>
        <w:t>اشارت</w:t>
      </w:r>
      <w:proofErr w:type="spellEnd"/>
      <w:r w:rsidRPr="003E4AF6">
        <w:rPr>
          <w:rFonts w:cs="Simplified Arabic" w:hint="cs"/>
          <w:color w:val="FF0000"/>
          <w:sz w:val="40"/>
          <w:szCs w:val="40"/>
          <w:rtl/>
          <w:lang w:bidi="ar-IQ"/>
        </w:rPr>
        <w:t xml:space="preserve"> المحاضرة المتقدمة </w:t>
      </w:r>
      <w:proofErr w:type="spellStart"/>
      <w:r w:rsidRPr="003E4AF6">
        <w:rPr>
          <w:rFonts w:cs="Simplified Arabic" w:hint="cs"/>
          <w:color w:val="FF0000"/>
          <w:sz w:val="40"/>
          <w:szCs w:val="40"/>
          <w:rtl/>
          <w:lang w:bidi="ar-IQ"/>
        </w:rPr>
        <w:t>الى</w:t>
      </w:r>
      <w:proofErr w:type="spellEnd"/>
      <w:r w:rsidRPr="003E4AF6">
        <w:rPr>
          <w:rFonts w:cs="Simplified Arabic" w:hint="cs"/>
          <w:color w:val="FF0000"/>
          <w:sz w:val="40"/>
          <w:szCs w:val="40"/>
          <w:rtl/>
          <w:lang w:bidi="ar-IQ"/>
        </w:rPr>
        <w:t xml:space="preserve"> مفهوم النفقة العامة </w:t>
      </w:r>
      <w:r w:rsidRPr="003E4AF6">
        <w:rPr>
          <w:rFonts w:cs="Simplified Arabic"/>
          <w:color w:val="FF0000"/>
          <w:sz w:val="40"/>
          <w:szCs w:val="40"/>
          <w:rtl/>
          <w:lang w:bidi="ar-IQ"/>
        </w:rPr>
        <w:t xml:space="preserve"> </w:t>
      </w:r>
      <w:r w:rsidRPr="003E4AF6">
        <w:rPr>
          <w:rFonts w:cs="Simplified Arabic" w:hint="cs"/>
          <w:color w:val="FF0000"/>
          <w:sz w:val="40"/>
          <w:szCs w:val="40"/>
          <w:rtl/>
          <w:lang w:bidi="ar-IQ"/>
        </w:rPr>
        <w:t xml:space="preserve">ودور </w:t>
      </w:r>
      <w:proofErr w:type="spellStart"/>
      <w:r w:rsidRPr="003E4AF6">
        <w:rPr>
          <w:rFonts w:cs="Simplified Arabic" w:hint="cs"/>
          <w:color w:val="FF0000"/>
          <w:sz w:val="40"/>
          <w:szCs w:val="40"/>
          <w:rtl/>
          <w:lang w:bidi="ar-IQ"/>
        </w:rPr>
        <w:t>الافكار</w:t>
      </w:r>
      <w:proofErr w:type="spellEnd"/>
      <w:r w:rsidRPr="003E4AF6">
        <w:rPr>
          <w:rFonts w:cs="Simplified Arabic" w:hint="cs"/>
          <w:color w:val="FF0000"/>
          <w:sz w:val="40"/>
          <w:szCs w:val="40"/>
          <w:rtl/>
          <w:lang w:bidi="ar-IQ"/>
        </w:rPr>
        <w:t xml:space="preserve"> الاقتصادية السائدة في </w:t>
      </w:r>
      <w:proofErr w:type="spellStart"/>
      <w:r w:rsidRPr="003E4AF6">
        <w:rPr>
          <w:rFonts w:cs="Simplified Arabic" w:hint="cs"/>
          <w:color w:val="FF0000"/>
          <w:sz w:val="40"/>
          <w:szCs w:val="40"/>
          <w:rtl/>
          <w:lang w:bidi="ar-IQ"/>
        </w:rPr>
        <w:t>التاثير</w:t>
      </w:r>
      <w:proofErr w:type="spellEnd"/>
      <w:r w:rsidRPr="003E4AF6">
        <w:rPr>
          <w:rFonts w:cs="Simplified Arabic" w:hint="cs"/>
          <w:color w:val="FF0000"/>
          <w:sz w:val="40"/>
          <w:szCs w:val="40"/>
          <w:rtl/>
          <w:lang w:bidi="ar-IQ"/>
        </w:rPr>
        <w:t xml:space="preserve"> عليها من حيث السعة والضيق ووجدنا </w:t>
      </w:r>
      <w:proofErr w:type="spellStart"/>
      <w:r w:rsidRPr="003E4AF6">
        <w:rPr>
          <w:rFonts w:cs="Simplified Arabic" w:hint="cs"/>
          <w:color w:val="FF0000"/>
          <w:sz w:val="40"/>
          <w:szCs w:val="40"/>
          <w:rtl/>
          <w:lang w:bidi="ar-IQ"/>
        </w:rPr>
        <w:t>ان</w:t>
      </w:r>
      <w:proofErr w:type="spellEnd"/>
      <w:r w:rsidRPr="003E4AF6">
        <w:rPr>
          <w:rFonts w:cs="Simplified Arabic" w:hint="cs"/>
          <w:color w:val="FF0000"/>
          <w:sz w:val="40"/>
          <w:szCs w:val="40"/>
          <w:rtl/>
          <w:lang w:bidi="ar-IQ"/>
        </w:rPr>
        <w:t xml:space="preserve"> الدولة المتدخلة بالنشاط </w:t>
      </w:r>
      <w:proofErr w:type="spellStart"/>
      <w:r w:rsidRPr="003E4AF6">
        <w:rPr>
          <w:rFonts w:cs="Simplified Arabic" w:hint="cs"/>
          <w:color w:val="FF0000"/>
          <w:sz w:val="40"/>
          <w:szCs w:val="40"/>
          <w:rtl/>
          <w:lang w:bidi="ar-IQ"/>
        </w:rPr>
        <w:t>الافتصادي</w:t>
      </w:r>
      <w:proofErr w:type="spellEnd"/>
      <w:r w:rsidRPr="003E4AF6">
        <w:rPr>
          <w:rFonts w:cs="Simplified Arabic" w:hint="cs"/>
          <w:color w:val="FF0000"/>
          <w:sz w:val="40"/>
          <w:szCs w:val="40"/>
          <w:rtl/>
          <w:lang w:bidi="ar-IQ"/>
        </w:rPr>
        <w:t xml:space="preserve"> تتسع نفقاتها تبعا لهذا التدخل وتكون </w:t>
      </w:r>
      <w:proofErr w:type="spellStart"/>
      <w:r w:rsidRPr="003E4AF6">
        <w:rPr>
          <w:rFonts w:cs="Simplified Arabic" w:hint="cs"/>
          <w:color w:val="FF0000"/>
          <w:sz w:val="40"/>
          <w:szCs w:val="40"/>
          <w:rtl/>
          <w:lang w:bidi="ar-IQ"/>
        </w:rPr>
        <w:t>امام</w:t>
      </w:r>
      <w:proofErr w:type="spellEnd"/>
      <w:r w:rsidRPr="003E4AF6">
        <w:rPr>
          <w:rFonts w:cs="Simplified Arabic" w:hint="cs"/>
          <w:color w:val="FF0000"/>
          <w:sz w:val="40"/>
          <w:szCs w:val="40"/>
          <w:rtl/>
          <w:lang w:bidi="ar-IQ"/>
        </w:rPr>
        <w:t xml:space="preserve"> موازنة </w:t>
      </w:r>
      <w:r>
        <w:rPr>
          <w:rFonts w:cs="Simplified Arabic" w:hint="cs"/>
          <w:color w:val="FF0000"/>
          <w:sz w:val="40"/>
          <w:szCs w:val="40"/>
          <w:rtl/>
          <w:lang w:bidi="ar-IQ"/>
        </w:rPr>
        <w:t>م</w:t>
      </w:r>
      <w:r w:rsidRPr="003E4AF6">
        <w:rPr>
          <w:rFonts w:cs="Simplified Arabic" w:hint="cs"/>
          <w:color w:val="FF0000"/>
          <w:sz w:val="40"/>
          <w:szCs w:val="40"/>
          <w:rtl/>
          <w:lang w:bidi="ar-IQ"/>
        </w:rPr>
        <w:t xml:space="preserve">الية غير متوازنة </w:t>
      </w:r>
      <w:proofErr w:type="spellStart"/>
      <w:r w:rsidRPr="003E4AF6">
        <w:rPr>
          <w:rFonts w:cs="Simplified Arabic" w:hint="cs"/>
          <w:color w:val="FF0000"/>
          <w:sz w:val="40"/>
          <w:szCs w:val="40"/>
          <w:rtl/>
          <w:lang w:bidi="ar-IQ"/>
        </w:rPr>
        <w:t>اذ</w:t>
      </w:r>
      <w:proofErr w:type="spellEnd"/>
      <w:r w:rsidRPr="003E4AF6">
        <w:rPr>
          <w:rFonts w:cs="Simplified Arabic" w:hint="cs"/>
          <w:color w:val="FF0000"/>
          <w:sz w:val="40"/>
          <w:szCs w:val="40"/>
          <w:rtl/>
          <w:lang w:bidi="ar-IQ"/>
        </w:rPr>
        <w:t xml:space="preserve"> قد يفوق جانب النفقات جانب </w:t>
      </w:r>
      <w:proofErr w:type="spellStart"/>
      <w:r w:rsidRPr="003E4AF6">
        <w:rPr>
          <w:rFonts w:cs="Simplified Arabic" w:hint="cs"/>
          <w:color w:val="FF0000"/>
          <w:sz w:val="40"/>
          <w:szCs w:val="40"/>
          <w:rtl/>
          <w:lang w:bidi="ar-IQ"/>
        </w:rPr>
        <w:t>الايرادات</w:t>
      </w:r>
      <w:proofErr w:type="spellEnd"/>
      <w:r w:rsidRPr="003E4AF6">
        <w:rPr>
          <w:rFonts w:cs="Simplified Arabic" w:hint="cs"/>
          <w:color w:val="FF0000"/>
          <w:sz w:val="40"/>
          <w:szCs w:val="40"/>
          <w:rtl/>
          <w:lang w:bidi="ar-IQ"/>
        </w:rPr>
        <w:t xml:space="preserve"> </w:t>
      </w:r>
      <w:proofErr w:type="spellStart"/>
      <w:r w:rsidRPr="003E4AF6">
        <w:rPr>
          <w:rFonts w:cs="Simplified Arabic" w:hint="cs"/>
          <w:color w:val="FF0000"/>
          <w:sz w:val="40"/>
          <w:szCs w:val="40"/>
          <w:rtl/>
          <w:lang w:bidi="ar-IQ"/>
        </w:rPr>
        <w:t>او</w:t>
      </w:r>
      <w:proofErr w:type="spellEnd"/>
      <w:r w:rsidRPr="003E4AF6">
        <w:rPr>
          <w:rFonts w:cs="Simplified Arabic" w:hint="cs"/>
          <w:color w:val="FF0000"/>
          <w:sz w:val="40"/>
          <w:szCs w:val="40"/>
          <w:rtl/>
          <w:lang w:bidi="ar-IQ"/>
        </w:rPr>
        <w:t xml:space="preserve"> بالعكس على النحو الذي سنراه في </w:t>
      </w:r>
      <w:r w:rsidRPr="003E4AF6">
        <w:rPr>
          <w:rFonts w:cs="Simplified Arabic" w:hint="cs"/>
          <w:color w:val="FF0000"/>
          <w:sz w:val="40"/>
          <w:szCs w:val="40"/>
          <w:rtl/>
          <w:lang w:bidi="ar-IQ"/>
        </w:rPr>
        <w:lastRenderedPageBreak/>
        <w:t xml:space="preserve">محاضرات قادمة </w:t>
      </w:r>
      <w:proofErr w:type="spellStart"/>
      <w:r w:rsidRPr="003E4AF6">
        <w:rPr>
          <w:rFonts w:cs="Simplified Arabic" w:hint="cs"/>
          <w:color w:val="FF0000"/>
          <w:sz w:val="40"/>
          <w:szCs w:val="40"/>
          <w:rtl/>
          <w:lang w:bidi="ar-IQ"/>
        </w:rPr>
        <w:t>ان</w:t>
      </w:r>
      <w:proofErr w:type="spellEnd"/>
      <w:r w:rsidRPr="003E4AF6">
        <w:rPr>
          <w:rFonts w:cs="Simplified Arabic" w:hint="cs"/>
          <w:color w:val="FF0000"/>
          <w:sz w:val="40"/>
          <w:szCs w:val="40"/>
          <w:rtl/>
          <w:lang w:bidi="ar-IQ"/>
        </w:rPr>
        <w:t xml:space="preserve"> </w:t>
      </w:r>
      <w:proofErr w:type="spellStart"/>
      <w:r w:rsidRPr="003E4AF6">
        <w:rPr>
          <w:rFonts w:cs="Simplified Arabic" w:hint="cs"/>
          <w:color w:val="FF0000"/>
          <w:sz w:val="40"/>
          <w:szCs w:val="40"/>
          <w:rtl/>
          <w:lang w:bidi="ar-IQ"/>
        </w:rPr>
        <w:t>شاءالله</w:t>
      </w:r>
      <w:proofErr w:type="spellEnd"/>
      <w:r w:rsidRPr="003E4AF6">
        <w:rPr>
          <w:rFonts w:cs="Simplified Arabic" w:hint="cs"/>
          <w:color w:val="FF0000"/>
          <w:sz w:val="40"/>
          <w:szCs w:val="40"/>
          <w:rtl/>
          <w:lang w:bidi="ar-IQ"/>
        </w:rPr>
        <w:t xml:space="preserve"> تعالى كما استوقفتنا مسألة هامة وهي عناصر </w:t>
      </w:r>
      <w:proofErr w:type="spellStart"/>
      <w:r w:rsidRPr="003E4AF6">
        <w:rPr>
          <w:rFonts w:cs="Simplified Arabic" w:hint="cs"/>
          <w:color w:val="FF0000"/>
          <w:sz w:val="40"/>
          <w:szCs w:val="40"/>
          <w:rtl/>
          <w:lang w:bidi="ar-IQ"/>
        </w:rPr>
        <w:t>او</w:t>
      </w:r>
      <w:proofErr w:type="spellEnd"/>
      <w:r w:rsidRPr="003E4AF6">
        <w:rPr>
          <w:rFonts w:cs="Simplified Arabic" w:hint="cs"/>
          <w:color w:val="FF0000"/>
          <w:sz w:val="40"/>
          <w:szCs w:val="40"/>
          <w:rtl/>
          <w:lang w:bidi="ar-IQ"/>
        </w:rPr>
        <w:t xml:space="preserve"> صفات النفقة العامة التي تميزها عن النفقة الخاصة .</w:t>
      </w:r>
    </w:p>
    <w:p w:rsidR="00EA2FC5" w:rsidRDefault="00EA2FC5" w:rsidP="00EA2FC5">
      <w:pPr>
        <w:jc w:val="lowKashida"/>
        <w:rPr>
          <w:rFonts w:cs="Simplified Arabic" w:hint="cs"/>
          <w:color w:val="FF0000"/>
          <w:sz w:val="40"/>
          <w:szCs w:val="40"/>
          <w:rtl/>
          <w:lang w:bidi="ar-IQ"/>
        </w:rPr>
      </w:pPr>
    </w:p>
    <w:p w:rsidR="002D5399" w:rsidRDefault="002D5399">
      <w:pPr>
        <w:rPr>
          <w:lang w:bidi="ar-IQ"/>
        </w:rPr>
      </w:pPr>
    </w:p>
    <w:sectPr w:rsidR="002D5399" w:rsidSect="005D3FD4">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C0CF9"/>
    <w:multiLevelType w:val="hybridMultilevel"/>
    <w:tmpl w:val="F6A4B504"/>
    <w:lvl w:ilvl="0" w:tplc="62F25E5A">
      <w:start w:val="1"/>
      <w:numFmt w:val="arabicAbjad"/>
      <w:lvlText w:val="%1-"/>
      <w:lvlJc w:val="center"/>
      <w:pPr>
        <w:tabs>
          <w:tab w:val="num" w:pos="1080"/>
        </w:tabs>
        <w:ind w:left="1080" w:hanging="360"/>
      </w:pPr>
      <w:rPr>
        <w:rFonts w:cs="Times New Roman" w:hint="default"/>
        <w:szCs w:val="24"/>
      </w:rPr>
    </w:lvl>
    <w:lvl w:ilvl="1" w:tplc="F5F4428C">
      <w:start w:val="1"/>
      <w:numFmt w:val="decimal"/>
      <w:lvlText w:val="%2."/>
      <w:lvlJc w:val="left"/>
      <w:pPr>
        <w:tabs>
          <w:tab w:val="num" w:pos="1455"/>
        </w:tabs>
        <w:ind w:left="1455" w:hanging="375"/>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14315A5A"/>
    <w:multiLevelType w:val="hybridMultilevel"/>
    <w:tmpl w:val="EB141FC0"/>
    <w:lvl w:ilvl="0" w:tplc="0D4C83A4">
      <w:start w:val="1"/>
      <w:numFmt w:val="decimal"/>
      <w:lvlText w:val="%1."/>
      <w:lvlJc w:val="left"/>
      <w:pPr>
        <w:tabs>
          <w:tab w:val="num" w:pos="735"/>
        </w:tabs>
        <w:ind w:left="735" w:hanging="37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543C3B10"/>
    <w:multiLevelType w:val="hybridMultilevel"/>
    <w:tmpl w:val="84CC0796"/>
    <w:lvl w:ilvl="0" w:tplc="442EF676">
      <w:start w:val="1"/>
      <w:numFmt w:val="decimal"/>
      <w:lvlText w:val="%1."/>
      <w:lvlJc w:val="left"/>
      <w:pPr>
        <w:tabs>
          <w:tab w:val="num" w:pos="800"/>
        </w:tabs>
        <w:ind w:left="800" w:hanging="375"/>
      </w:pPr>
      <w:rPr>
        <w:rFonts w:cs="Times New Roman" w:hint="default"/>
        <w:color w:val="FF000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rsids>
    <w:rsidRoot w:val="00EA2FC5"/>
    <w:rsid w:val="002D5399"/>
    <w:rsid w:val="005D3FD4"/>
    <w:rsid w:val="00EA2FC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FC5"/>
    <w:pPr>
      <w:bidi/>
      <w:spacing w:after="0" w:line="240" w:lineRule="auto"/>
    </w:pPr>
    <w:rPr>
      <w:rFonts w:ascii="Times New Roman" w:eastAsia="Calibri"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2015-09-19T06:04:00Z</dcterms:created>
  <dcterms:modified xsi:type="dcterms:W3CDTF">2015-09-19T06:04:00Z</dcterms:modified>
</cp:coreProperties>
</file>