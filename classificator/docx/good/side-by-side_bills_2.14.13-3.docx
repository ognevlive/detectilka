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740" w:type="dxa"/>
        <w:tblInd w:w="88" w:type="dxa"/>
        <w:tblLook w:val="0000" w:firstRow="0" w:lastRow="0" w:firstColumn="0" w:lastColumn="0" w:noHBand="0" w:noVBand="0"/>
      </w:tblPr>
      <w:tblGrid>
        <w:gridCol w:w="2940"/>
        <w:gridCol w:w="3020"/>
        <w:gridCol w:w="3510"/>
        <w:gridCol w:w="2340"/>
        <w:gridCol w:w="2880"/>
        <w:gridCol w:w="4050"/>
      </w:tblGrid>
      <w:tr w:rsidR="009A6A4B" w:rsidRPr="003C36A1">
        <w:trPr>
          <w:trHeight w:val="560"/>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Superintendent Committee Recommendations</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225 - Seliger</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240/HB 640 Van de Putte/Diane Patrick</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3 - Dan Patrick</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D23351" w:rsidP="009A6A4B">
            <w:pPr>
              <w:rPr>
                <w:rFonts w:ascii="Calibri" w:hAnsi="Calibri"/>
                <w:b/>
                <w:bCs/>
                <w:color w:val="000000"/>
                <w:spacing w:val="-10"/>
                <w:sz w:val="22"/>
                <w:szCs w:val="22"/>
              </w:rPr>
            </w:pPr>
            <w:r w:rsidRPr="003C36A1">
              <w:rPr>
                <w:rFonts w:ascii="Calibri" w:hAnsi="Calibri"/>
                <w:b/>
                <w:bCs/>
                <w:color w:val="000000"/>
                <w:spacing w:val="-10"/>
                <w:sz w:val="22"/>
                <w:szCs w:val="22"/>
              </w:rPr>
              <w:t>HB 5 - Jimmie</w:t>
            </w:r>
            <w:r w:rsidR="009A6A4B" w:rsidRPr="003C36A1">
              <w:rPr>
                <w:rFonts w:ascii="Calibri" w:hAnsi="Calibri"/>
                <w:b/>
                <w:bCs/>
                <w:color w:val="000000"/>
                <w:spacing w:val="-10"/>
                <w:sz w:val="22"/>
                <w:szCs w:val="22"/>
              </w:rPr>
              <w:t xml:space="preserve"> Don Aycock</w:t>
            </w:r>
          </w:p>
        </w:tc>
      </w:tr>
      <w:tr w:rsidR="009A6A4B" w:rsidRPr="003C36A1">
        <w:trPr>
          <w:trHeight w:val="280"/>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Graduation Credits Required</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26</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26</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26</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24</w:t>
            </w:r>
          </w:p>
        </w:tc>
      </w:tr>
      <w:tr w:rsidR="009A6A4B" w:rsidRPr="003C36A1">
        <w:trPr>
          <w:trHeight w:val="280"/>
        </w:trPr>
        <w:tc>
          <w:tcPr>
            <w:tcW w:w="2940" w:type="dxa"/>
            <w:tcBorders>
              <w:top w:val="single" w:sz="4" w:space="0" w:color="auto"/>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Foundation Diploma Credits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16</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16</w:t>
            </w:r>
          </w:p>
        </w:tc>
        <w:tc>
          <w:tcPr>
            <w:tcW w:w="2340" w:type="dxa"/>
            <w:tcBorders>
              <w:top w:val="single" w:sz="4" w:space="0" w:color="auto"/>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14.5</w:t>
            </w:r>
          </w:p>
        </w:tc>
        <w:tc>
          <w:tcPr>
            <w:tcW w:w="405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16</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4-English</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4-English</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4-English</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4-English</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3-Math</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3-Math</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3-Math</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3-Math</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2-Science</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2-Science</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2-Science</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2-Science</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3-Social Studies</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3-Social Studies</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3-Social Studies</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3-Social Studies</w:t>
            </w:r>
          </w:p>
        </w:tc>
      </w:tr>
      <w:tr w:rsidR="009A6A4B" w:rsidRPr="003C36A1">
        <w:trPr>
          <w:trHeight w:val="639"/>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2-Foreign Language</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2-Foreign Language</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1/2 speech</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8C4223">
            <w:pPr>
              <w:rPr>
                <w:rFonts w:ascii="Calibri" w:hAnsi="Calibri"/>
                <w:color w:val="000000"/>
                <w:spacing w:val="-10"/>
                <w:sz w:val="22"/>
                <w:szCs w:val="22"/>
              </w:rPr>
            </w:pPr>
            <w:r w:rsidRPr="003C36A1">
              <w:rPr>
                <w:rFonts w:ascii="Calibri" w:hAnsi="Calibri"/>
                <w:color w:val="000000"/>
                <w:spacing w:val="-10"/>
                <w:sz w:val="22"/>
                <w:szCs w:val="22"/>
              </w:rPr>
              <w:t>2 Language</w:t>
            </w:r>
            <w:r w:rsidR="008C4223" w:rsidRPr="003C36A1">
              <w:rPr>
                <w:rFonts w:ascii="Calibri" w:hAnsi="Calibri"/>
                <w:color w:val="000000"/>
                <w:spacing w:val="-10"/>
                <w:sz w:val="22"/>
                <w:szCs w:val="22"/>
              </w:rPr>
              <w:t>s</w:t>
            </w:r>
            <w:r w:rsidRPr="003C36A1">
              <w:rPr>
                <w:rFonts w:ascii="Calibri" w:hAnsi="Calibri"/>
                <w:color w:val="000000"/>
                <w:spacing w:val="-10"/>
                <w:sz w:val="22"/>
                <w:szCs w:val="22"/>
              </w:rPr>
              <w:t xml:space="preserve"> other than English (can substitute sign </w:t>
            </w:r>
            <w:r w:rsidR="008C4223" w:rsidRPr="003C36A1">
              <w:rPr>
                <w:rFonts w:ascii="Calibri" w:hAnsi="Calibri"/>
                <w:color w:val="000000"/>
                <w:spacing w:val="-10"/>
                <w:sz w:val="22"/>
                <w:szCs w:val="22"/>
              </w:rPr>
              <w:t>l</w:t>
            </w:r>
            <w:r w:rsidRPr="003C36A1">
              <w:rPr>
                <w:rFonts w:ascii="Calibri" w:hAnsi="Calibri"/>
                <w:color w:val="000000"/>
                <w:spacing w:val="-10"/>
                <w:sz w:val="22"/>
                <w:szCs w:val="22"/>
              </w:rPr>
              <w:t>anguage or computer programming)</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1-Fine Arts</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1-Fine Arts</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1-PE</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 Fine Arts</w:t>
            </w:r>
          </w:p>
        </w:tc>
      </w:tr>
      <w:tr w:rsidR="009A6A4B" w:rsidRPr="003C36A1">
        <w:trPr>
          <w:trHeight w:val="280"/>
        </w:trPr>
        <w:tc>
          <w:tcPr>
            <w:tcW w:w="2940" w:type="dxa"/>
            <w:tcBorders>
              <w:top w:val="nil"/>
              <w:left w:val="single" w:sz="4" w:space="0" w:color="auto"/>
              <w:bottom w:val="single" w:sz="4" w:space="0" w:color="auto"/>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1-Wellness/Physical Education</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1-Physical Education</w:t>
            </w:r>
          </w:p>
        </w:tc>
        <w:tc>
          <w:tcPr>
            <w:tcW w:w="2340" w:type="dxa"/>
            <w:tcBorders>
              <w:top w:val="nil"/>
              <w:left w:val="nil"/>
              <w:bottom w:val="single" w:sz="4" w:space="0" w:color="auto"/>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1-Fine Arts or CTE</w:t>
            </w:r>
          </w:p>
        </w:tc>
        <w:tc>
          <w:tcPr>
            <w:tcW w:w="405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 PE</w:t>
            </w:r>
          </w:p>
        </w:tc>
      </w:tr>
      <w:tr w:rsidR="009A6A4B" w:rsidRPr="003C36A1">
        <w:trPr>
          <w:trHeight w:val="28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Elective Credits Required</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10</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10</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11.5</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8</w:t>
            </w:r>
          </w:p>
        </w:tc>
      </w:tr>
      <w:tr w:rsidR="009A6A4B" w:rsidRPr="003C36A1">
        <w:trPr>
          <w:trHeight w:val="728"/>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Transition Plan</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9th graders prior to 2014-2015 - choose current or new plan</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Commissioner creates a plan, none may opt into MHSP if not on plan before 2013-2014</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Current students may opt-in to the new diploma</w:t>
            </w:r>
          </w:p>
        </w:tc>
      </w:tr>
      <w:tr w:rsidR="009A6A4B" w:rsidRPr="003C36A1">
        <w:trPr>
          <w:trHeight w:val="280"/>
        </w:trPr>
        <w:tc>
          <w:tcPr>
            <w:tcW w:w="2940" w:type="dxa"/>
            <w:tcBorders>
              <w:top w:val="single" w:sz="4" w:space="0" w:color="auto"/>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Graduation Pathways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5</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5</w:t>
            </w:r>
          </w:p>
        </w:tc>
        <w:tc>
          <w:tcPr>
            <w:tcW w:w="2340" w:type="dxa"/>
            <w:tcBorders>
              <w:top w:val="single" w:sz="4" w:space="0" w:color="auto"/>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4</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Humanities</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Humanities (including Fine Arts)</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Business/Industry</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Business /Industry</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Business &amp; Industry</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Business &amp; Industry</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Arts/Humanities</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Arts/Humanities</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STEM</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STEM</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STEM</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STEM</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Human Services</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Human Services</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Distinguished</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Public Services</w:t>
            </w:r>
          </w:p>
        </w:tc>
      </w:tr>
      <w:tr w:rsidR="009A6A4B" w:rsidRPr="003C36A1">
        <w:trPr>
          <w:trHeight w:val="342"/>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Interdisciplinary</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General Studies</w:t>
            </w:r>
          </w:p>
        </w:tc>
        <w:tc>
          <w:tcPr>
            <w:tcW w:w="234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3491"/>
        </w:trPr>
        <w:tc>
          <w:tcPr>
            <w:tcW w:w="2940" w:type="dxa"/>
            <w:tcBorders>
              <w:top w:val="single" w:sz="4" w:space="0" w:color="auto"/>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Endorsements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nil"/>
              <w:bottom w:val="nil"/>
              <w:right w:val="single" w:sz="4" w:space="0" w:color="auto"/>
            </w:tcBorders>
            <w:shd w:val="clear" w:color="auto" w:fill="auto"/>
            <w:vAlign w:val="center"/>
          </w:tcPr>
          <w:p w:rsidR="009A6A4B" w:rsidRPr="003C36A1" w:rsidRDefault="008C4223" w:rsidP="009A6A4B">
            <w:pPr>
              <w:rPr>
                <w:rFonts w:ascii="Calibri" w:hAnsi="Calibri"/>
                <w:color w:val="000000"/>
                <w:spacing w:val="-10"/>
                <w:sz w:val="22"/>
                <w:szCs w:val="22"/>
              </w:rPr>
            </w:pPr>
            <w:r w:rsidRPr="003C36A1">
              <w:rPr>
                <w:rFonts w:ascii="Calibri" w:hAnsi="Calibri"/>
                <w:color w:val="000000"/>
                <w:spacing w:val="-10"/>
                <w:sz w:val="22"/>
                <w:szCs w:val="22"/>
              </w:rPr>
              <w:t xml:space="preserve">Endorsements may be earned in: </w:t>
            </w:r>
            <w:r w:rsidR="009A6A4B" w:rsidRPr="003C36A1">
              <w:rPr>
                <w:rFonts w:ascii="Calibri" w:hAnsi="Calibri"/>
                <w:color w:val="000000"/>
                <w:spacing w:val="-10"/>
                <w:sz w:val="22"/>
                <w:szCs w:val="22"/>
              </w:rPr>
              <w:t>(1)</w:t>
            </w:r>
            <w:r w:rsidRPr="003C36A1">
              <w:rPr>
                <w:rFonts w:ascii="Calibri" w:hAnsi="Calibri"/>
                <w:color w:val="000000"/>
                <w:spacing w:val="-10"/>
                <w:sz w:val="22"/>
                <w:szCs w:val="22"/>
              </w:rPr>
              <w:t xml:space="preserve"> </w:t>
            </w:r>
            <w:r w:rsidR="009A6A4B" w:rsidRPr="003C36A1">
              <w:rPr>
                <w:rFonts w:ascii="Calibri" w:hAnsi="Calibri"/>
                <w:color w:val="000000"/>
                <w:spacing w:val="-10"/>
                <w:sz w:val="22"/>
                <w:szCs w:val="22"/>
              </w:rPr>
              <w:t>STEM or courses related to environment science, technology, engineering, advanced math. (2) Database management, information technology, communications, accounting, finance, marketing, graphic design, architecture, construction, welding, logistics, automotive technology, heating, ventilation, AC</w:t>
            </w:r>
            <w:r w:rsidRPr="003C36A1">
              <w:rPr>
                <w:rFonts w:ascii="Calibri" w:hAnsi="Calibri"/>
                <w:color w:val="000000"/>
                <w:spacing w:val="-10"/>
                <w:sz w:val="22"/>
                <w:szCs w:val="22"/>
              </w:rPr>
              <w:t>.</w:t>
            </w:r>
            <w:r w:rsidR="009A6A4B" w:rsidRPr="003C36A1">
              <w:rPr>
                <w:rFonts w:ascii="Calibri" w:hAnsi="Calibri"/>
                <w:color w:val="000000"/>
                <w:spacing w:val="-10"/>
                <w:sz w:val="22"/>
                <w:szCs w:val="22"/>
              </w:rPr>
              <w:t xml:space="preserve">  (3) health sciences/occupations, education/training, law enforcement, culinary arts, hospitality, agricultural science</w:t>
            </w:r>
            <w:r w:rsidRPr="003C36A1">
              <w:rPr>
                <w:rFonts w:ascii="Calibri" w:hAnsi="Calibri"/>
                <w:color w:val="000000"/>
                <w:spacing w:val="-10"/>
                <w:sz w:val="22"/>
                <w:szCs w:val="22"/>
              </w:rPr>
              <w:t>.</w:t>
            </w:r>
            <w:r w:rsidR="009A6A4B" w:rsidRPr="003C36A1">
              <w:rPr>
                <w:rFonts w:ascii="Calibri" w:hAnsi="Calibri"/>
                <w:color w:val="000000"/>
                <w:spacing w:val="-10"/>
                <w:sz w:val="22"/>
                <w:szCs w:val="22"/>
              </w:rPr>
              <w:t xml:space="preserve"> (4) political science, world languages, cultural studies, English literature, history, fine arts.</w:t>
            </w:r>
          </w:p>
        </w:tc>
      </w:tr>
      <w:tr w:rsidR="006C1D07" w:rsidRPr="003C36A1">
        <w:trPr>
          <w:trHeight w:val="560"/>
        </w:trPr>
        <w:tc>
          <w:tcPr>
            <w:tcW w:w="294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lastRenderedPageBreak/>
              <w:t> </w:t>
            </w:r>
          </w:p>
        </w:tc>
        <w:tc>
          <w:tcPr>
            <w:tcW w:w="302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Superintendent Committee Recommendations</w:t>
            </w:r>
          </w:p>
        </w:tc>
        <w:tc>
          <w:tcPr>
            <w:tcW w:w="351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225 - Seliger</w:t>
            </w:r>
          </w:p>
        </w:tc>
        <w:tc>
          <w:tcPr>
            <w:tcW w:w="234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240/HB 640 Van de Putte/Diane Patrick</w:t>
            </w:r>
          </w:p>
        </w:tc>
        <w:tc>
          <w:tcPr>
            <w:tcW w:w="288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3 - Dan Patrick</w:t>
            </w:r>
          </w:p>
        </w:tc>
        <w:tc>
          <w:tcPr>
            <w:tcW w:w="4050" w:type="dxa"/>
            <w:tcBorders>
              <w:top w:val="single" w:sz="4" w:space="0" w:color="auto"/>
              <w:left w:val="single" w:sz="4" w:space="0" w:color="auto"/>
              <w:bottom w:val="nil"/>
              <w:right w:val="single" w:sz="4" w:space="0" w:color="auto"/>
            </w:tcBorders>
            <w:shd w:val="clear" w:color="auto" w:fill="auto"/>
            <w:vAlign w:val="center"/>
          </w:tcPr>
          <w:p w:rsidR="006C1D07" w:rsidRPr="003C36A1" w:rsidRDefault="00D23351" w:rsidP="009A6A4B">
            <w:pPr>
              <w:rPr>
                <w:rFonts w:ascii="Calibri" w:hAnsi="Calibri"/>
                <w:b/>
                <w:bCs/>
                <w:color w:val="000000"/>
                <w:spacing w:val="-10"/>
                <w:sz w:val="22"/>
                <w:szCs w:val="22"/>
              </w:rPr>
            </w:pPr>
            <w:r w:rsidRPr="003C36A1">
              <w:rPr>
                <w:rFonts w:ascii="Calibri" w:hAnsi="Calibri"/>
                <w:b/>
                <w:bCs/>
                <w:color w:val="000000"/>
                <w:spacing w:val="-10"/>
                <w:sz w:val="22"/>
                <w:szCs w:val="22"/>
              </w:rPr>
              <w:t>HB 5 - Jimmie</w:t>
            </w:r>
            <w:r w:rsidR="006C1D07" w:rsidRPr="003C36A1">
              <w:rPr>
                <w:rFonts w:ascii="Calibri" w:hAnsi="Calibri"/>
                <w:b/>
                <w:bCs/>
                <w:color w:val="000000"/>
                <w:spacing w:val="-10"/>
                <w:sz w:val="22"/>
                <w:szCs w:val="22"/>
              </w:rPr>
              <w:t xml:space="preserve"> Don Aycock</w:t>
            </w:r>
          </w:p>
        </w:tc>
      </w:tr>
      <w:tr w:rsidR="009A6A4B" w:rsidRPr="003C36A1">
        <w:trPr>
          <w:trHeight w:val="143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bookmarkStart w:id="0" w:name="_GoBack"/>
            <w:r w:rsidRPr="003C36A1">
              <w:rPr>
                <w:rFonts w:ascii="Calibri" w:hAnsi="Calibri"/>
                <w:color w:val="000000"/>
                <w:spacing w:val="-10"/>
                <w:sz w:val="22"/>
                <w:szCs w:val="22"/>
              </w:rPr>
              <w:t>Distinguished Performance acknowledgment on diploma/transcript</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8C4223" w:rsidP="0004660A">
            <w:pPr>
              <w:rPr>
                <w:rFonts w:ascii="Calibri" w:hAnsi="Calibri"/>
                <w:color w:val="000000"/>
                <w:spacing w:val="-10"/>
                <w:sz w:val="22"/>
                <w:szCs w:val="22"/>
              </w:rPr>
            </w:pPr>
            <w:r w:rsidRPr="003C36A1">
              <w:rPr>
                <w:rFonts w:ascii="Calibri" w:hAnsi="Calibri"/>
                <w:color w:val="000000"/>
                <w:spacing w:val="-10"/>
                <w:sz w:val="22"/>
                <w:szCs w:val="22"/>
              </w:rPr>
              <w:t xml:space="preserve">Adopted by SBOE Rule: </w:t>
            </w:r>
            <w:r w:rsidR="009A6A4B" w:rsidRPr="003C36A1">
              <w:rPr>
                <w:rFonts w:ascii="Calibri" w:hAnsi="Calibri"/>
                <w:color w:val="000000"/>
                <w:spacing w:val="-10"/>
                <w:sz w:val="22"/>
                <w:szCs w:val="22"/>
              </w:rPr>
              <w:t>(1) outstanding performance in dual credit, AP exams or IB exams, PSAT, ACT, SAT</w:t>
            </w:r>
            <w:r w:rsidR="0004660A" w:rsidRPr="003C36A1">
              <w:rPr>
                <w:rFonts w:ascii="Calibri" w:hAnsi="Calibri"/>
                <w:color w:val="000000"/>
                <w:spacing w:val="-10"/>
                <w:sz w:val="22"/>
                <w:szCs w:val="22"/>
              </w:rPr>
              <w:t>, or</w:t>
            </w:r>
            <w:r w:rsidR="009A6A4B" w:rsidRPr="003C36A1">
              <w:rPr>
                <w:rFonts w:ascii="Calibri" w:hAnsi="Calibri"/>
                <w:color w:val="000000"/>
                <w:spacing w:val="-10"/>
                <w:sz w:val="22"/>
                <w:szCs w:val="22"/>
              </w:rPr>
              <w:t xml:space="preserve"> (2) earning a nationally or internationally recognized business or industry certification or license</w:t>
            </w:r>
          </w:p>
        </w:tc>
      </w:tr>
      <w:bookmarkEnd w:id="0"/>
      <w:tr w:rsidR="009A6A4B" w:rsidRPr="003C36A1">
        <w:trPr>
          <w:trHeight w:val="890"/>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Local Credit Options</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u w:val="single"/>
              </w:rPr>
            </w:pPr>
            <w:r w:rsidRPr="003C36A1">
              <w:rPr>
                <w:rFonts w:ascii="Calibri" w:hAnsi="Calibri"/>
                <w:color w:val="000000"/>
                <w:spacing w:val="-10"/>
                <w:sz w:val="22"/>
                <w:szCs w:val="22"/>
                <w:u w:val="single"/>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Districts form partnership with local higher ed </w:t>
            </w:r>
            <w:r w:rsidR="008C4223" w:rsidRPr="003C36A1">
              <w:rPr>
                <w:rFonts w:ascii="Calibri" w:hAnsi="Calibri"/>
                <w:color w:val="000000"/>
                <w:spacing w:val="-10"/>
                <w:sz w:val="22"/>
                <w:szCs w:val="22"/>
              </w:rPr>
              <w:t xml:space="preserve">&amp; businesses </w:t>
            </w:r>
            <w:r w:rsidRPr="003C36A1">
              <w:rPr>
                <w:rFonts w:ascii="Calibri" w:hAnsi="Calibri"/>
                <w:color w:val="000000"/>
                <w:spacing w:val="-10"/>
                <w:sz w:val="22"/>
                <w:szCs w:val="22"/>
              </w:rPr>
              <w:t>to design courses to meet local work force needs</w:t>
            </w:r>
            <w:r w:rsidR="008C4223" w:rsidRPr="003C36A1">
              <w:rPr>
                <w:rFonts w:ascii="Calibri" w:hAnsi="Calibri"/>
                <w:color w:val="000000"/>
                <w:spacing w:val="-10"/>
                <w:sz w:val="22"/>
                <w:szCs w:val="22"/>
              </w:rPr>
              <w:t>. Courses won’t have to go through SBOE approval process.</w:t>
            </w:r>
          </w:p>
        </w:tc>
      </w:tr>
      <w:tr w:rsidR="009A6A4B" w:rsidRPr="003C36A1">
        <w:trPr>
          <w:trHeight w:val="71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Eligible Foundation Courses</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Rigorous CTE courses substitute for junior/senior core subjects</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SBOE designate courses required for foundation program</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SBOE determine additional courses for 4 endorsements</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112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Diploma Plans</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 from accountability system, state reporting and trigger for special accreditation investigations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Distinguished Endorsement - 4X4, must meet standard on English III and Algebra II EOC to earn endorsement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0A240D" w:rsidP="000A240D">
            <w:pPr>
              <w:rPr>
                <w:rFonts w:ascii="Calibri" w:hAnsi="Calibri"/>
                <w:color w:val="000000"/>
                <w:spacing w:val="-10"/>
                <w:sz w:val="22"/>
                <w:szCs w:val="22"/>
              </w:rPr>
            </w:pPr>
            <w:r w:rsidRPr="003C36A1">
              <w:rPr>
                <w:rFonts w:ascii="Calibri" w:hAnsi="Calibri"/>
                <w:color w:val="000000"/>
                <w:spacing w:val="-10"/>
                <w:sz w:val="22"/>
                <w:szCs w:val="22"/>
              </w:rPr>
              <w:t xml:space="preserve">Eliminates </w:t>
            </w:r>
          </w:p>
        </w:tc>
      </w:tr>
      <w:tr w:rsidR="009A6A4B" w:rsidRPr="003C36A1">
        <w:trPr>
          <w:trHeight w:val="56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15% Rule</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5D59A7" w:rsidP="009A6A4B">
            <w:pPr>
              <w:rPr>
                <w:rFonts w:ascii="Calibri" w:hAnsi="Calibri"/>
                <w:color w:val="000000"/>
                <w:spacing w:val="-10"/>
                <w:sz w:val="22"/>
                <w:szCs w:val="22"/>
              </w:rPr>
            </w:pPr>
            <w:r w:rsidRPr="003C36A1">
              <w:rPr>
                <w:rFonts w:ascii="Calibri" w:hAnsi="Calibri"/>
                <w:color w:val="000000"/>
                <w:spacing w:val="-10"/>
                <w:sz w:val="22"/>
                <w:szCs w:val="22"/>
              </w:rPr>
              <w:t xml:space="preserve">Optional as to whether </w:t>
            </w:r>
            <w:r w:rsidR="00645BDC" w:rsidRPr="003C36A1">
              <w:rPr>
                <w:rFonts w:ascii="Calibri" w:hAnsi="Calibri"/>
                <w:color w:val="000000"/>
                <w:spacing w:val="-10"/>
                <w:sz w:val="22"/>
                <w:szCs w:val="22"/>
              </w:rPr>
              <w:t>a district</w:t>
            </w:r>
            <w:r w:rsidRPr="003C36A1">
              <w:rPr>
                <w:rFonts w:ascii="Calibri" w:hAnsi="Calibri"/>
                <w:color w:val="000000"/>
                <w:spacing w:val="-10"/>
                <w:sz w:val="22"/>
                <w:szCs w:val="22"/>
              </w:rPr>
              <w:t xml:space="preserve"> adopts policy allowing EOC score to be included in student’s final course grade</w:t>
            </w:r>
          </w:p>
        </w:tc>
      </w:tr>
      <w:tr w:rsidR="009A6A4B" w:rsidRPr="003C36A1">
        <w:trPr>
          <w:trHeight w:val="28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Cumulative Score</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del w:id="1" w:author="MaryWhiteker" w:date="2013-02-14T08:30:00Z">
              <w:r w:rsidRPr="003C36A1" w:rsidDel="003123A2">
                <w:rPr>
                  <w:rFonts w:ascii="Calibri" w:hAnsi="Calibri"/>
                  <w:color w:val="000000"/>
                  <w:spacing w:val="-10"/>
                  <w:sz w:val="22"/>
                  <w:szCs w:val="22"/>
                </w:rPr>
                <w:delText>Does NOT Eliminate</w:delText>
              </w:r>
              <w:r w:rsidR="003370E4" w:rsidDel="003123A2">
                <w:rPr>
                  <w:rFonts w:ascii="Calibri" w:hAnsi="Calibri"/>
                  <w:color w:val="000000"/>
                  <w:spacing w:val="-10"/>
                  <w:sz w:val="22"/>
                  <w:szCs w:val="22"/>
                </w:rPr>
                <w:delText xml:space="preserve"> or address (makes 15% optional in </w:delText>
              </w:r>
              <w:r w:rsidR="00001E96" w:rsidDel="003123A2">
                <w:rPr>
                  <w:rFonts w:ascii="Calibri" w:hAnsi="Calibri"/>
                  <w:color w:val="000000"/>
                  <w:spacing w:val="-10"/>
                  <w:sz w:val="22"/>
                  <w:szCs w:val="22"/>
                </w:rPr>
                <w:delText>a</w:delText>
              </w:r>
              <w:r w:rsidR="00C16836" w:rsidDel="003123A2">
                <w:rPr>
                  <w:rFonts w:ascii="Calibri" w:hAnsi="Calibri"/>
                  <w:color w:val="000000"/>
                  <w:spacing w:val="-10"/>
                  <w:sz w:val="22"/>
                  <w:szCs w:val="22"/>
                </w:rPr>
                <w:delText>nother</w:delText>
              </w:r>
              <w:r w:rsidR="00001E96" w:rsidDel="003123A2">
                <w:rPr>
                  <w:rFonts w:ascii="Calibri" w:hAnsi="Calibri"/>
                  <w:color w:val="000000"/>
                  <w:spacing w:val="-10"/>
                  <w:sz w:val="22"/>
                  <w:szCs w:val="22"/>
                </w:rPr>
                <w:delText xml:space="preserve"> </w:delText>
              </w:r>
              <w:r w:rsidR="003370E4" w:rsidDel="003123A2">
                <w:rPr>
                  <w:rFonts w:ascii="Calibri" w:hAnsi="Calibri"/>
                  <w:color w:val="000000"/>
                  <w:spacing w:val="-10"/>
                  <w:sz w:val="22"/>
                  <w:szCs w:val="22"/>
                </w:rPr>
                <w:delText>single shot bill)</w:delText>
              </w:r>
            </w:del>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5D59A7">
            <w:pPr>
              <w:rPr>
                <w:rFonts w:ascii="Calibri" w:hAnsi="Calibri"/>
                <w:color w:val="000000"/>
                <w:spacing w:val="-10"/>
                <w:sz w:val="22"/>
                <w:szCs w:val="22"/>
              </w:rPr>
            </w:pPr>
            <w:r w:rsidRPr="003C36A1">
              <w:rPr>
                <w:rFonts w:ascii="Calibri" w:hAnsi="Calibri"/>
                <w:color w:val="000000"/>
                <w:spacing w:val="-10"/>
                <w:sz w:val="22"/>
                <w:szCs w:val="22"/>
              </w:rPr>
              <w:t>Eliminates</w:t>
            </w:r>
            <w:r w:rsidR="005D59A7" w:rsidRPr="003C36A1">
              <w:rPr>
                <w:rFonts w:ascii="Calibri" w:hAnsi="Calibri"/>
                <w:color w:val="000000"/>
                <w:spacing w:val="-10"/>
                <w:sz w:val="22"/>
                <w:szCs w:val="22"/>
              </w:rPr>
              <w:t xml:space="preserve"> cumulative &amp; </w:t>
            </w:r>
            <w:r w:rsidR="00FA2EAD" w:rsidRPr="003C36A1">
              <w:rPr>
                <w:rFonts w:ascii="Calibri" w:hAnsi="Calibri"/>
                <w:color w:val="000000"/>
                <w:spacing w:val="-10"/>
                <w:sz w:val="22"/>
                <w:szCs w:val="22"/>
              </w:rPr>
              <w:t xml:space="preserve">associated </w:t>
            </w:r>
            <w:r w:rsidR="005D59A7" w:rsidRPr="003C36A1">
              <w:rPr>
                <w:rFonts w:ascii="Calibri" w:hAnsi="Calibri"/>
                <w:color w:val="000000"/>
                <w:spacing w:val="-10"/>
                <w:sz w:val="22"/>
                <w:szCs w:val="22"/>
              </w:rPr>
              <w:t xml:space="preserve">minimum </w:t>
            </w:r>
            <w:r w:rsidR="00FA2EAD" w:rsidRPr="003C36A1">
              <w:rPr>
                <w:rFonts w:ascii="Calibri" w:hAnsi="Calibri"/>
                <w:color w:val="000000"/>
                <w:spacing w:val="-10"/>
                <w:sz w:val="22"/>
                <w:szCs w:val="22"/>
              </w:rPr>
              <w:t xml:space="preserve">score </w:t>
            </w:r>
            <w:r w:rsidR="00001E96">
              <w:rPr>
                <w:rFonts w:ascii="Calibri" w:hAnsi="Calibri"/>
                <w:color w:val="000000"/>
                <w:spacing w:val="-10"/>
                <w:sz w:val="22"/>
                <w:szCs w:val="22"/>
              </w:rPr>
              <w:t>reqs.</w:t>
            </w:r>
            <w:r w:rsidR="00FA2EAD" w:rsidRPr="003C36A1">
              <w:rPr>
                <w:rFonts w:ascii="Calibri" w:hAnsi="Calibri"/>
                <w:color w:val="000000"/>
                <w:spacing w:val="-10"/>
                <w:sz w:val="22"/>
                <w:szCs w:val="22"/>
              </w:rPr>
              <w:t xml:space="preserve"> &amp;</w:t>
            </w:r>
            <w:r w:rsidR="005D59A7" w:rsidRPr="003C36A1">
              <w:rPr>
                <w:rFonts w:ascii="Calibri" w:hAnsi="Calibri"/>
                <w:color w:val="000000"/>
                <w:spacing w:val="-10"/>
                <w:sz w:val="22"/>
                <w:szCs w:val="22"/>
              </w:rPr>
              <w:t xml:space="preserve"> replaces with </w:t>
            </w:r>
            <w:r w:rsidR="00001E96">
              <w:rPr>
                <w:rFonts w:ascii="Calibri" w:hAnsi="Calibri"/>
                <w:color w:val="000000"/>
                <w:spacing w:val="-10"/>
                <w:sz w:val="22"/>
                <w:szCs w:val="22"/>
              </w:rPr>
              <w:t xml:space="preserve">a </w:t>
            </w:r>
            <w:r w:rsidR="00FA2EAD" w:rsidRPr="003C36A1">
              <w:rPr>
                <w:rFonts w:ascii="Calibri" w:hAnsi="Calibri"/>
                <w:color w:val="000000"/>
                <w:spacing w:val="-10"/>
                <w:sz w:val="22"/>
                <w:szCs w:val="22"/>
              </w:rPr>
              <w:t>100-p</w:t>
            </w:r>
            <w:r w:rsidR="005D59A7" w:rsidRPr="003C36A1">
              <w:rPr>
                <w:rFonts w:ascii="Calibri" w:hAnsi="Calibri"/>
                <w:color w:val="000000"/>
                <w:spacing w:val="-10"/>
                <w:sz w:val="22"/>
                <w:szCs w:val="22"/>
              </w:rPr>
              <w:t xml:space="preserve">t scale score </w:t>
            </w:r>
          </w:p>
        </w:tc>
      </w:tr>
      <w:tr w:rsidR="009A6A4B" w:rsidRPr="003C36A1">
        <w:trPr>
          <w:trHeight w:val="840"/>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Course Requirements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Eliminates allowances for graduation without certain required courses due to unavailability</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r w:rsidR="00C16836">
              <w:rPr>
                <w:rFonts w:ascii="Calibri" w:hAnsi="Calibri"/>
                <w:color w:val="000000"/>
                <w:spacing w:val="-10"/>
                <w:sz w:val="22"/>
                <w:szCs w:val="22"/>
              </w:rPr>
              <w:t>Mandates personal graduation plans (PGP) for  all MS, JH , &amp; HS students</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p>
        </w:tc>
      </w:tr>
      <w:tr w:rsidR="009A6A4B" w:rsidRPr="003C36A1">
        <w:trPr>
          <w:trHeight w:val="280"/>
        </w:trPr>
        <w:tc>
          <w:tcPr>
            <w:tcW w:w="2940" w:type="dxa"/>
            <w:tcBorders>
              <w:top w:val="single" w:sz="4" w:space="0" w:color="auto"/>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End of Course Exams  (EOC)</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5</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8 - 15</w:t>
            </w:r>
          </w:p>
        </w:tc>
        <w:tc>
          <w:tcPr>
            <w:tcW w:w="405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5</w:t>
            </w:r>
          </w:p>
        </w:tc>
      </w:tr>
      <w:tr w:rsidR="009A6A4B" w:rsidRPr="003C36A1">
        <w:trPr>
          <w:trHeight w:val="828"/>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ELA II or III (writing/reading)</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English III (writing/reading)</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English III (writing/reading)</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EOC exams required for courses in which student is enrolled beginning 2011-2012</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English II (writing/reading</w:t>
            </w:r>
            <w:r w:rsidR="005D59A7" w:rsidRPr="003C36A1">
              <w:rPr>
                <w:rFonts w:ascii="Calibri" w:hAnsi="Calibri"/>
                <w:color w:val="000000"/>
                <w:spacing w:val="-10"/>
                <w:sz w:val="22"/>
                <w:szCs w:val="22"/>
              </w:rPr>
              <w:t>)</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Algebra 1</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Algebra 1</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Algebra 1</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Algebra I</w:t>
            </w:r>
          </w:p>
        </w:tc>
      </w:tr>
      <w:tr w:rsidR="009A6A4B" w:rsidRPr="003C36A1">
        <w:trPr>
          <w:trHeight w:val="280"/>
        </w:trPr>
        <w:tc>
          <w:tcPr>
            <w:tcW w:w="294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Biology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Biology</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Biology</w:t>
            </w:r>
          </w:p>
        </w:tc>
      </w:tr>
      <w:tr w:rsidR="009A6A4B" w:rsidRPr="003C36A1">
        <w:trPr>
          <w:trHeight w:val="351"/>
        </w:trPr>
        <w:tc>
          <w:tcPr>
            <w:tcW w:w="2940" w:type="dxa"/>
            <w:tcBorders>
              <w:top w:val="nil"/>
              <w:left w:val="single" w:sz="4" w:space="0" w:color="auto"/>
              <w:bottom w:val="single" w:sz="4" w:space="0" w:color="auto"/>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US History (?)</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US History</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E17900" w:rsidP="009A6A4B">
            <w:pPr>
              <w:rPr>
                <w:rFonts w:ascii="Calibri" w:hAnsi="Calibri"/>
                <w:color w:val="000000"/>
                <w:spacing w:val="-10"/>
                <w:sz w:val="22"/>
                <w:szCs w:val="22"/>
              </w:rPr>
            </w:pPr>
            <w:r w:rsidRPr="003C36A1">
              <w:rPr>
                <w:rFonts w:ascii="Calibri" w:hAnsi="Calibri"/>
                <w:color w:val="000000"/>
                <w:spacing w:val="-10"/>
                <w:sz w:val="22"/>
                <w:szCs w:val="22"/>
              </w:rPr>
              <w:t>U.S. History</w:t>
            </w:r>
          </w:p>
        </w:tc>
      </w:tr>
      <w:tr w:rsidR="009A6A4B" w:rsidRPr="003C36A1">
        <w:trPr>
          <w:trHeight w:val="56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Remaining EOC Exams</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Eliminate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Retain EOCs associated with the foundation program</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Eliminate </w:t>
            </w:r>
          </w:p>
        </w:tc>
        <w:tc>
          <w:tcPr>
            <w:tcW w:w="2880" w:type="dxa"/>
            <w:tcBorders>
              <w:top w:val="nil"/>
              <w:left w:val="single" w:sz="4" w:space="0" w:color="auto"/>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Retain EOCs for courses of enrollment</w:t>
            </w:r>
          </w:p>
        </w:tc>
        <w:tc>
          <w:tcPr>
            <w:tcW w:w="405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0A240D" w:rsidP="009A6A4B">
            <w:pPr>
              <w:rPr>
                <w:rFonts w:ascii="Calibri" w:hAnsi="Calibri"/>
                <w:color w:val="000000"/>
                <w:spacing w:val="-10"/>
                <w:sz w:val="22"/>
                <w:szCs w:val="22"/>
              </w:rPr>
            </w:pPr>
            <w:r w:rsidRPr="003C36A1">
              <w:rPr>
                <w:rFonts w:ascii="Calibri" w:hAnsi="Calibri"/>
                <w:color w:val="000000"/>
                <w:spacing w:val="-10"/>
                <w:sz w:val="22"/>
                <w:szCs w:val="22"/>
              </w:rPr>
              <w:t xml:space="preserve">Keeps </w:t>
            </w:r>
            <w:r w:rsidR="009A6A4B" w:rsidRPr="003C36A1">
              <w:rPr>
                <w:rFonts w:ascii="Calibri" w:hAnsi="Calibri"/>
                <w:color w:val="000000"/>
                <w:spacing w:val="-10"/>
                <w:sz w:val="22"/>
                <w:szCs w:val="22"/>
              </w:rPr>
              <w:t xml:space="preserve">English III &amp; Algebra II </w:t>
            </w:r>
            <w:r w:rsidRPr="003C36A1">
              <w:rPr>
                <w:rFonts w:ascii="Calibri" w:hAnsi="Calibri"/>
                <w:color w:val="000000"/>
                <w:spacing w:val="-10"/>
                <w:sz w:val="22"/>
                <w:szCs w:val="22"/>
              </w:rPr>
              <w:t xml:space="preserve">as </w:t>
            </w:r>
            <w:r w:rsidR="009A6A4B" w:rsidRPr="003C36A1">
              <w:rPr>
                <w:rFonts w:ascii="Calibri" w:hAnsi="Calibri"/>
                <w:color w:val="000000"/>
                <w:spacing w:val="-10"/>
                <w:sz w:val="22"/>
                <w:szCs w:val="22"/>
              </w:rPr>
              <w:t>elective tests</w:t>
            </w:r>
          </w:p>
        </w:tc>
      </w:tr>
      <w:tr w:rsidR="009A6A4B" w:rsidRPr="003C36A1">
        <w:trPr>
          <w:trHeight w:val="719"/>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lastRenderedPageBreak/>
              <w:t> </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Superintendent Committee Recommendations</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225 - Seliger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240/HB 640 Van de Putte/Diane Patrick</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SB 3 - Dan Patrick</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D23351" w:rsidP="009A6A4B">
            <w:pPr>
              <w:rPr>
                <w:rFonts w:ascii="Calibri" w:hAnsi="Calibri"/>
                <w:b/>
                <w:bCs/>
                <w:color w:val="000000"/>
                <w:spacing w:val="-10"/>
                <w:sz w:val="22"/>
                <w:szCs w:val="22"/>
              </w:rPr>
            </w:pPr>
            <w:r w:rsidRPr="003C36A1">
              <w:rPr>
                <w:rFonts w:ascii="Calibri" w:hAnsi="Calibri"/>
                <w:b/>
                <w:bCs/>
                <w:color w:val="000000"/>
                <w:spacing w:val="-10"/>
                <w:sz w:val="22"/>
                <w:szCs w:val="22"/>
              </w:rPr>
              <w:t>HB 5 - Jimmie</w:t>
            </w:r>
            <w:r w:rsidR="009A6A4B" w:rsidRPr="003C36A1">
              <w:rPr>
                <w:rFonts w:ascii="Calibri" w:hAnsi="Calibri"/>
                <w:b/>
                <w:bCs/>
                <w:color w:val="000000"/>
                <w:spacing w:val="-10"/>
                <w:sz w:val="22"/>
                <w:szCs w:val="22"/>
              </w:rPr>
              <w:t xml:space="preserve"> Don Aycock</w:t>
            </w:r>
          </w:p>
        </w:tc>
      </w:tr>
      <w:tr w:rsidR="009A6A4B" w:rsidRPr="003C36A1">
        <w:trPr>
          <w:trHeight w:val="1259"/>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Remaining EOC Exams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0A240D">
            <w:pPr>
              <w:rPr>
                <w:rFonts w:ascii="Calibri" w:hAnsi="Calibri"/>
                <w:color w:val="000000"/>
                <w:spacing w:val="-10"/>
                <w:sz w:val="22"/>
                <w:szCs w:val="22"/>
              </w:rPr>
            </w:pPr>
            <w:r w:rsidRPr="003C36A1">
              <w:rPr>
                <w:rFonts w:ascii="Calibri" w:hAnsi="Calibri"/>
                <w:color w:val="000000"/>
                <w:spacing w:val="-10"/>
                <w:sz w:val="22"/>
                <w:szCs w:val="22"/>
              </w:rPr>
              <w:t>Create</w:t>
            </w:r>
            <w:r w:rsidR="000A240D" w:rsidRPr="003C36A1">
              <w:rPr>
                <w:rFonts w:ascii="Calibri" w:hAnsi="Calibri"/>
                <w:color w:val="000000"/>
                <w:spacing w:val="-10"/>
                <w:sz w:val="22"/>
                <w:szCs w:val="22"/>
              </w:rPr>
              <w:t>s</w:t>
            </w:r>
            <w:r w:rsidRPr="003C36A1">
              <w:rPr>
                <w:rFonts w:ascii="Calibri" w:hAnsi="Calibri"/>
                <w:color w:val="000000"/>
                <w:spacing w:val="-10"/>
                <w:sz w:val="22"/>
                <w:szCs w:val="22"/>
              </w:rPr>
              <w:t xml:space="preserve"> incentives - passage of English III </w:t>
            </w:r>
            <w:r w:rsidR="000A240D" w:rsidRPr="003C36A1">
              <w:rPr>
                <w:rFonts w:ascii="Calibri" w:hAnsi="Calibri"/>
                <w:color w:val="000000"/>
                <w:spacing w:val="-10"/>
                <w:sz w:val="22"/>
                <w:szCs w:val="22"/>
              </w:rPr>
              <w:t>&amp;</w:t>
            </w:r>
            <w:r w:rsidRPr="003C36A1">
              <w:rPr>
                <w:rFonts w:ascii="Calibri" w:hAnsi="Calibri"/>
                <w:color w:val="000000"/>
                <w:spacing w:val="-10"/>
                <w:sz w:val="22"/>
                <w:szCs w:val="22"/>
              </w:rPr>
              <w:t xml:space="preserve"> Algebra II (i.e. allow student to bypass college placement exams </w:t>
            </w:r>
            <w:r w:rsidR="000A240D" w:rsidRPr="003C36A1">
              <w:rPr>
                <w:rFonts w:ascii="Calibri" w:hAnsi="Calibri"/>
                <w:color w:val="000000"/>
                <w:spacing w:val="-10"/>
                <w:sz w:val="22"/>
                <w:szCs w:val="22"/>
              </w:rPr>
              <w:t>&amp;</w:t>
            </w:r>
            <w:r w:rsidRPr="003C36A1">
              <w:rPr>
                <w:rFonts w:ascii="Calibri" w:hAnsi="Calibri"/>
                <w:color w:val="000000"/>
                <w:spacing w:val="-10"/>
                <w:sz w:val="22"/>
                <w:szCs w:val="22"/>
              </w:rPr>
              <w:t xml:space="preserve"> college developmental courses</w:t>
            </w:r>
          </w:p>
        </w:tc>
      </w:tr>
      <w:tr w:rsidR="009A6A4B" w:rsidRPr="003C36A1">
        <w:trPr>
          <w:trHeight w:val="261"/>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Elective EOC exams not used in accountability system</w:t>
            </w:r>
          </w:p>
        </w:tc>
      </w:tr>
      <w:tr w:rsidR="009A6A4B" w:rsidRPr="003C36A1">
        <w:trPr>
          <w:trHeight w:val="28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EOCs used for Class Ranking</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Prohibit</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nil"/>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168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College Eligibility</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 Algebra II and English III EOC requirement</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Eliminate Algebra II and English III EOC Requirement</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Prohibit use of EOC exams for admission to higher education and calculating class ranking.  Higher ed is not prohibited from considering EOC results with other criteria</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r w:rsidR="00C3387D" w:rsidRPr="003C36A1">
              <w:rPr>
                <w:rFonts w:ascii="Calibri" w:hAnsi="Calibri"/>
                <w:color w:val="000000"/>
                <w:spacing w:val="-10"/>
                <w:sz w:val="22"/>
                <w:szCs w:val="22"/>
              </w:rPr>
              <w:t>Eliminate Algebra II and English III EOC Requirement</w:t>
            </w:r>
            <w:r w:rsidR="00C3387D">
              <w:rPr>
                <w:rFonts w:ascii="Calibri" w:hAnsi="Calibri"/>
                <w:color w:val="000000"/>
                <w:spacing w:val="-10"/>
                <w:sz w:val="22"/>
                <w:szCs w:val="22"/>
              </w:rPr>
              <w:t xml:space="preserve"> for all BUT students who want to earn the new distinguished achievement endorsement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04660A" w:rsidP="009A6A4B">
            <w:pPr>
              <w:rPr>
                <w:rFonts w:ascii="Calibri" w:hAnsi="Calibri"/>
                <w:color w:val="000000"/>
                <w:spacing w:val="-10"/>
                <w:sz w:val="22"/>
                <w:szCs w:val="22"/>
              </w:rPr>
            </w:pPr>
            <w:r w:rsidRPr="003C36A1">
              <w:rPr>
                <w:rFonts w:ascii="Calibri" w:hAnsi="Calibri"/>
                <w:color w:val="000000"/>
                <w:spacing w:val="-10"/>
                <w:sz w:val="22"/>
                <w:szCs w:val="22"/>
              </w:rPr>
              <w:t xml:space="preserve">Eliminate EOC </w:t>
            </w:r>
            <w:r w:rsidR="009A6A4B" w:rsidRPr="003C36A1">
              <w:rPr>
                <w:rFonts w:ascii="Calibri" w:hAnsi="Calibri"/>
                <w:color w:val="000000"/>
                <w:spacing w:val="-10"/>
                <w:sz w:val="22"/>
                <w:szCs w:val="22"/>
              </w:rPr>
              <w:t>stand-alo</w:t>
            </w:r>
            <w:r w:rsidRPr="003C36A1">
              <w:rPr>
                <w:rFonts w:ascii="Calibri" w:hAnsi="Calibri"/>
                <w:color w:val="000000"/>
                <w:spacing w:val="-10"/>
                <w:sz w:val="22"/>
                <w:szCs w:val="22"/>
              </w:rPr>
              <w:t>ne-requirement for entry to a 4-</w:t>
            </w:r>
            <w:r w:rsidR="009A6A4B" w:rsidRPr="003C36A1">
              <w:rPr>
                <w:rFonts w:ascii="Calibri" w:hAnsi="Calibri"/>
                <w:color w:val="000000"/>
                <w:spacing w:val="-10"/>
                <w:sz w:val="22"/>
                <w:szCs w:val="22"/>
              </w:rPr>
              <w:t>year university</w:t>
            </w:r>
          </w:p>
        </w:tc>
      </w:tr>
      <w:tr w:rsidR="009A6A4B" w:rsidRPr="003C36A1">
        <w:trPr>
          <w:trHeight w:val="840"/>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Flexible Assessments - Additional Indicators</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SAT, ACT, AP, IB, Dual Credit - satisfy end of course requirements.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SAT, ACT, AP, IB, Dual Credit - satisfy end of course requirements</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D2029E">
            <w:pPr>
              <w:rPr>
                <w:rFonts w:ascii="Calibri" w:hAnsi="Calibri"/>
                <w:color w:val="000000"/>
                <w:spacing w:val="-10"/>
                <w:sz w:val="22"/>
                <w:szCs w:val="22"/>
              </w:rPr>
            </w:pPr>
            <w:r w:rsidRPr="003C36A1">
              <w:rPr>
                <w:rFonts w:ascii="Calibri" w:hAnsi="Calibri"/>
                <w:color w:val="000000"/>
                <w:spacing w:val="-10"/>
                <w:sz w:val="22"/>
                <w:szCs w:val="22"/>
              </w:rPr>
              <w:t>ARD will determine satisfactory performance on EOC</w:t>
            </w:r>
            <w:r w:rsidR="00D2029E" w:rsidRPr="003C36A1">
              <w:rPr>
                <w:rFonts w:ascii="Calibri" w:hAnsi="Calibri"/>
                <w:color w:val="000000"/>
                <w:spacing w:val="-10"/>
                <w:sz w:val="22"/>
                <w:szCs w:val="22"/>
              </w:rPr>
              <w:t xml:space="preserve"> for special education students. </w:t>
            </w:r>
            <w:r w:rsidR="00D2029E" w:rsidRPr="003C36A1">
              <w:rPr>
                <w:rFonts w:ascii="Calibri" w:hAnsi="Calibri"/>
                <w:color w:val="000000"/>
                <w:spacing w:val="-10"/>
                <w:sz w:val="22"/>
                <w:szCs w:val="22"/>
                <w:u w:val="single"/>
              </w:rPr>
              <w:t>Commissioner</w:t>
            </w:r>
            <w:r w:rsidR="00D2029E" w:rsidRPr="003C36A1">
              <w:rPr>
                <w:rFonts w:ascii="Calibri" w:hAnsi="Calibri"/>
                <w:color w:val="000000"/>
                <w:spacing w:val="-10"/>
                <w:sz w:val="22"/>
                <w:szCs w:val="22"/>
              </w:rPr>
              <w:t xml:space="preserve"> retains power to determine if/how advanced tests, e.g. AP/IB substitute for EOC score</w:t>
            </w:r>
          </w:p>
        </w:tc>
      </w:tr>
      <w:tr w:rsidR="009A6A4B" w:rsidRPr="003C36A1">
        <w:trPr>
          <w:trHeight w:val="280"/>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Grades 3 - 8</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b/>
                <w:bCs/>
                <w:color w:val="000000"/>
                <w:spacing w:val="-10"/>
                <w:sz w:val="22"/>
                <w:szCs w:val="22"/>
              </w:rPr>
            </w:pPr>
            <w:r w:rsidRPr="003C36A1">
              <w:rPr>
                <w:rFonts w:ascii="Calibri" w:hAnsi="Calibri"/>
                <w:b/>
                <w:bCs/>
                <w:color w:val="000000"/>
                <w:spacing w:val="-10"/>
                <w:sz w:val="22"/>
                <w:szCs w:val="22"/>
              </w:rPr>
              <w:t> </w:t>
            </w:r>
          </w:p>
        </w:tc>
      </w:tr>
      <w:tr w:rsidR="009A6A4B" w:rsidRPr="003C36A1">
        <w:trPr>
          <w:trHeight w:val="485"/>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Test Reduction -( currently administering 17 exams)</w:t>
            </w:r>
          </w:p>
        </w:tc>
        <w:tc>
          <w:tcPr>
            <w:tcW w:w="3020" w:type="dxa"/>
            <w:tcBorders>
              <w:top w:val="single" w:sz="4" w:space="0" w:color="auto"/>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Reading &amp; Math  grades 3, 5</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r w:rsidR="001B1CDD" w:rsidRPr="003C36A1">
              <w:rPr>
                <w:rFonts w:ascii="Calibri" w:hAnsi="Calibri"/>
                <w:color w:val="000000"/>
                <w:spacing w:val="-10"/>
                <w:sz w:val="22"/>
                <w:szCs w:val="22"/>
              </w:rPr>
              <w:t>No changes</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r w:rsidR="001B1CDD" w:rsidRPr="003C36A1">
              <w:rPr>
                <w:rFonts w:ascii="Calibri" w:hAnsi="Calibri"/>
                <w:color w:val="000000"/>
                <w:spacing w:val="-10"/>
                <w:sz w:val="22"/>
                <w:szCs w:val="22"/>
              </w:rPr>
              <w:t>No changes</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r w:rsidR="001B1CDD" w:rsidRPr="003C36A1">
              <w:rPr>
                <w:rFonts w:ascii="Calibri" w:hAnsi="Calibri"/>
                <w:color w:val="000000"/>
                <w:spacing w:val="-10"/>
                <w:sz w:val="22"/>
                <w:szCs w:val="22"/>
              </w:rPr>
              <w:t>No changes</w:t>
            </w:r>
          </w:p>
        </w:tc>
        <w:tc>
          <w:tcPr>
            <w:tcW w:w="4050" w:type="dxa"/>
            <w:tcBorders>
              <w:top w:val="single" w:sz="4" w:space="0" w:color="auto"/>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No changes</w:t>
            </w:r>
          </w:p>
        </w:tc>
      </w:tr>
      <w:tr w:rsidR="009A6A4B" w:rsidRPr="003C36A1">
        <w:trPr>
          <w:trHeight w:val="560"/>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Grade 8 - Ready Step or EXPLORE in lieu of STAAR</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306"/>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nil"/>
              <w:bottom w:val="nil"/>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Writing - 4, 7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84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nil"/>
              <w:bottom w:val="single" w:sz="4" w:space="0" w:color="auto"/>
              <w:right w:val="nil"/>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Students not meeting standard in grades 3, 5 - take appropriate test the following year.</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28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EOCs Used in Ratings</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 EOCs</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 EOCs</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9A6A4B" w:rsidRPr="003C36A1">
        <w:trPr>
          <w:trHeight w:val="647"/>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Suspend Ratings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Suspension of ratings for 2013-2014</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Suspension of ratings for 2013-2014</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r>
      <w:tr w:rsidR="006C1D07" w:rsidRPr="003C36A1">
        <w:trPr>
          <w:trHeight w:val="899"/>
        </w:trPr>
        <w:tc>
          <w:tcPr>
            <w:tcW w:w="294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lastRenderedPageBreak/>
              <w:t> </w:t>
            </w:r>
          </w:p>
        </w:tc>
        <w:tc>
          <w:tcPr>
            <w:tcW w:w="302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Superintendent Committee Recommendations</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225 - Seliger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240/HB 640 Van de Putte/Diane Patrick</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6C1D07" w:rsidP="009A6A4B">
            <w:pPr>
              <w:rPr>
                <w:rFonts w:ascii="Calibri" w:hAnsi="Calibri"/>
                <w:b/>
                <w:bCs/>
                <w:color w:val="000000"/>
                <w:spacing w:val="-10"/>
                <w:sz w:val="22"/>
                <w:szCs w:val="22"/>
              </w:rPr>
            </w:pPr>
            <w:r w:rsidRPr="003C36A1">
              <w:rPr>
                <w:rFonts w:ascii="Calibri" w:hAnsi="Calibri"/>
                <w:b/>
                <w:bCs/>
                <w:color w:val="000000"/>
                <w:spacing w:val="-10"/>
                <w:sz w:val="22"/>
                <w:szCs w:val="22"/>
              </w:rPr>
              <w:t>SB 3 - Dan Patrick</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rsidR="006C1D07" w:rsidRPr="003C36A1" w:rsidRDefault="00D23351" w:rsidP="009A6A4B">
            <w:pPr>
              <w:rPr>
                <w:rFonts w:ascii="Calibri" w:hAnsi="Calibri"/>
                <w:b/>
                <w:bCs/>
                <w:color w:val="000000"/>
                <w:spacing w:val="-10"/>
                <w:sz w:val="22"/>
                <w:szCs w:val="22"/>
              </w:rPr>
            </w:pPr>
            <w:r w:rsidRPr="003C36A1">
              <w:rPr>
                <w:rFonts w:ascii="Calibri" w:hAnsi="Calibri"/>
                <w:b/>
                <w:bCs/>
                <w:color w:val="000000"/>
                <w:spacing w:val="-10"/>
                <w:sz w:val="22"/>
                <w:szCs w:val="22"/>
              </w:rPr>
              <w:t>HB 5 - Jimmie</w:t>
            </w:r>
            <w:r w:rsidR="006C1D07" w:rsidRPr="003C36A1">
              <w:rPr>
                <w:rFonts w:ascii="Calibri" w:hAnsi="Calibri"/>
                <w:b/>
                <w:bCs/>
                <w:color w:val="000000"/>
                <w:spacing w:val="-10"/>
                <w:sz w:val="22"/>
                <w:szCs w:val="22"/>
              </w:rPr>
              <w:t xml:space="preserve"> Don Aycock</w:t>
            </w:r>
          </w:p>
        </w:tc>
      </w:tr>
      <w:tr w:rsidR="009A6A4B" w:rsidRPr="003C36A1">
        <w:trPr>
          <w:trHeight w:val="2240"/>
        </w:trPr>
        <w:tc>
          <w:tcPr>
            <w:tcW w:w="29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Multiple Accountability Indicators</w:t>
            </w:r>
          </w:p>
        </w:tc>
        <w:tc>
          <w:tcPr>
            <w:tcW w:w="302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State Standards:  Create additional indicators that demonstrate academic and achievement in areas other than state assessments  (CTE certification, ACT/SAT participation, AP/IB participation, dual credit and associated degrees earned.</w:t>
            </w:r>
          </w:p>
        </w:tc>
        <w:tc>
          <w:tcPr>
            <w:tcW w:w="351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Create additional indicators that demonstrate academic and achievement in areas other than state assessments (CTE certification, ACT/SAT participation, AP/IB participation, dual credit and associated degrees earned.</w:t>
            </w:r>
          </w:p>
        </w:tc>
        <w:tc>
          <w:tcPr>
            <w:tcW w:w="2880" w:type="dxa"/>
            <w:tcBorders>
              <w:top w:val="single" w:sz="4" w:space="0" w:color="auto"/>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single" w:sz="4" w:space="0" w:color="auto"/>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3 Rating Systems:  (1)</w:t>
            </w:r>
            <w:r w:rsidR="001B1CDD" w:rsidRPr="003C36A1">
              <w:rPr>
                <w:rFonts w:ascii="Calibri" w:hAnsi="Calibri"/>
                <w:color w:val="000000"/>
                <w:spacing w:val="-10"/>
                <w:sz w:val="22"/>
                <w:szCs w:val="22"/>
              </w:rPr>
              <w:t xml:space="preserve"> </w:t>
            </w:r>
            <w:r w:rsidRPr="003C36A1">
              <w:rPr>
                <w:rFonts w:ascii="Calibri" w:hAnsi="Calibri"/>
                <w:color w:val="000000"/>
                <w:spacing w:val="-10"/>
                <w:sz w:val="22"/>
                <w:szCs w:val="22"/>
              </w:rPr>
              <w:t>academic performance (state assessments), (2)</w:t>
            </w:r>
            <w:r w:rsidR="00645BDC" w:rsidRPr="003C36A1">
              <w:rPr>
                <w:rFonts w:ascii="Calibri" w:hAnsi="Calibri"/>
                <w:color w:val="000000"/>
                <w:spacing w:val="-10"/>
                <w:sz w:val="22"/>
                <w:szCs w:val="22"/>
              </w:rPr>
              <w:t xml:space="preserve"> </w:t>
            </w:r>
            <w:r w:rsidRPr="003C36A1">
              <w:rPr>
                <w:rFonts w:ascii="Calibri" w:hAnsi="Calibri"/>
                <w:color w:val="000000"/>
                <w:spacing w:val="-10"/>
                <w:sz w:val="22"/>
                <w:szCs w:val="22"/>
              </w:rPr>
              <w:t>FIRST results, (3)</w:t>
            </w:r>
            <w:r w:rsidR="00645BDC" w:rsidRPr="003C36A1">
              <w:rPr>
                <w:rFonts w:ascii="Calibri" w:hAnsi="Calibri"/>
                <w:color w:val="000000"/>
                <w:spacing w:val="-10"/>
                <w:sz w:val="22"/>
                <w:szCs w:val="22"/>
              </w:rPr>
              <w:t xml:space="preserve"> </w:t>
            </w:r>
            <w:r w:rsidRPr="003C36A1">
              <w:rPr>
                <w:rFonts w:ascii="Calibri" w:hAnsi="Calibri"/>
                <w:color w:val="000000"/>
                <w:spacing w:val="-10"/>
                <w:sz w:val="22"/>
                <w:szCs w:val="22"/>
              </w:rPr>
              <w:t xml:space="preserve">a new community and student engagement system.                          </w:t>
            </w:r>
          </w:p>
        </w:tc>
      </w:tr>
      <w:tr w:rsidR="009A6A4B" w:rsidRPr="003C36A1">
        <w:trPr>
          <w:trHeight w:val="234"/>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Distinctions replace exemplary &amp; recognized </w:t>
            </w:r>
          </w:p>
        </w:tc>
      </w:tr>
      <w:tr w:rsidR="009A6A4B" w:rsidRPr="003C36A1">
        <w:trPr>
          <w:trHeight w:val="675"/>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Local Standards:  Community/local boards identify indicators</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First 2 systems determine accreditation</w:t>
            </w:r>
          </w:p>
        </w:tc>
      </w:tr>
      <w:tr w:rsidR="009A6A4B" w:rsidRPr="003C36A1">
        <w:trPr>
          <w:trHeight w:val="1044"/>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Commissioner to develop criteria and framework for districts to follow as they design and issue a grade for their own community / student engagement piece</w:t>
            </w:r>
          </w:p>
        </w:tc>
      </w:tr>
      <w:tr w:rsidR="009A6A4B" w:rsidRPr="003C36A1">
        <w:trPr>
          <w:trHeight w:val="1548"/>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Engagement section -district must evaluate:  fine arts, wellness / physical education, community / parental involvement, 21st Century Workforce Development programs and second language acquisition</w:t>
            </w:r>
          </w:p>
        </w:tc>
      </w:tr>
      <w:tr w:rsidR="009A6A4B" w:rsidRPr="003C36A1">
        <w:trPr>
          <w:trHeight w:val="621"/>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xml:space="preserve">Finance </w:t>
            </w:r>
            <w:r w:rsidR="00645BDC" w:rsidRPr="003C36A1">
              <w:rPr>
                <w:rFonts w:ascii="Calibri" w:hAnsi="Calibri"/>
                <w:color w:val="000000"/>
                <w:spacing w:val="-10"/>
                <w:sz w:val="22"/>
                <w:szCs w:val="22"/>
              </w:rPr>
              <w:t>section</w:t>
            </w:r>
            <w:r w:rsidRPr="003C36A1">
              <w:rPr>
                <w:rFonts w:ascii="Calibri" w:hAnsi="Calibri"/>
                <w:color w:val="000000"/>
                <w:spacing w:val="-10"/>
                <w:sz w:val="22"/>
                <w:szCs w:val="22"/>
              </w:rPr>
              <w:t>- distinction designation awarded in connection with performance rating assigned.</w:t>
            </w:r>
          </w:p>
        </w:tc>
      </w:tr>
      <w:tr w:rsidR="009A6A4B" w:rsidRPr="003C36A1">
        <w:trPr>
          <w:trHeight w:val="1350"/>
        </w:trPr>
        <w:tc>
          <w:tcPr>
            <w:tcW w:w="29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nil"/>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nil"/>
              <w:right w:val="single" w:sz="4" w:space="0" w:color="auto"/>
            </w:tcBorders>
            <w:shd w:val="clear" w:color="auto" w:fill="auto"/>
            <w:vAlign w:val="center"/>
          </w:tcPr>
          <w:p w:rsidR="009A6A4B" w:rsidRPr="003C36A1" w:rsidRDefault="001B1CDD" w:rsidP="009A6A4B">
            <w:pPr>
              <w:rPr>
                <w:rFonts w:ascii="Calibri" w:hAnsi="Calibri"/>
                <w:color w:val="000000"/>
                <w:spacing w:val="-10"/>
                <w:sz w:val="22"/>
                <w:szCs w:val="22"/>
              </w:rPr>
            </w:pPr>
            <w:r w:rsidRPr="003C36A1">
              <w:rPr>
                <w:rFonts w:ascii="Calibri" w:hAnsi="Calibri"/>
                <w:color w:val="000000"/>
                <w:spacing w:val="-10"/>
                <w:sz w:val="22"/>
                <w:szCs w:val="22"/>
              </w:rPr>
              <w:t xml:space="preserve">Academic </w:t>
            </w:r>
            <w:r w:rsidR="00645BDC" w:rsidRPr="003C36A1">
              <w:rPr>
                <w:rFonts w:ascii="Calibri" w:hAnsi="Calibri"/>
                <w:color w:val="000000"/>
                <w:spacing w:val="-10"/>
                <w:sz w:val="22"/>
                <w:szCs w:val="22"/>
              </w:rPr>
              <w:t>section</w:t>
            </w:r>
            <w:r w:rsidRPr="003C36A1">
              <w:rPr>
                <w:rFonts w:ascii="Calibri" w:hAnsi="Calibri"/>
                <w:color w:val="000000"/>
                <w:spacing w:val="-10"/>
                <w:sz w:val="22"/>
                <w:szCs w:val="22"/>
              </w:rPr>
              <w:t xml:space="preserve">- distinction </w:t>
            </w:r>
            <w:r w:rsidR="009A6A4B" w:rsidRPr="003C36A1">
              <w:rPr>
                <w:rFonts w:ascii="Calibri" w:hAnsi="Calibri"/>
                <w:color w:val="000000"/>
                <w:spacing w:val="-10"/>
                <w:sz w:val="22"/>
                <w:szCs w:val="22"/>
              </w:rPr>
              <w:t>designation awarded for percentage of students reaching college readiness performance standards on assessment instruments or EOCs.</w:t>
            </w:r>
          </w:p>
        </w:tc>
      </w:tr>
      <w:tr w:rsidR="009A6A4B" w:rsidRPr="003C36A1">
        <w:trPr>
          <w:trHeight w:val="560"/>
        </w:trPr>
        <w:tc>
          <w:tcPr>
            <w:tcW w:w="29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02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351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34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2880" w:type="dxa"/>
            <w:tcBorders>
              <w:top w:val="nil"/>
              <w:left w:val="single" w:sz="4" w:space="0" w:color="auto"/>
              <w:bottom w:val="single" w:sz="4" w:space="0" w:color="auto"/>
              <w:right w:val="single" w:sz="4" w:space="0" w:color="auto"/>
            </w:tcBorders>
            <w:shd w:val="clear" w:color="auto" w:fill="auto"/>
            <w:vAlign w:val="center"/>
          </w:tcPr>
          <w:p w:rsidR="009A6A4B" w:rsidRPr="003C36A1" w:rsidRDefault="009A6A4B" w:rsidP="009A6A4B">
            <w:pPr>
              <w:rPr>
                <w:rFonts w:ascii="Calibri" w:hAnsi="Calibri"/>
                <w:color w:val="000000"/>
                <w:spacing w:val="-10"/>
                <w:sz w:val="22"/>
                <w:szCs w:val="22"/>
              </w:rPr>
            </w:pPr>
            <w:r w:rsidRPr="003C36A1">
              <w:rPr>
                <w:rFonts w:ascii="Calibri" w:hAnsi="Calibri"/>
                <w:color w:val="000000"/>
                <w:spacing w:val="-10"/>
                <w:sz w:val="22"/>
                <w:szCs w:val="22"/>
              </w:rPr>
              <w:t> </w:t>
            </w:r>
          </w:p>
        </w:tc>
        <w:tc>
          <w:tcPr>
            <w:tcW w:w="4050" w:type="dxa"/>
            <w:tcBorders>
              <w:top w:val="nil"/>
              <w:left w:val="nil"/>
              <w:bottom w:val="single" w:sz="4" w:space="0" w:color="auto"/>
              <w:right w:val="single" w:sz="4" w:space="0" w:color="auto"/>
            </w:tcBorders>
            <w:shd w:val="clear" w:color="auto" w:fill="auto"/>
            <w:vAlign w:val="center"/>
          </w:tcPr>
          <w:p w:rsidR="009A6A4B" w:rsidRPr="003C36A1" w:rsidRDefault="001B1CDD" w:rsidP="001B1CDD">
            <w:pPr>
              <w:rPr>
                <w:rFonts w:ascii="Calibri" w:hAnsi="Calibri"/>
                <w:color w:val="000000"/>
                <w:spacing w:val="-10"/>
                <w:sz w:val="22"/>
                <w:szCs w:val="22"/>
              </w:rPr>
            </w:pPr>
            <w:r w:rsidRPr="003C36A1">
              <w:rPr>
                <w:rFonts w:ascii="Calibri" w:hAnsi="Calibri"/>
                <w:color w:val="000000"/>
                <w:spacing w:val="-10"/>
                <w:sz w:val="22"/>
                <w:szCs w:val="22"/>
              </w:rPr>
              <w:t>All r</w:t>
            </w:r>
            <w:r w:rsidR="009A6A4B" w:rsidRPr="003C36A1">
              <w:rPr>
                <w:rFonts w:ascii="Calibri" w:hAnsi="Calibri"/>
                <w:color w:val="000000"/>
                <w:spacing w:val="-10"/>
                <w:sz w:val="22"/>
                <w:szCs w:val="22"/>
              </w:rPr>
              <w:t>atings released no later than August 8</w:t>
            </w:r>
          </w:p>
        </w:tc>
      </w:tr>
    </w:tbl>
    <w:p w:rsidR="009A6A4B" w:rsidRPr="003C36A1" w:rsidRDefault="009A6A4B" w:rsidP="00001E96">
      <w:pPr>
        <w:pBdr>
          <w:top w:val="single" w:sz="4" w:space="1" w:color="auto"/>
          <w:left w:val="single" w:sz="4" w:space="4" w:color="auto"/>
          <w:bottom w:val="single" w:sz="4" w:space="1" w:color="auto"/>
          <w:right w:val="single" w:sz="4" w:space="4" w:color="auto"/>
        </w:pBdr>
        <w:rPr>
          <w:spacing w:val="-10"/>
        </w:rPr>
      </w:pPr>
    </w:p>
    <w:sectPr w:rsidR="009A6A4B" w:rsidRPr="003C36A1" w:rsidSect="003C36A1">
      <w:headerReference w:type="default" r:id="rId7"/>
      <w:footerReference w:type="even" r:id="rId8"/>
      <w:footerReference w:type="default" r:id="rId9"/>
      <w:pgSz w:w="20160" w:h="12240" w:orient="landscape"/>
      <w:pgMar w:top="864" w:right="864" w:bottom="720" w:left="5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218" w:rsidRDefault="004F4218">
      <w:r>
        <w:separator/>
      </w:r>
    </w:p>
  </w:endnote>
  <w:endnote w:type="continuationSeparator" w:id="0">
    <w:p w:rsidR="004F4218" w:rsidRDefault="004F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0E4" w:rsidRDefault="00663C4F" w:rsidP="003C36A1">
    <w:pPr>
      <w:pStyle w:val="Footer"/>
      <w:framePr w:wrap="around" w:vAnchor="text" w:hAnchor="margin" w:xAlign="right" w:y="1"/>
      <w:rPr>
        <w:rStyle w:val="PageNumber"/>
      </w:rPr>
    </w:pPr>
    <w:r>
      <w:rPr>
        <w:rStyle w:val="PageNumber"/>
      </w:rPr>
      <w:fldChar w:fldCharType="begin"/>
    </w:r>
    <w:r w:rsidR="003370E4">
      <w:rPr>
        <w:rStyle w:val="PageNumber"/>
      </w:rPr>
      <w:instrText xml:space="preserve">PAGE  </w:instrText>
    </w:r>
    <w:r>
      <w:rPr>
        <w:rStyle w:val="PageNumber"/>
      </w:rPr>
      <w:fldChar w:fldCharType="end"/>
    </w:r>
  </w:p>
  <w:p w:rsidR="003370E4" w:rsidRDefault="003370E4" w:rsidP="00A44A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0E4" w:rsidRDefault="00663C4F" w:rsidP="003C36A1">
    <w:pPr>
      <w:pStyle w:val="Footer"/>
      <w:framePr w:wrap="around" w:vAnchor="text" w:hAnchor="margin" w:xAlign="right" w:y="1"/>
      <w:rPr>
        <w:rStyle w:val="PageNumber"/>
      </w:rPr>
    </w:pPr>
    <w:r>
      <w:rPr>
        <w:rStyle w:val="PageNumber"/>
      </w:rPr>
      <w:fldChar w:fldCharType="begin"/>
    </w:r>
    <w:r w:rsidR="003370E4">
      <w:rPr>
        <w:rStyle w:val="PageNumber"/>
      </w:rPr>
      <w:instrText xml:space="preserve">PAGE  </w:instrText>
    </w:r>
    <w:r>
      <w:rPr>
        <w:rStyle w:val="PageNumber"/>
      </w:rPr>
      <w:fldChar w:fldCharType="separate"/>
    </w:r>
    <w:r w:rsidR="0092720B">
      <w:rPr>
        <w:rStyle w:val="PageNumber"/>
        <w:noProof/>
      </w:rPr>
      <w:t>2</w:t>
    </w:r>
    <w:r>
      <w:rPr>
        <w:rStyle w:val="PageNumber"/>
      </w:rPr>
      <w:fldChar w:fldCharType="end"/>
    </w:r>
  </w:p>
  <w:p w:rsidR="003370E4" w:rsidRDefault="003370E4" w:rsidP="00A44A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218" w:rsidRDefault="004F4218">
      <w:r>
        <w:separator/>
      </w:r>
    </w:p>
  </w:footnote>
  <w:footnote w:type="continuationSeparator" w:id="0">
    <w:p w:rsidR="004F4218" w:rsidRDefault="004F4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0E4" w:rsidRPr="00A44AEB" w:rsidRDefault="003370E4" w:rsidP="00A44AEB">
    <w:pPr>
      <w:pStyle w:val="Header"/>
      <w:jc w:val="center"/>
      <w:rPr>
        <w:b/>
        <w:sz w:val="28"/>
      </w:rPr>
    </w:pPr>
    <w:r>
      <w:rPr>
        <w:b/>
        <w:sz w:val="28"/>
      </w:rPr>
      <w:t>DRAFT February 8</w:t>
    </w:r>
    <w:r w:rsidRPr="00A44AEB">
      <w:rPr>
        <w:b/>
        <w:sz w:val="28"/>
      </w:rPr>
      <w:t>, 2013</w:t>
    </w:r>
    <w:r>
      <w:rPr>
        <w:b/>
        <w:sz w:val="28"/>
      </w:rPr>
      <w:t xml:space="preserve"> (subject to change throughout the 83</w:t>
    </w:r>
    <w:r w:rsidRPr="00A44AEB">
      <w:rPr>
        <w:b/>
        <w:sz w:val="28"/>
        <w:vertAlign w:val="superscript"/>
      </w:rPr>
      <w:t>rd</w:t>
    </w:r>
    <w:r>
      <w:rPr>
        <w:b/>
        <w:sz w:val="28"/>
      </w:rPr>
      <w:t xml:space="preserve"> Legislative Session)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4B"/>
    <w:rsid w:val="00001E96"/>
    <w:rsid w:val="0004660A"/>
    <w:rsid w:val="000A240D"/>
    <w:rsid w:val="001B1CDD"/>
    <w:rsid w:val="00221AF2"/>
    <w:rsid w:val="00251895"/>
    <w:rsid w:val="002C7B12"/>
    <w:rsid w:val="003123A2"/>
    <w:rsid w:val="003370E4"/>
    <w:rsid w:val="003C36A1"/>
    <w:rsid w:val="004F4218"/>
    <w:rsid w:val="00566CE9"/>
    <w:rsid w:val="005D59A7"/>
    <w:rsid w:val="00645BDC"/>
    <w:rsid w:val="00663C4F"/>
    <w:rsid w:val="006C1D07"/>
    <w:rsid w:val="007D69F7"/>
    <w:rsid w:val="00804DA9"/>
    <w:rsid w:val="008C4223"/>
    <w:rsid w:val="00902CAB"/>
    <w:rsid w:val="0092720B"/>
    <w:rsid w:val="0094507A"/>
    <w:rsid w:val="009A6A4B"/>
    <w:rsid w:val="009B638C"/>
    <w:rsid w:val="009E04AE"/>
    <w:rsid w:val="00A30C41"/>
    <w:rsid w:val="00A44AEB"/>
    <w:rsid w:val="00B62025"/>
    <w:rsid w:val="00BD60D6"/>
    <w:rsid w:val="00C16836"/>
    <w:rsid w:val="00C3387D"/>
    <w:rsid w:val="00D2029E"/>
    <w:rsid w:val="00D23351"/>
    <w:rsid w:val="00D5355E"/>
    <w:rsid w:val="00E17900"/>
    <w:rsid w:val="00F47424"/>
    <w:rsid w:val="00FA2EA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4AEB"/>
    <w:pPr>
      <w:tabs>
        <w:tab w:val="center" w:pos="4320"/>
        <w:tab w:val="right" w:pos="8640"/>
      </w:tabs>
    </w:pPr>
  </w:style>
  <w:style w:type="character" w:customStyle="1" w:styleId="HeaderChar">
    <w:name w:val="Header Char"/>
    <w:basedOn w:val="DefaultParagraphFont"/>
    <w:link w:val="Header"/>
    <w:uiPriority w:val="99"/>
    <w:semiHidden/>
    <w:rsid w:val="00A44AEB"/>
  </w:style>
  <w:style w:type="paragraph" w:styleId="Footer">
    <w:name w:val="footer"/>
    <w:basedOn w:val="Normal"/>
    <w:link w:val="FooterChar"/>
    <w:uiPriority w:val="99"/>
    <w:semiHidden/>
    <w:unhideWhenUsed/>
    <w:rsid w:val="00A44AEB"/>
    <w:pPr>
      <w:tabs>
        <w:tab w:val="center" w:pos="4320"/>
        <w:tab w:val="right" w:pos="8640"/>
      </w:tabs>
    </w:pPr>
  </w:style>
  <w:style w:type="character" w:customStyle="1" w:styleId="FooterChar">
    <w:name w:val="Footer Char"/>
    <w:basedOn w:val="DefaultParagraphFont"/>
    <w:link w:val="Footer"/>
    <w:uiPriority w:val="99"/>
    <w:semiHidden/>
    <w:rsid w:val="00A44AEB"/>
  </w:style>
  <w:style w:type="character" w:styleId="PageNumber">
    <w:name w:val="page number"/>
    <w:basedOn w:val="DefaultParagraphFont"/>
    <w:uiPriority w:val="99"/>
    <w:semiHidden/>
    <w:unhideWhenUsed/>
    <w:rsid w:val="00A44AEB"/>
  </w:style>
  <w:style w:type="paragraph" w:styleId="BalloonText">
    <w:name w:val="Balloon Text"/>
    <w:basedOn w:val="Normal"/>
    <w:link w:val="BalloonTextChar"/>
    <w:uiPriority w:val="99"/>
    <w:semiHidden/>
    <w:unhideWhenUsed/>
    <w:rsid w:val="00566C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CE9"/>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4AEB"/>
    <w:pPr>
      <w:tabs>
        <w:tab w:val="center" w:pos="4320"/>
        <w:tab w:val="right" w:pos="8640"/>
      </w:tabs>
    </w:pPr>
  </w:style>
  <w:style w:type="character" w:customStyle="1" w:styleId="HeaderChar">
    <w:name w:val="Header Char"/>
    <w:basedOn w:val="DefaultParagraphFont"/>
    <w:link w:val="Header"/>
    <w:uiPriority w:val="99"/>
    <w:semiHidden/>
    <w:rsid w:val="00A44AEB"/>
  </w:style>
  <w:style w:type="paragraph" w:styleId="Footer">
    <w:name w:val="footer"/>
    <w:basedOn w:val="Normal"/>
    <w:link w:val="FooterChar"/>
    <w:uiPriority w:val="99"/>
    <w:semiHidden/>
    <w:unhideWhenUsed/>
    <w:rsid w:val="00A44AEB"/>
    <w:pPr>
      <w:tabs>
        <w:tab w:val="center" w:pos="4320"/>
        <w:tab w:val="right" w:pos="8640"/>
      </w:tabs>
    </w:pPr>
  </w:style>
  <w:style w:type="character" w:customStyle="1" w:styleId="FooterChar">
    <w:name w:val="Footer Char"/>
    <w:basedOn w:val="DefaultParagraphFont"/>
    <w:link w:val="Footer"/>
    <w:uiPriority w:val="99"/>
    <w:semiHidden/>
    <w:rsid w:val="00A44AEB"/>
  </w:style>
  <w:style w:type="character" w:styleId="PageNumber">
    <w:name w:val="page number"/>
    <w:basedOn w:val="DefaultParagraphFont"/>
    <w:uiPriority w:val="99"/>
    <w:semiHidden/>
    <w:unhideWhenUsed/>
    <w:rsid w:val="00A44AEB"/>
  </w:style>
  <w:style w:type="paragraph" w:styleId="BalloonText">
    <w:name w:val="Balloon Text"/>
    <w:basedOn w:val="Normal"/>
    <w:link w:val="BalloonTextChar"/>
    <w:uiPriority w:val="99"/>
    <w:semiHidden/>
    <w:unhideWhenUsed/>
    <w:rsid w:val="00566C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66C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14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TASA</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Garrido</dc:creator>
  <cp:lastModifiedBy>Chris</cp:lastModifiedBy>
  <cp:revision>2</cp:revision>
  <cp:lastPrinted>2013-02-15T19:49:00Z</cp:lastPrinted>
  <dcterms:created xsi:type="dcterms:W3CDTF">2013-02-15T19:49:00Z</dcterms:created>
  <dcterms:modified xsi:type="dcterms:W3CDTF">2013-02-15T19:49:00Z</dcterms:modified>
</cp:coreProperties>
</file>