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Y="308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DF36B9" w:rsidRPr="00BE63F3" w:rsidTr="001803F9">
        <w:trPr>
          <w:trHeight w:val="1676"/>
        </w:trPr>
        <w:tc>
          <w:tcPr>
            <w:tcW w:w="9876" w:type="dxa"/>
            <w:vAlign w:val="center"/>
          </w:tcPr>
          <w:p w:rsidR="007D10E7" w:rsidRPr="004C590B" w:rsidRDefault="003147AB" w:rsidP="007D10E7">
            <w:pPr>
              <w:widowControl/>
              <w:snapToGrid w:val="0"/>
              <w:spacing w:after="200"/>
              <w:jc w:val="center"/>
              <w:rPr>
                <w:rFonts w:ascii="맑은 고딕" w:eastAsia="맑은 고딕" w:hAnsi="맑은 고딕" w:cs="굴림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C590B">
              <w:rPr>
                <w:rFonts w:ascii="맑은 고딕" w:eastAsia="맑은 고딕" w:hAnsi="맑은 고딕" w:cs="굴림" w:hint="eastAsia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KBS</w:t>
            </w:r>
            <w:r w:rsidRPr="004C590B">
              <w:rPr>
                <w:rFonts w:ascii="맑은 고딕" w:eastAsia="맑은 고딕" w:hAnsi="맑은 고딕" w:cs="굴림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‘</w:t>
            </w:r>
            <w:proofErr w:type="spellStart"/>
            <w:r w:rsidRPr="004C590B">
              <w:rPr>
                <w:rFonts w:ascii="맑은 고딕" w:eastAsia="맑은 고딕" w:hAnsi="맑은 고딕" w:cs="굴림" w:hint="eastAsia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생생정보</w:t>
            </w:r>
            <w:ins w:id="0" w:author="amore" w:date="2016-08-31T18:44:00Z">
              <w:r w:rsidR="001C7CDF" w:rsidRPr="004C590B">
                <w:rPr>
                  <w:rFonts w:ascii="맑은 고딕" w:eastAsia="맑은 고딕" w:hAnsi="맑은 고딕" w:cs="굴림" w:hint="eastAsia"/>
                  <w:b/>
                  <w:bCs/>
                  <w:color w:val="990033"/>
                  <w:kern w:val="0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통</w:t>
              </w:r>
            </w:ins>
            <w:proofErr w:type="spellEnd"/>
            <w:r w:rsidRPr="004C590B">
              <w:rPr>
                <w:rFonts w:ascii="맑은 고딕" w:eastAsia="맑은 고딕" w:hAnsi="맑은 고딕" w:cs="굴림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’, </w:t>
            </w:r>
            <w:proofErr w:type="spellStart"/>
            <w:r w:rsidRPr="004C590B">
              <w:rPr>
                <w:rFonts w:ascii="맑은 고딕" w:eastAsia="맑은 고딕" w:hAnsi="맑은 고딕" w:cs="굴림" w:hint="eastAsia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탄력있는</w:t>
            </w:r>
            <w:proofErr w:type="spellEnd"/>
            <w:r w:rsidRPr="004C590B">
              <w:rPr>
                <w:rFonts w:ascii="맑은 고딕" w:eastAsia="맑은 고딕" w:hAnsi="맑은 고딕" w:cs="굴림" w:hint="eastAsia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피부 만드는 비</w:t>
            </w:r>
            <w:r w:rsidR="001803F9" w:rsidRPr="004C590B">
              <w:rPr>
                <w:rFonts w:ascii="맑은 고딕" w:eastAsia="맑은 고딕" w:hAnsi="맑은 고딕" w:cs="굴림" w:hint="eastAsia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법</w:t>
            </w:r>
            <w:r w:rsidRPr="004C590B">
              <w:rPr>
                <w:rFonts w:ascii="맑은 고딕" w:eastAsia="맑은 고딕" w:hAnsi="맑은 고딕" w:cs="굴림" w:hint="eastAsia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4C590B">
              <w:rPr>
                <w:rFonts w:eastAsia="맑은 고딕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大</w:t>
            </w:r>
            <w:r w:rsidRPr="004C590B">
              <w:rPr>
                <w:rFonts w:eastAsia="맑은 고딕" w:hint="eastAsia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공개</w:t>
            </w:r>
            <w:proofErr w:type="spellEnd"/>
            <w:r w:rsidRPr="004C590B">
              <w:rPr>
                <w:rFonts w:eastAsia="맑은 고딕" w:hint="eastAsia"/>
                <w:b/>
                <w:bCs/>
                <w:color w:val="990033"/>
                <w:kern w:val="0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  <w:p w:rsidR="001803F9" w:rsidRDefault="00A56198" w:rsidP="001803F9">
            <w:pPr>
              <w:widowControl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EB17F1">
              <w:rPr>
                <w:rFonts w:ascii="맑은 고딕" w:eastAsia="맑은 고딕" w:hAnsi="맑은 고딕" w:hint="eastAsia"/>
                <w:b/>
                <w:bCs/>
              </w:rPr>
              <w:t>재배된 식물보다 자연</w:t>
            </w:r>
            <w:r w:rsidR="001803F9">
              <w:rPr>
                <w:rFonts w:ascii="맑은 고딕" w:eastAsia="맑은 고딕" w:hAnsi="맑은 고딕" w:hint="eastAsia"/>
                <w:b/>
                <w:bCs/>
              </w:rPr>
              <w:t xml:space="preserve"> 서식 환경</w:t>
            </w:r>
            <w:r w:rsidR="00EB17F1">
              <w:rPr>
                <w:rFonts w:ascii="맑은 고딕" w:eastAsia="맑은 고딕" w:hAnsi="맑은 고딕" w:hint="eastAsia"/>
                <w:b/>
                <w:bCs/>
              </w:rPr>
              <w:t xml:space="preserve">의 자생식물이 더 강력한 </w:t>
            </w:r>
            <w:r w:rsidR="001803F9">
              <w:rPr>
                <w:rFonts w:ascii="맑은 고딕" w:eastAsia="맑은 고딕" w:hAnsi="맑은 고딕" w:hint="eastAsia"/>
                <w:b/>
                <w:bCs/>
              </w:rPr>
              <w:t>식물영양소</w:t>
            </w:r>
            <w:r w:rsidR="00EB17F1">
              <w:rPr>
                <w:rFonts w:ascii="맑은 고딕" w:eastAsia="맑은 고딕" w:hAnsi="맑은 고딕" w:hint="eastAsia"/>
                <w:b/>
                <w:bCs/>
              </w:rPr>
              <w:t xml:space="preserve"> 함유</w:t>
            </w:r>
          </w:p>
          <w:p w:rsidR="005507BD" w:rsidRPr="00390EA7" w:rsidRDefault="001803F9" w:rsidP="001803F9">
            <w:pPr>
              <w:widowControl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wordWrap w:val="0"/>
              <w:autoSpaceDE w:val="0"/>
              <w:autoSpaceDN w:val="0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뛰어난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</w:rPr>
              <w:t>항노화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180248">
              <w:rPr>
                <w:rFonts w:ascii="맑은 고딕" w:eastAsia="맑은 고딕" w:hAnsi="맑은 고딕" w:hint="eastAsia"/>
                <w:b/>
                <w:bCs/>
              </w:rPr>
              <w:t>성분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</w:rPr>
              <w:t>‘</w:t>
            </w:r>
            <w:r>
              <w:rPr>
                <w:rFonts w:ascii="맑은 고딕" w:eastAsia="맑은 고딕" w:hAnsi="맑은 고딕" w:hint="eastAsia"/>
                <w:b/>
                <w:bCs/>
              </w:rPr>
              <w:t>에피카테킨</w:t>
            </w:r>
            <w:r>
              <w:rPr>
                <w:rFonts w:ascii="맑은 고딕" w:eastAsia="맑은 고딕" w:hAnsi="맑은 고딕"/>
                <w:b/>
                <w:bCs/>
              </w:rPr>
              <w:t>’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EB17F1">
              <w:rPr>
                <w:rFonts w:ascii="맑은 고딕" w:eastAsia="맑은 고딕" w:hAnsi="맑은 고딕" w:hint="eastAsia"/>
                <w:b/>
                <w:bCs/>
              </w:rPr>
              <w:t>함유한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토종 희귀 복원종 </w:t>
            </w:r>
            <w:r w:rsidR="00180248">
              <w:rPr>
                <w:rFonts w:ascii="맑은 고딕" w:eastAsia="맑은 고딕" w:hAnsi="맑은 고딕"/>
                <w:b/>
                <w:bCs/>
              </w:rPr>
              <w:t>‘</w:t>
            </w:r>
            <w:r>
              <w:rPr>
                <w:rFonts w:ascii="맑은 고딕" w:eastAsia="맑은 고딕" w:hAnsi="맑은 고딕" w:hint="eastAsia"/>
                <w:b/>
                <w:bCs/>
              </w:rPr>
              <w:t>납작콩</w:t>
            </w:r>
            <w:r w:rsidR="00180248">
              <w:rPr>
                <w:rFonts w:ascii="맑은 고딕" w:eastAsia="맑은 고딕" w:hAnsi="맑은 고딕"/>
                <w:b/>
                <w:bCs/>
              </w:rPr>
              <w:t>’</w:t>
            </w:r>
            <w:r>
              <w:rPr>
                <w:rFonts w:ascii="맑은 고딕" w:eastAsia="맑은 고딕" w:hAnsi="맑은 고딕" w:hint="eastAsia"/>
                <w:b/>
                <w:bCs/>
              </w:rPr>
              <w:t>에서 찾은 피부 탄력 비법</w:t>
            </w:r>
          </w:p>
        </w:tc>
      </w:tr>
    </w:tbl>
    <w:p w:rsidR="00C87FB8" w:rsidRDefault="00C87FB8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4C590B" w:rsidP="00D1289E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49530</wp:posOffset>
                </wp:positionV>
                <wp:extent cx="4229100" cy="1981200"/>
                <wp:effectExtent l="13335" t="11430" r="5715" b="762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B" w:rsidRPr="006F118B" w:rsidRDefault="006F118B" w:rsidP="006F118B">
                            <w:pPr>
                              <w:jc w:val="center"/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</w:rPr>
                            </w:pPr>
                            <w:r w:rsidRPr="006F118B">
                              <w:rPr>
                                <w:rFonts w:ascii="맑은 고딕" w:eastAsia="맑은 고딕" w:hAnsi="맑은 고딕" w:hint="eastAsia"/>
                                <w:sz w:val="28"/>
                                <w:szCs w:val="28"/>
                              </w:rPr>
                              <w:t xml:space="preserve">방송 </w:t>
                            </w:r>
                            <w:proofErr w:type="spellStart"/>
                            <w:r w:rsidRPr="006F118B">
                              <w:rPr>
                                <w:rFonts w:ascii="맑은 고딕" w:eastAsia="맑은 고딕" w:hAnsi="맑은 고딕" w:hint="eastAsia"/>
                                <w:sz w:val="28"/>
                                <w:szCs w:val="28"/>
                              </w:rPr>
                              <w:t>캡쳐</w:t>
                            </w:r>
                            <w:proofErr w:type="spellEnd"/>
                            <w:r w:rsidRPr="006F118B">
                              <w:rPr>
                                <w:rFonts w:ascii="맑은 고딕" w:eastAsia="맑은 고딕" w:hAnsi="맑은 고딕" w:hint="eastAsia"/>
                                <w:sz w:val="28"/>
                                <w:szCs w:val="28"/>
                              </w:rPr>
                              <w:t xml:space="preserve"> 사진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89.55pt;margin-top:3.9pt;width:333pt;height:15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">
                <v:textbox>
                  <w:txbxContent>
                    <w:p w:rsidR="006F118B" w:rsidRPr="006F118B" w:rsidRDefault="006F118B" w:rsidP="006F118B">
                      <w:pPr>
                        <w:jc w:val="center"/>
                        <w:rPr>
                          <w:rFonts w:ascii="맑은 고딕" w:eastAsia="맑은 고딕" w:hAnsi="맑은 고딕"/>
                          <w:sz w:val="28"/>
                          <w:szCs w:val="28"/>
                        </w:rPr>
                      </w:pPr>
                      <w:r w:rsidRPr="006F118B">
                        <w:rPr>
                          <w:rFonts w:ascii="맑은 고딕" w:eastAsia="맑은 고딕" w:hAnsi="맑은 고딕" w:hint="eastAsia"/>
                          <w:sz w:val="28"/>
                          <w:szCs w:val="28"/>
                        </w:rPr>
                        <w:t xml:space="preserve">방송 </w:t>
                      </w:r>
                      <w:proofErr w:type="spellStart"/>
                      <w:r w:rsidRPr="006F118B">
                        <w:rPr>
                          <w:rFonts w:ascii="맑은 고딕" w:eastAsia="맑은 고딕" w:hAnsi="맑은 고딕" w:hint="eastAsia"/>
                          <w:sz w:val="28"/>
                          <w:szCs w:val="28"/>
                        </w:rPr>
                        <w:t>캡쳐</w:t>
                      </w:r>
                      <w:proofErr w:type="spellEnd"/>
                      <w:r w:rsidRPr="006F118B">
                        <w:rPr>
                          <w:rFonts w:ascii="맑은 고딕" w:eastAsia="맑은 고딕" w:hAnsi="맑은 고딕" w:hint="eastAsia"/>
                          <w:sz w:val="28"/>
                          <w:szCs w:val="28"/>
                        </w:rPr>
                        <w:t xml:space="preserve"> 사진</w:t>
                      </w:r>
                    </w:p>
                  </w:txbxContent>
                </v:textbox>
              </v:rect>
            </w:pict>
          </mc:Fallback>
        </mc:AlternateContent>
      </w: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Default="00825F23" w:rsidP="00D1289E">
      <w:pPr>
        <w:rPr>
          <w:rFonts w:ascii="맑은 고딕" w:eastAsia="맑은 고딕" w:hAnsi="맑은 고딕"/>
          <w:sz w:val="18"/>
        </w:rPr>
      </w:pPr>
    </w:p>
    <w:p w:rsidR="00825F23" w:rsidRPr="00C87FB8" w:rsidRDefault="00825F23" w:rsidP="00D1289E">
      <w:pPr>
        <w:rPr>
          <w:rFonts w:ascii="맑은 고딕" w:eastAsia="맑은 고딕" w:hAnsi="맑은 고딕"/>
          <w:sz w:val="18"/>
        </w:rPr>
      </w:pPr>
    </w:p>
    <w:p w:rsidR="00DF36B9" w:rsidRPr="00284DBB" w:rsidRDefault="00DF36B9" w:rsidP="002D750F">
      <w:pPr>
        <w:jc w:val="center"/>
        <w:rPr>
          <w:rFonts w:ascii="맑은 고딕" w:eastAsia="맑은 고딕" w:hAnsi="맑은 고딕"/>
          <w:b/>
        </w:rPr>
      </w:pPr>
      <w:r w:rsidRPr="00284DBB">
        <w:rPr>
          <w:rFonts w:ascii="맑은 고딕" w:eastAsia="맑은 고딕" w:hAnsi="맑은 고딕" w:hint="eastAsia"/>
          <w:b/>
        </w:rPr>
        <w:t>&lt;</w:t>
      </w:r>
      <w:r w:rsidR="003147AB">
        <w:rPr>
          <w:rFonts w:ascii="맑은 고딕" w:eastAsia="맑은 고딕" w:hAnsi="맑은 고딕" w:hint="eastAsia"/>
          <w:b/>
        </w:rPr>
        <w:t>사진</w:t>
      </w:r>
      <w:r w:rsidRPr="00284DBB">
        <w:rPr>
          <w:rFonts w:ascii="맑은 고딕" w:eastAsia="맑은 고딕" w:hAnsi="맑은 고딕" w:hint="eastAsia"/>
          <w:b/>
        </w:rPr>
        <w:t>:</w:t>
      </w:r>
      <w:r w:rsidRPr="00284DBB">
        <w:rPr>
          <w:rFonts w:ascii="맑은 고딕" w:eastAsia="맑은 고딕" w:hAnsi="맑은 고딕"/>
          <w:b/>
        </w:rPr>
        <w:t xml:space="preserve"> </w:t>
      </w:r>
      <w:r w:rsidR="003147AB">
        <w:rPr>
          <w:rFonts w:ascii="맑은 고딕" w:eastAsia="맑은 고딕" w:hAnsi="맑은 고딕" w:hint="eastAsia"/>
          <w:b/>
        </w:rPr>
        <w:t>K</w:t>
      </w:r>
      <w:r w:rsidR="003147AB">
        <w:rPr>
          <w:rFonts w:ascii="맑은 고딕" w:eastAsia="맑은 고딕" w:hAnsi="맑은 고딕"/>
          <w:b/>
        </w:rPr>
        <w:t>BS ‘</w:t>
      </w:r>
      <w:proofErr w:type="spellStart"/>
      <w:r w:rsidR="003147AB">
        <w:rPr>
          <w:rFonts w:ascii="맑은 고딕" w:eastAsia="맑은 고딕" w:hAnsi="맑은 고딕" w:hint="eastAsia"/>
          <w:b/>
        </w:rPr>
        <w:t>생생정보</w:t>
      </w:r>
      <w:ins w:id="1" w:author="amore" w:date="2016-08-31T18:55:00Z">
        <w:r w:rsidR="004C590B">
          <w:rPr>
            <w:rFonts w:ascii="맑은 고딕" w:eastAsia="맑은 고딕" w:hAnsi="맑은 고딕" w:hint="eastAsia"/>
            <w:b/>
          </w:rPr>
          <w:t>통</w:t>
        </w:r>
      </w:ins>
      <w:proofErr w:type="spellEnd"/>
      <w:r w:rsidR="003147AB">
        <w:rPr>
          <w:rFonts w:ascii="맑은 고딕" w:eastAsia="맑은 고딕" w:hAnsi="맑은 고딕"/>
          <w:b/>
        </w:rPr>
        <w:t>’</w:t>
      </w:r>
      <w:r w:rsidR="003147AB">
        <w:rPr>
          <w:rFonts w:ascii="맑은 고딕" w:eastAsia="맑은 고딕" w:hAnsi="맑은 고딕" w:hint="eastAsia"/>
          <w:b/>
        </w:rPr>
        <w:t xml:space="preserve"> 헤리티지소재연구팀 강영규 선임연구원</w:t>
      </w:r>
      <w:r w:rsidR="002D750F">
        <w:rPr>
          <w:rFonts w:ascii="맑은 고딕" w:eastAsia="맑은 고딕" w:hAnsi="맑은 고딕" w:hint="eastAsia"/>
          <w:b/>
        </w:rPr>
        <w:t xml:space="preserve">, </w:t>
      </w:r>
      <w:r w:rsidR="002D750F">
        <w:rPr>
          <w:rFonts w:ascii="맑은 고딕" w:eastAsia="맑은 고딕" w:hAnsi="맑은 고딕"/>
          <w:b/>
        </w:rPr>
        <w:t>BS</w:t>
      </w:r>
      <w:r w:rsidR="002D750F">
        <w:rPr>
          <w:rFonts w:ascii="맑은 고딕" w:eastAsia="맑은 고딕" w:hAnsi="맑은 고딕" w:hint="eastAsia"/>
          <w:b/>
        </w:rPr>
        <w:t>연구팀 송호현 선임연구원&gt;</w:t>
      </w:r>
    </w:p>
    <w:p w:rsidR="00A56198" w:rsidRDefault="00A56198" w:rsidP="00DF36B9">
      <w:pPr>
        <w:rPr>
          <w:rFonts w:ascii="맑은 고딕" w:eastAsia="맑은 고딕" w:hAnsi="맑은 고딕"/>
          <w:b/>
          <w:color w:val="auto"/>
        </w:rPr>
      </w:pPr>
    </w:p>
    <w:p w:rsidR="006B7422" w:rsidRPr="001803F9" w:rsidDel="001C7CDF" w:rsidRDefault="001803F9" w:rsidP="0048439F">
      <w:pPr>
        <w:rPr>
          <w:del w:id="2" w:author="amore" w:date="2016-08-31T18:44:00Z"/>
          <w:rFonts w:ascii="맑은 고딕" w:eastAsia="맑은 고딕" w:hAnsi="맑은 고딕"/>
          <w:color w:val="auto"/>
        </w:rPr>
      </w:pPr>
      <w:r w:rsidRPr="001803F9">
        <w:rPr>
          <w:rFonts w:ascii="맑은 고딕" w:eastAsia="맑은 고딕" w:hAnsi="맑은 고딕" w:hint="eastAsia"/>
          <w:color w:val="auto"/>
        </w:rPr>
        <w:t xml:space="preserve">1일 오후 방영된 </w:t>
      </w:r>
      <w:r w:rsidR="002D750F" w:rsidRPr="001803F9">
        <w:rPr>
          <w:rFonts w:ascii="맑은 고딕" w:eastAsia="맑은 고딕" w:hAnsi="맑은 고딕"/>
          <w:color w:val="auto"/>
        </w:rPr>
        <w:t>KBS</w:t>
      </w:r>
      <w:r w:rsidRPr="001803F9">
        <w:rPr>
          <w:rFonts w:ascii="맑은 고딕" w:eastAsia="맑은 고딕" w:hAnsi="맑은 고딕"/>
          <w:color w:val="auto"/>
        </w:rPr>
        <w:t xml:space="preserve"> 2TV</w:t>
      </w:r>
      <w:r w:rsidR="002D750F" w:rsidRPr="001803F9">
        <w:rPr>
          <w:rFonts w:ascii="맑은 고딕" w:eastAsia="맑은 고딕" w:hAnsi="맑은 고딕"/>
          <w:color w:val="auto"/>
        </w:rPr>
        <w:t xml:space="preserve"> ‘</w:t>
      </w:r>
      <w:proofErr w:type="spellStart"/>
      <w:r w:rsidR="002D750F" w:rsidRPr="001803F9">
        <w:rPr>
          <w:rFonts w:ascii="맑은 고딕" w:eastAsia="맑은 고딕" w:hAnsi="맑은 고딕" w:hint="eastAsia"/>
          <w:color w:val="auto"/>
        </w:rPr>
        <w:t>생생정보</w:t>
      </w:r>
      <w:ins w:id="3" w:author="amore" w:date="2016-08-31T18:44:00Z">
        <w:r w:rsidR="001C7CDF">
          <w:rPr>
            <w:rFonts w:ascii="맑은 고딕" w:eastAsia="맑은 고딕" w:hAnsi="맑은 고딕" w:hint="eastAsia"/>
            <w:color w:val="auto"/>
          </w:rPr>
          <w:t>통</w:t>
        </w:r>
      </w:ins>
      <w:proofErr w:type="spellEnd"/>
      <w:r w:rsidR="002D750F" w:rsidRPr="001803F9">
        <w:rPr>
          <w:rFonts w:ascii="맑은 고딕" w:eastAsia="맑은 고딕" w:hAnsi="맑은 고딕"/>
          <w:color w:val="auto"/>
        </w:rPr>
        <w:t>’</w:t>
      </w:r>
      <w:r w:rsidR="004D504C" w:rsidRPr="001803F9">
        <w:rPr>
          <w:rFonts w:ascii="맑은 고딕" w:eastAsia="맑은 고딕" w:hAnsi="맑은 고딕" w:hint="eastAsia"/>
          <w:color w:val="auto"/>
        </w:rPr>
        <w:t>에서</w:t>
      </w:r>
      <w:r w:rsidR="002D750F" w:rsidRPr="001803F9">
        <w:rPr>
          <w:rFonts w:ascii="맑은 고딕" w:eastAsia="맑은 고딕" w:hAnsi="맑은 고딕" w:hint="eastAsia"/>
          <w:color w:val="auto"/>
        </w:rPr>
        <w:t xml:space="preserve"> </w:t>
      </w:r>
      <w:r w:rsidR="00FD13FA" w:rsidRPr="001803F9">
        <w:rPr>
          <w:rFonts w:ascii="맑은 고딕" w:eastAsia="맑은 고딕" w:hAnsi="맑은 고딕" w:hint="eastAsia"/>
          <w:color w:val="auto"/>
        </w:rPr>
        <w:t xml:space="preserve">뛰어난 </w:t>
      </w:r>
      <w:proofErr w:type="spellStart"/>
      <w:r w:rsidR="00FD13FA" w:rsidRPr="001803F9">
        <w:rPr>
          <w:rFonts w:ascii="맑은 고딕" w:eastAsia="맑은 고딕" w:hAnsi="맑은 고딕" w:hint="eastAsia"/>
          <w:color w:val="auto"/>
        </w:rPr>
        <w:t>항노화</w:t>
      </w:r>
      <w:proofErr w:type="spellEnd"/>
      <w:r w:rsidR="00FD13FA" w:rsidRPr="001803F9">
        <w:rPr>
          <w:rFonts w:ascii="맑은 고딕" w:eastAsia="맑은 고딕" w:hAnsi="맑은 고딕" w:hint="eastAsia"/>
          <w:color w:val="auto"/>
        </w:rPr>
        <w:t xml:space="preserve"> 성분 </w:t>
      </w:r>
      <w:r w:rsidR="008F1402">
        <w:rPr>
          <w:rFonts w:ascii="맑은 고딕" w:eastAsia="맑은 고딕" w:hAnsi="맑은 고딕"/>
          <w:color w:val="auto"/>
        </w:rPr>
        <w:t>‘</w:t>
      </w:r>
      <w:r w:rsidR="00FD13FA" w:rsidRPr="001803F9">
        <w:rPr>
          <w:rFonts w:ascii="맑은 고딕" w:eastAsia="맑은 고딕" w:hAnsi="맑은 고딕" w:hint="eastAsia"/>
          <w:color w:val="auto"/>
        </w:rPr>
        <w:t>에피카테킨</w:t>
      </w:r>
      <w:r w:rsidR="008F1402">
        <w:rPr>
          <w:rFonts w:ascii="맑은 고딕" w:eastAsia="맑은 고딕" w:hAnsi="맑은 고딕"/>
          <w:color w:val="auto"/>
        </w:rPr>
        <w:t>’</w:t>
      </w:r>
      <w:r w:rsidR="00FD13FA" w:rsidRPr="001803F9">
        <w:rPr>
          <w:rFonts w:ascii="맑은 고딕" w:eastAsia="맑은 고딕" w:hAnsi="맑은 고딕" w:hint="eastAsia"/>
          <w:color w:val="auto"/>
        </w:rPr>
        <w:t xml:space="preserve">을 </w:t>
      </w:r>
      <w:r w:rsidR="00D82DA0" w:rsidRPr="001803F9">
        <w:rPr>
          <w:rFonts w:ascii="맑은 고딕" w:eastAsia="맑은 고딕" w:hAnsi="맑은 고딕" w:hint="eastAsia"/>
          <w:color w:val="auto"/>
        </w:rPr>
        <w:t xml:space="preserve">다량 </w:t>
      </w:r>
      <w:r w:rsidR="008F1402">
        <w:rPr>
          <w:rFonts w:ascii="맑은 고딕" w:eastAsia="맑은 고딕" w:hAnsi="맑은 고딕" w:hint="eastAsia"/>
          <w:color w:val="auto"/>
        </w:rPr>
        <w:t>함유해</w:t>
      </w:r>
      <w:r>
        <w:rPr>
          <w:rFonts w:ascii="맑은 고딕" w:eastAsia="맑은 고딕" w:hAnsi="맑은 고딕" w:hint="eastAsia"/>
          <w:color w:val="auto"/>
        </w:rPr>
        <w:t xml:space="preserve"> 피부 탄력에 뛰어난 효능을 가진 </w:t>
      </w:r>
      <w:r w:rsidR="00175125" w:rsidRPr="001803F9">
        <w:rPr>
          <w:rFonts w:ascii="맑은 고딕" w:eastAsia="맑은 고딕" w:hAnsi="맑은 고딕"/>
          <w:color w:val="auto"/>
        </w:rPr>
        <w:t>‘</w:t>
      </w:r>
      <w:r w:rsidR="00175125" w:rsidRPr="001803F9">
        <w:rPr>
          <w:rFonts w:ascii="맑은 고딕" w:eastAsia="맑은 고딕" w:hAnsi="맑은 고딕" w:hint="eastAsia"/>
          <w:color w:val="auto"/>
        </w:rPr>
        <w:t>납작콩</w:t>
      </w:r>
      <w:r w:rsidR="00175125" w:rsidRPr="001803F9">
        <w:rPr>
          <w:rFonts w:ascii="맑은 고딕" w:eastAsia="맑은 고딕" w:hAnsi="맑은 고딕"/>
          <w:color w:val="auto"/>
        </w:rPr>
        <w:t>’</w:t>
      </w:r>
      <w:r w:rsidR="00C87FB8">
        <w:rPr>
          <w:rFonts w:ascii="맑은 고딕" w:eastAsia="맑은 고딕" w:hAnsi="맑은 고딕" w:hint="eastAsia"/>
          <w:color w:val="auto"/>
        </w:rPr>
        <w:t>이</w:t>
      </w:r>
      <w:r w:rsidR="00FD13FA" w:rsidRPr="001803F9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소개 되</w:t>
      </w:r>
      <w:ins w:id="4" w:author="amore" w:date="2016-08-31T18:44:00Z">
        <w:r w:rsidR="001C7CDF">
          <w:rPr>
            <w:rFonts w:ascii="맑은 고딕" w:eastAsia="맑은 고딕" w:hAnsi="맑은 고딕" w:hint="eastAsia"/>
            <w:color w:val="auto"/>
          </w:rPr>
          <w:t>어 화제다.</w:t>
        </w:r>
      </w:ins>
      <w:del w:id="5" w:author="amore" w:date="2016-08-31T18:44:00Z">
        <w:r w:rsidDel="001C7CDF">
          <w:rPr>
            <w:rFonts w:ascii="맑은 고딕" w:eastAsia="맑은 고딕" w:hAnsi="맑은 고딕" w:hint="eastAsia"/>
            <w:color w:val="auto"/>
          </w:rPr>
          <w:delText>었다.</w:delText>
        </w:r>
        <w:r w:rsidDel="001C7CDF">
          <w:rPr>
            <w:rFonts w:ascii="맑은 고딕" w:eastAsia="맑은 고딕" w:hAnsi="맑은 고딕"/>
            <w:color w:val="auto"/>
          </w:rPr>
          <w:delText xml:space="preserve"> </w:delText>
        </w:r>
      </w:del>
    </w:p>
    <w:p w:rsidR="001803F9" w:rsidRDefault="001803F9" w:rsidP="00DF36B9">
      <w:pPr>
        <w:rPr>
          <w:rFonts w:ascii="맑은 고딕" w:eastAsia="맑은 고딕" w:hAnsi="맑은 고딕"/>
          <w:color w:val="auto"/>
        </w:rPr>
      </w:pPr>
    </w:p>
    <w:p w:rsidR="009108B6" w:rsidRDefault="009108B6" w:rsidP="001C7CDF">
      <w:pPr>
        <w:ind w:left="200" w:hangingChars="100" w:hanging="200"/>
        <w:rPr>
          <w:rFonts w:ascii="맑은 고딕" w:eastAsia="맑은 고딕" w:hAnsi="맑은 고딕"/>
          <w:color w:val="auto"/>
        </w:rPr>
        <w:pPrChange w:id="6" w:author="amore" w:date="2016-08-31T18:50:00Z">
          <w:pPr/>
        </w:pPrChange>
      </w:pPr>
      <w:del w:id="7" w:author="amore" w:date="2016-08-31T18:50:00Z">
        <w:r w:rsidDel="004C590B">
          <w:rPr>
            <w:rFonts w:ascii="맑은 고딕" w:eastAsia="맑은 고딕" w:hAnsi="맑은 고딕"/>
            <w:color w:val="auto"/>
          </w:rPr>
          <w:delText>‘</w:delText>
        </w:r>
        <w:r w:rsidDel="004C590B">
          <w:rPr>
            <w:rFonts w:ascii="맑은 고딕" w:eastAsia="맑은 고딕" w:hAnsi="맑은 고딕" w:hint="eastAsia"/>
            <w:color w:val="auto"/>
          </w:rPr>
          <w:delText>식물 영양소에 주목하라!</w:delText>
        </w:r>
        <w:r w:rsidDel="004C590B">
          <w:rPr>
            <w:rFonts w:ascii="맑은 고딕" w:eastAsia="맑은 고딕" w:hAnsi="맑은 고딕"/>
            <w:color w:val="auto"/>
          </w:rPr>
          <w:delText>’</w:delText>
        </w:r>
        <w:r w:rsidDel="004C590B">
          <w:rPr>
            <w:rFonts w:ascii="맑은 고딕" w:eastAsia="맑은 고딕" w:hAnsi="맑은 고딕" w:hint="eastAsia"/>
            <w:color w:val="auto"/>
          </w:rPr>
          <w:delText xml:space="preserve">는 타이틀로 시작된 </w:delText>
        </w:r>
      </w:del>
      <w:ins w:id="8" w:author="amore" w:date="2016-08-31T18:50:00Z">
        <w:r w:rsidR="001C7CDF">
          <w:rPr>
            <w:rFonts w:ascii="맑은 고딕" w:eastAsia="맑은 고딕" w:hAnsi="맑은 고딕" w:hint="eastAsia"/>
            <w:color w:val="auto"/>
          </w:rPr>
          <w:t xml:space="preserve">이날 </w:t>
        </w:r>
      </w:ins>
      <w:r w:rsidR="008F1402">
        <w:rPr>
          <w:rFonts w:ascii="맑은 고딕" w:eastAsia="맑은 고딕" w:hAnsi="맑은 고딕" w:hint="eastAsia"/>
          <w:color w:val="auto"/>
        </w:rPr>
        <w:t>방송</w:t>
      </w:r>
      <w:ins w:id="9" w:author="amore" w:date="2016-08-31T18:51:00Z">
        <w:r w:rsidR="004C590B">
          <w:rPr>
            <w:rFonts w:ascii="맑은 고딕" w:eastAsia="맑은 고딕" w:hAnsi="맑은 고딕" w:hint="eastAsia"/>
            <w:color w:val="auto"/>
          </w:rPr>
          <w:t>에서는</w:t>
        </w:r>
      </w:ins>
      <w:del w:id="10" w:author="amore" w:date="2016-08-31T18:50:00Z">
        <w:r w:rsidR="008F1402" w:rsidDel="004C590B">
          <w:rPr>
            <w:rFonts w:ascii="맑은 고딕" w:eastAsia="맑은 고딕" w:hAnsi="맑은 고딕" w:hint="eastAsia"/>
            <w:color w:val="auto"/>
          </w:rPr>
          <w:delText>은</w:delText>
        </w:r>
      </w:del>
      <w:r>
        <w:rPr>
          <w:rFonts w:ascii="맑은 고딕" w:eastAsia="맑은 고딕" w:hAnsi="맑은 고딕" w:hint="eastAsia"/>
          <w:color w:val="auto"/>
        </w:rPr>
        <w:t xml:space="preserve"> </w:t>
      </w:r>
      <w:ins w:id="11" w:author="amore" w:date="2016-08-31T18:50:00Z">
        <w:r w:rsidR="001C7CDF">
          <w:rPr>
            <w:rFonts w:ascii="맑은 고딕" w:eastAsia="맑은 고딕" w:hAnsi="맑은 고딕"/>
            <w:color w:val="auto"/>
          </w:rPr>
          <w:t>‘</w:t>
        </w:r>
        <w:r w:rsidR="001C7CDF">
          <w:rPr>
            <w:rFonts w:ascii="맑은 고딕" w:eastAsia="맑은 고딕" w:hAnsi="맑은 고딕" w:hint="eastAsia"/>
            <w:color w:val="auto"/>
          </w:rPr>
          <w:t>식물 영양소에 주목하라!</w:t>
        </w:r>
        <w:r w:rsidR="001C7CDF">
          <w:rPr>
            <w:rFonts w:ascii="맑은 고딕" w:eastAsia="맑은 고딕" w:hAnsi="맑은 고딕"/>
            <w:color w:val="auto"/>
          </w:rPr>
          <w:t>’</w:t>
        </w:r>
        <w:r w:rsidR="001C7CDF">
          <w:rPr>
            <w:rFonts w:ascii="맑은 고딕" w:eastAsia="맑은 고딕" w:hAnsi="맑은 고딕" w:hint="eastAsia"/>
            <w:color w:val="auto"/>
          </w:rPr>
          <w:t xml:space="preserve">는 타이틀로 </w:t>
        </w:r>
      </w:ins>
      <w:del w:id="12" w:author="amore" w:date="2016-08-31T18:51:00Z">
        <w:r w:rsidDel="004C590B">
          <w:rPr>
            <w:rFonts w:ascii="맑은 고딕" w:eastAsia="맑은 고딕" w:hAnsi="맑은 고딕" w:hint="eastAsia"/>
            <w:color w:val="auto"/>
          </w:rPr>
          <w:delText>노지과일과 자생식물</w:delText>
        </w:r>
        <w:r w:rsidR="00EB17F1" w:rsidDel="004C590B">
          <w:rPr>
            <w:rFonts w:ascii="맑은 고딕" w:eastAsia="맑은 고딕" w:hAnsi="맑은 고딕" w:hint="eastAsia"/>
            <w:color w:val="auto"/>
          </w:rPr>
          <w:delText xml:space="preserve">을 </w:delText>
        </w:r>
        <w:r w:rsidDel="004C590B">
          <w:rPr>
            <w:rFonts w:ascii="맑은 고딕" w:eastAsia="맑은 고딕" w:hAnsi="맑은 고딕" w:hint="eastAsia"/>
            <w:color w:val="auto"/>
          </w:rPr>
          <w:delText xml:space="preserve">찾는 사람들이 많아지고 있다는 </w:delText>
        </w:r>
        <w:r w:rsidR="001803F9" w:rsidDel="004C590B">
          <w:rPr>
            <w:rFonts w:ascii="맑은 고딕" w:eastAsia="맑은 고딕" w:hAnsi="맑은 고딕" w:hint="eastAsia"/>
            <w:color w:val="auto"/>
          </w:rPr>
          <w:delText>내용으로 서두를 열었다.</w:delText>
        </w:r>
        <w:r w:rsidR="001803F9" w:rsidDel="004C590B">
          <w:rPr>
            <w:rFonts w:ascii="맑은 고딕" w:eastAsia="맑은 고딕" w:hAnsi="맑은 고딕"/>
            <w:color w:val="auto"/>
          </w:rPr>
          <w:delText xml:space="preserve"> </w:delText>
        </w:r>
      </w:del>
      <w:r>
        <w:rPr>
          <w:rFonts w:ascii="맑은 고딕" w:eastAsia="맑은 고딕" w:hAnsi="맑은 고딕" w:hint="eastAsia"/>
          <w:color w:val="auto"/>
        </w:rPr>
        <w:t>자연</w:t>
      </w:r>
      <w:r w:rsidR="00EB17F1">
        <w:rPr>
          <w:rFonts w:ascii="맑은 고딕" w:eastAsia="맑은 고딕" w:hAnsi="맑은 고딕" w:hint="eastAsia"/>
          <w:color w:val="auto"/>
        </w:rPr>
        <w:t xml:space="preserve"> 환경</w:t>
      </w:r>
      <w:r>
        <w:rPr>
          <w:rFonts w:ascii="맑은 고딕" w:eastAsia="맑은 고딕" w:hAnsi="맑은 고딕" w:hint="eastAsia"/>
          <w:color w:val="auto"/>
        </w:rPr>
        <w:t xml:space="preserve">에서 스스로 </w:t>
      </w:r>
      <w:r w:rsidR="00EB17F1">
        <w:rPr>
          <w:rFonts w:ascii="맑은 고딕" w:eastAsia="맑은 고딕" w:hAnsi="맑은 고딕" w:hint="eastAsia"/>
          <w:color w:val="auto"/>
        </w:rPr>
        <w:t>생장하는 자생</w:t>
      </w:r>
      <w:r w:rsidR="004248F7">
        <w:rPr>
          <w:rFonts w:ascii="맑은 고딕" w:eastAsia="맑은 고딕" w:hAnsi="맑은 고딕" w:hint="eastAsia"/>
          <w:color w:val="auto"/>
        </w:rPr>
        <w:t>종</w:t>
      </w:r>
      <w:r w:rsidR="00EB17F1">
        <w:rPr>
          <w:rFonts w:ascii="맑은 고딕" w:eastAsia="맑은 고딕" w:hAnsi="맑은 고딕" w:hint="eastAsia"/>
          <w:color w:val="auto"/>
        </w:rPr>
        <w:t>이 재배종</w:t>
      </w:r>
      <w:ins w:id="13" w:author="amore" w:date="2016-08-31T18:51:00Z">
        <w:r w:rsidR="004C590B">
          <w:rPr>
            <w:rFonts w:ascii="맑은 고딕" w:eastAsia="맑은 고딕" w:hAnsi="맑은 고딕" w:hint="eastAsia"/>
            <w:color w:val="auto"/>
          </w:rPr>
          <w:t xml:space="preserve">의 뛰어난 생존 능력과 그 </w:t>
        </w:r>
      </w:ins>
      <w:ins w:id="14" w:author="amore" w:date="2016-08-31T18:53:00Z">
        <w:r w:rsidR="004C590B">
          <w:rPr>
            <w:rFonts w:ascii="맑은 고딕" w:eastAsia="맑은 고딕" w:hAnsi="맑은 고딕" w:hint="eastAsia"/>
            <w:color w:val="auto"/>
          </w:rPr>
          <w:t xml:space="preserve">효능에 </w:t>
        </w:r>
      </w:ins>
      <w:ins w:id="15" w:author="amore" w:date="2016-08-31T18:51:00Z">
        <w:r w:rsidR="004C590B">
          <w:rPr>
            <w:rFonts w:ascii="맑은 고딕" w:eastAsia="맑은 고딕" w:hAnsi="맑은 고딕" w:hint="eastAsia"/>
            <w:color w:val="auto"/>
          </w:rPr>
          <w:t>대해</w:t>
        </w:r>
      </w:ins>
      <w:ins w:id="16" w:author="amore" w:date="2016-08-31T18:52:00Z">
        <w:r w:rsidR="004C590B">
          <w:rPr>
            <w:rFonts w:ascii="맑은 고딕" w:eastAsia="맑은 고딕" w:hAnsi="맑은 고딕" w:hint="eastAsia"/>
            <w:color w:val="auto"/>
          </w:rPr>
          <w:t xml:space="preserve"> 다루었다.</w:t>
        </w:r>
      </w:ins>
      <w:del w:id="17" w:author="amore" w:date="2016-08-31T18:51:00Z">
        <w:r w:rsidR="00EB17F1" w:rsidDel="004C590B">
          <w:rPr>
            <w:rFonts w:ascii="맑은 고딕" w:eastAsia="맑은 고딕" w:hAnsi="맑은 고딕" w:hint="eastAsia"/>
            <w:color w:val="auto"/>
          </w:rPr>
          <w:delText>보다</w:delText>
        </w:r>
      </w:del>
      <w:r>
        <w:rPr>
          <w:rFonts w:ascii="맑은 고딕" w:eastAsia="맑은 고딕" w:hAnsi="맑은 고딕" w:hint="eastAsia"/>
          <w:color w:val="auto"/>
        </w:rPr>
        <w:t xml:space="preserve"> </w:t>
      </w:r>
      <w:del w:id="18" w:author="amore" w:date="2016-08-31T18:51:00Z">
        <w:r w:rsidDel="004C590B">
          <w:rPr>
            <w:rFonts w:ascii="맑은 고딕" w:eastAsia="맑은 고딕" w:hAnsi="맑은 고딕" w:hint="eastAsia"/>
            <w:color w:val="auto"/>
          </w:rPr>
          <w:delText xml:space="preserve">다량의 식물 영양소를 품고 </w:delText>
        </w:r>
        <w:r w:rsidR="00B844E7" w:rsidDel="004C590B">
          <w:rPr>
            <w:rFonts w:ascii="맑은 고딕" w:eastAsia="맑은 고딕" w:hAnsi="맑은 고딕" w:hint="eastAsia"/>
            <w:color w:val="auto"/>
          </w:rPr>
          <w:delText xml:space="preserve">있다는 </w:delText>
        </w:r>
        <w:r w:rsidR="001803F9" w:rsidDel="004C590B">
          <w:rPr>
            <w:rFonts w:ascii="맑은 고딕" w:eastAsia="맑은 고딕" w:hAnsi="맑은 고딕" w:hint="eastAsia"/>
            <w:color w:val="auto"/>
          </w:rPr>
          <w:delText>것이다.</w:delText>
        </w:r>
      </w:del>
      <w:r w:rsidR="001803F9">
        <w:rPr>
          <w:rFonts w:ascii="맑은 고딕" w:eastAsia="맑은 고딕" w:hAnsi="맑은 고딕" w:hint="eastAsia"/>
          <w:color w:val="auto"/>
        </w:rPr>
        <w:t xml:space="preserve"> </w:t>
      </w:r>
    </w:p>
    <w:p w:rsidR="009108B6" w:rsidRPr="00EB17F1" w:rsidRDefault="009108B6" w:rsidP="00D82DA0">
      <w:pPr>
        <w:ind w:firstLineChars="100" w:firstLine="200"/>
        <w:rPr>
          <w:rFonts w:ascii="맑은 고딕" w:eastAsia="맑은 고딕" w:hAnsi="맑은 고딕"/>
          <w:color w:val="auto"/>
        </w:rPr>
      </w:pPr>
    </w:p>
    <w:p w:rsidR="00FD38ED" w:rsidRPr="00D1289E" w:rsidRDefault="00EB17F1" w:rsidP="001803F9">
      <w:pPr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bCs/>
        </w:rPr>
        <w:t xml:space="preserve">그 중 </w:t>
      </w:r>
      <w:proofErr w:type="spellStart"/>
      <w:ins w:id="19" w:author="amore" w:date="2016-08-31T18:56:00Z">
        <w:r w:rsidR="004C590B">
          <w:rPr>
            <w:rFonts w:ascii="맑은 고딕" w:eastAsia="맑은 고딕" w:hAnsi="맑은 고딕" w:hint="eastAsia"/>
            <w:bCs/>
          </w:rPr>
          <w:t>장업</w:t>
        </w:r>
      </w:ins>
      <w:del w:id="20" w:author="amore" w:date="2016-08-31T18:56:00Z">
        <w:r w:rsidR="00784390" w:rsidDel="004C590B">
          <w:rPr>
            <w:rFonts w:ascii="맑은 고딕" w:eastAsia="맑은 고딕" w:hAnsi="맑은 고딕" w:hint="eastAsia"/>
            <w:bCs/>
          </w:rPr>
          <w:delText>피부</w:delText>
        </w:r>
      </w:del>
      <w:r w:rsidR="00784390">
        <w:rPr>
          <w:rFonts w:ascii="맑은 고딕" w:eastAsia="맑은 고딕" w:hAnsi="맑은 고딕" w:hint="eastAsia"/>
          <w:bCs/>
        </w:rPr>
        <w:t>계가</w:t>
      </w:r>
      <w:proofErr w:type="spellEnd"/>
      <w:r w:rsidR="00784390">
        <w:rPr>
          <w:rFonts w:ascii="맑은 고딕" w:eastAsia="맑은 고딕" w:hAnsi="맑은 고딕" w:hint="eastAsia"/>
          <w:bCs/>
        </w:rPr>
        <w:t xml:space="preserve"> 주목하고 </w:t>
      </w:r>
      <w:r w:rsidR="00784390" w:rsidRPr="009073F3">
        <w:rPr>
          <w:rFonts w:ascii="맑은 고딕" w:eastAsia="맑은 고딕" w:hAnsi="맑은 고딕" w:hint="eastAsia"/>
          <w:bCs/>
        </w:rPr>
        <w:t xml:space="preserve">있는 </w:t>
      </w:r>
      <w:del w:id="21" w:author="amore" w:date="2016-08-31T18:53:00Z">
        <w:r w:rsidR="00FE7E71" w:rsidDel="004C590B">
          <w:rPr>
            <w:rFonts w:ascii="맑은 고딕" w:eastAsia="맑은 고딕" w:hAnsi="맑은 고딕" w:hint="eastAsia"/>
            <w:bCs/>
          </w:rPr>
          <w:delText xml:space="preserve">성분은 </w:delText>
        </w:r>
      </w:del>
      <w:ins w:id="22" w:author="amore" w:date="2016-08-31T18:53:00Z">
        <w:r w:rsidR="004C590B">
          <w:rPr>
            <w:rFonts w:ascii="맑은 고딕" w:eastAsia="맑은 고딕" w:hAnsi="맑은 고딕" w:hint="eastAsia"/>
            <w:bCs/>
          </w:rPr>
          <w:t xml:space="preserve">효능은 </w:t>
        </w:r>
      </w:ins>
      <w:r w:rsidR="00784390" w:rsidRPr="009073F3">
        <w:rPr>
          <w:rFonts w:ascii="맑은 고딕" w:eastAsia="맑은 고딕" w:hAnsi="맑은 고딕"/>
          <w:bCs/>
        </w:rPr>
        <w:t>‘</w:t>
      </w:r>
      <w:proofErr w:type="spellStart"/>
      <w:r w:rsidR="00784390" w:rsidRPr="009073F3">
        <w:rPr>
          <w:rFonts w:ascii="맑은 고딕" w:eastAsia="맑은 고딕" w:hAnsi="맑은 고딕" w:hint="eastAsia"/>
          <w:bCs/>
        </w:rPr>
        <w:t>에피카테킨</w:t>
      </w:r>
      <w:proofErr w:type="spellEnd"/>
      <w:r w:rsidR="001803F9">
        <w:rPr>
          <w:rFonts w:ascii="맑은 고딕" w:eastAsia="맑은 고딕" w:hAnsi="맑은 고딕"/>
          <w:bCs/>
        </w:rPr>
        <w:t>’</w:t>
      </w:r>
      <w:ins w:id="23" w:author="amore" w:date="2016-08-31T18:53:00Z">
        <w:r w:rsidR="004C590B">
          <w:rPr>
            <w:rFonts w:ascii="맑은 고딕" w:eastAsia="맑은 고딕" w:hAnsi="맑은 고딕" w:hint="eastAsia"/>
            <w:bCs/>
          </w:rPr>
          <w:t xml:space="preserve">의 </w:t>
        </w:r>
        <w:proofErr w:type="spellStart"/>
        <w:r w:rsidR="004C590B">
          <w:rPr>
            <w:rFonts w:ascii="맑은 고딕" w:eastAsia="맑은 고딕" w:hAnsi="맑은 고딕" w:hint="eastAsia"/>
            <w:bCs/>
          </w:rPr>
          <w:t>항산화</w:t>
        </w:r>
        <w:proofErr w:type="spellEnd"/>
        <w:r w:rsidR="004C590B">
          <w:rPr>
            <w:rFonts w:ascii="맑은 고딕" w:eastAsia="맑은 고딕" w:hAnsi="맑은 고딕" w:hint="eastAsia"/>
            <w:bCs/>
          </w:rPr>
          <w:t xml:space="preserve"> 성분</w:t>
        </w:r>
      </w:ins>
      <w:r w:rsidR="00FE7E71">
        <w:rPr>
          <w:rFonts w:ascii="맑은 고딕" w:eastAsia="맑은 고딕" w:hAnsi="맑은 고딕" w:hint="eastAsia"/>
          <w:bCs/>
        </w:rPr>
        <w:t>이다.</w:t>
      </w:r>
      <w:r w:rsidR="00FE7E71">
        <w:rPr>
          <w:rFonts w:ascii="맑은 고딕" w:eastAsia="맑은 고딕" w:hAnsi="맑은 고딕"/>
          <w:bCs/>
        </w:rPr>
        <w:t xml:space="preserve"> </w:t>
      </w:r>
      <w:r w:rsidR="00FD38ED">
        <w:rPr>
          <w:rFonts w:ascii="맑은 고딕" w:eastAsia="맑은 고딕" w:hAnsi="맑은 고딕" w:hint="eastAsia"/>
          <w:bCs/>
        </w:rPr>
        <w:t>사과,</w:t>
      </w:r>
      <w:r w:rsidR="00FD38ED">
        <w:rPr>
          <w:rFonts w:ascii="맑은 고딕" w:eastAsia="맑은 고딕" w:hAnsi="맑은 고딕"/>
          <w:bCs/>
        </w:rPr>
        <w:t xml:space="preserve"> </w:t>
      </w:r>
      <w:r w:rsidR="00FD38ED">
        <w:rPr>
          <w:rFonts w:ascii="맑은 고딕" w:eastAsia="맑은 고딕" w:hAnsi="맑은 고딕" w:hint="eastAsia"/>
          <w:bCs/>
        </w:rPr>
        <w:t>녹차,</w:t>
      </w:r>
      <w:r w:rsidR="00FD38ED">
        <w:rPr>
          <w:rFonts w:ascii="맑은 고딕" w:eastAsia="맑은 고딕" w:hAnsi="맑은 고딕"/>
          <w:bCs/>
        </w:rPr>
        <w:t xml:space="preserve"> </w:t>
      </w:r>
      <w:r w:rsidR="00FD38ED">
        <w:rPr>
          <w:rFonts w:ascii="맑은 고딕" w:eastAsia="맑은 고딕" w:hAnsi="맑은 고딕" w:hint="eastAsia"/>
          <w:bCs/>
        </w:rPr>
        <w:t>카카오 등에 함유되어</w:t>
      </w:r>
      <w:r w:rsidR="00B061FC">
        <w:rPr>
          <w:rFonts w:ascii="맑은 고딕" w:eastAsia="맑은 고딕" w:hAnsi="맑은 고딕" w:hint="eastAsia"/>
          <w:bCs/>
        </w:rPr>
        <w:t xml:space="preserve"> </w:t>
      </w:r>
      <w:r>
        <w:rPr>
          <w:rFonts w:ascii="맑은 고딕" w:eastAsia="맑은 고딕" w:hAnsi="맑은 고딕" w:hint="eastAsia"/>
          <w:bCs/>
        </w:rPr>
        <w:t xml:space="preserve">있는 것으로 유명한 </w:t>
      </w:r>
      <w:proofErr w:type="spellStart"/>
      <w:r w:rsidR="00B061FC">
        <w:rPr>
          <w:rFonts w:ascii="맑은 고딕" w:eastAsia="맑은 고딕" w:hAnsi="맑은 고딕" w:hint="eastAsia"/>
          <w:bCs/>
        </w:rPr>
        <w:t>에피카테킨이</w:t>
      </w:r>
      <w:proofErr w:type="spellEnd"/>
      <w:r w:rsidR="00FD38ED">
        <w:rPr>
          <w:rFonts w:ascii="맑은 고딕" w:eastAsia="맑은 고딕" w:hAnsi="맑은 고딕" w:hint="eastAsia"/>
          <w:bCs/>
        </w:rPr>
        <w:t xml:space="preserve"> 강력한 </w:t>
      </w:r>
      <w:proofErr w:type="spellStart"/>
      <w:r w:rsidR="00B061FC">
        <w:rPr>
          <w:rFonts w:ascii="맑은 고딕" w:eastAsia="맑은 고딕" w:hAnsi="맑은 고딕" w:hint="eastAsia"/>
          <w:bCs/>
        </w:rPr>
        <w:t>항산화</w:t>
      </w:r>
      <w:proofErr w:type="spellEnd"/>
      <w:r w:rsidR="00B061FC">
        <w:rPr>
          <w:rFonts w:ascii="맑은 고딕" w:eastAsia="맑은 고딕" w:hAnsi="맑은 고딕" w:hint="eastAsia"/>
          <w:bCs/>
        </w:rPr>
        <w:t xml:space="preserve"> 성분으로 노화를 지연시킨다는 것</w:t>
      </w:r>
      <w:r w:rsidR="00D1289E">
        <w:rPr>
          <w:rFonts w:ascii="맑은 고딕" w:eastAsia="맑은 고딕" w:hAnsi="맑은 고딕" w:hint="eastAsia"/>
          <w:bCs/>
        </w:rPr>
        <w:t>이다</w:t>
      </w:r>
      <w:r w:rsidR="00D1289E">
        <w:rPr>
          <w:rFonts w:ascii="맑은 고딕" w:eastAsia="맑은 고딕" w:hAnsi="맑은 고딕"/>
          <w:bCs/>
        </w:rPr>
        <w:t>.</w:t>
      </w:r>
      <w:r w:rsidR="00D1289E">
        <w:rPr>
          <w:rFonts w:ascii="맑은 고딕" w:eastAsia="맑은 고딕" w:hAnsi="맑은 고딕" w:hint="eastAsia"/>
          <w:bCs/>
        </w:rPr>
        <w:t xml:space="preserve"> </w:t>
      </w:r>
      <w:r w:rsidR="00B675EA">
        <w:rPr>
          <w:rFonts w:ascii="맑은 고딕" w:eastAsia="맑은 고딕" w:hAnsi="맑은 고딕"/>
          <w:color w:val="auto"/>
        </w:rPr>
        <w:t>‘</w:t>
      </w:r>
      <w:r w:rsidR="00FD38ED">
        <w:rPr>
          <w:rFonts w:ascii="맑은 고딕" w:eastAsia="맑은 고딕" w:hAnsi="맑은 고딕" w:hint="eastAsia"/>
          <w:color w:val="auto"/>
        </w:rPr>
        <w:t>에피카테킨</w:t>
      </w:r>
      <w:r w:rsidR="00B675EA">
        <w:rPr>
          <w:rFonts w:ascii="맑은 고딕" w:eastAsia="맑은 고딕" w:hAnsi="맑은 고딕"/>
          <w:color w:val="auto"/>
        </w:rPr>
        <w:t>’</w:t>
      </w:r>
      <w:r w:rsidR="006F36A5">
        <w:rPr>
          <w:rFonts w:ascii="맑은 고딕" w:eastAsia="맑은 고딕" w:hAnsi="맑은 고딕" w:hint="eastAsia"/>
          <w:color w:val="auto"/>
        </w:rPr>
        <w:t>이</w:t>
      </w:r>
      <w:r w:rsidR="00FD38ED">
        <w:rPr>
          <w:rFonts w:ascii="맑은 고딕" w:eastAsia="맑은 고딕" w:hAnsi="맑은 고딕" w:hint="eastAsia"/>
          <w:color w:val="auto"/>
        </w:rPr>
        <w:t xml:space="preserve"> </w:t>
      </w:r>
      <w:r w:rsidR="006F36A5">
        <w:rPr>
          <w:rFonts w:ascii="맑은 고딕" w:eastAsia="맑은 고딕" w:hAnsi="맑은 고딕"/>
          <w:color w:val="auto"/>
        </w:rPr>
        <w:t>‘</w:t>
      </w:r>
      <w:r w:rsidR="00FD38ED">
        <w:rPr>
          <w:rFonts w:ascii="맑은 고딕" w:eastAsia="맑은 고딕" w:hAnsi="맑은 고딕" w:cs="Times New Roman" w:hint="eastAsia"/>
          <w:color w:val="auto"/>
          <w:kern w:val="0"/>
        </w:rPr>
        <w:t>피부 노화에 가장 큰 영향을 미치는 자외선에 의한 피부 손상을 효과적으로 억제하며,</w:t>
      </w:r>
      <w:r w:rsidR="00FD38ED">
        <w:rPr>
          <w:rFonts w:ascii="맑은 고딕" w:eastAsia="맑은 고딕" w:hAnsi="맑은 고딕" w:cs="Times New Roman"/>
          <w:color w:val="auto"/>
          <w:kern w:val="0"/>
        </w:rPr>
        <w:t xml:space="preserve"> </w:t>
      </w:r>
      <w:r w:rsidR="00FD38ED">
        <w:rPr>
          <w:rFonts w:ascii="맑은 고딕" w:eastAsia="맑은 고딕" w:hAnsi="맑은 고딕" w:cs="Times New Roman" w:hint="eastAsia"/>
          <w:color w:val="auto"/>
          <w:kern w:val="0"/>
        </w:rPr>
        <w:t>피부 탄력과 관계된 콜라겐 및</w:t>
      </w:r>
      <w:r w:rsidR="00FD38ED">
        <w:rPr>
          <w:rFonts w:ascii="맑은 고딕" w:eastAsia="맑은 고딕" w:hAnsi="맑은 고딕" w:cs="Times New Roman"/>
          <w:color w:val="auto"/>
          <w:kern w:val="0"/>
        </w:rPr>
        <w:t xml:space="preserve"> </w:t>
      </w:r>
      <w:proofErr w:type="spellStart"/>
      <w:r w:rsidR="00FD38ED">
        <w:rPr>
          <w:rFonts w:ascii="맑은 고딕" w:eastAsia="맑은 고딕" w:hAnsi="맑은 고딕" w:cs="Times New Roman" w:hint="eastAsia"/>
          <w:color w:val="auto"/>
          <w:kern w:val="0"/>
        </w:rPr>
        <w:t>엘라스틴의</w:t>
      </w:r>
      <w:proofErr w:type="spellEnd"/>
      <w:r w:rsidR="00FD38ED">
        <w:rPr>
          <w:rFonts w:ascii="맑은 고딕" w:eastAsia="맑은 고딕" w:hAnsi="맑은 고딕" w:cs="Times New Roman" w:hint="eastAsia"/>
          <w:color w:val="auto"/>
          <w:kern w:val="0"/>
        </w:rPr>
        <w:t xml:space="preserve"> 분해를 억제하는 기능이 </w:t>
      </w:r>
      <w:r w:rsidR="006F36A5">
        <w:rPr>
          <w:rFonts w:ascii="맑은 고딕" w:eastAsia="맑은 고딕" w:hAnsi="맑은 고딕" w:cs="Times New Roman" w:hint="eastAsia"/>
          <w:color w:val="auto"/>
          <w:kern w:val="0"/>
        </w:rPr>
        <w:t>있다</w:t>
      </w:r>
      <w:r w:rsidR="006F36A5">
        <w:rPr>
          <w:rFonts w:ascii="맑은 고딕" w:eastAsia="맑은 고딕" w:hAnsi="맑은 고딕" w:cs="Times New Roman"/>
          <w:color w:val="auto"/>
          <w:kern w:val="0"/>
        </w:rPr>
        <w:t>’</w:t>
      </w:r>
      <w:r w:rsidR="006F36A5">
        <w:rPr>
          <w:rFonts w:ascii="맑은 고딕" w:eastAsia="맑은 고딕" w:hAnsi="맑은 고딕" w:cs="Times New Roman" w:hint="eastAsia"/>
          <w:color w:val="auto"/>
          <w:kern w:val="0"/>
        </w:rPr>
        <w:t xml:space="preserve">는 것이 </w:t>
      </w:r>
      <w:r w:rsidR="00FD38ED">
        <w:rPr>
          <w:rFonts w:ascii="맑은 고딕" w:eastAsia="맑은 고딕" w:hAnsi="맑은 고딕" w:cs="Times New Roman" w:hint="eastAsia"/>
          <w:color w:val="auto"/>
          <w:kern w:val="0"/>
        </w:rPr>
        <w:t>관련 학술지</w:t>
      </w:r>
      <w:r w:rsidR="00EC78A1">
        <w:rPr>
          <w:rFonts w:ascii="맑은 고딕" w:eastAsia="맑은 고딕" w:hAnsi="맑은 고딕" w:cs="Times New Roman" w:hint="eastAsia"/>
          <w:color w:val="auto"/>
          <w:kern w:val="0"/>
        </w:rPr>
        <w:t xml:space="preserve"> &lt;</w:t>
      </w:r>
      <w:r w:rsidR="00FD38ED">
        <w:rPr>
          <w:rFonts w:ascii="맑은 고딕" w:eastAsia="맑은 고딕" w:hAnsi="맑은 고딕" w:cs="Times New Roman"/>
          <w:color w:val="auto"/>
          <w:kern w:val="0"/>
        </w:rPr>
        <w:t xml:space="preserve">Free Radical </w:t>
      </w:r>
      <w:r w:rsidR="00FD38ED">
        <w:rPr>
          <w:rFonts w:ascii="맑은 고딕" w:eastAsia="맑은 고딕" w:hAnsi="맑은 고딕" w:cs="Times New Roman"/>
          <w:color w:val="auto"/>
          <w:kern w:val="0"/>
        </w:rPr>
        <w:lastRenderedPageBreak/>
        <w:t>Biology &amp; Medicine</w:t>
      </w:r>
      <w:r w:rsidR="00EC78A1">
        <w:rPr>
          <w:rFonts w:ascii="맑은 고딕" w:eastAsia="맑은 고딕" w:hAnsi="맑은 고딕" w:cs="Times New Roman"/>
          <w:color w:val="auto"/>
          <w:kern w:val="0"/>
        </w:rPr>
        <w:t>&gt;</w:t>
      </w:r>
      <w:r w:rsidR="00FD38ED">
        <w:rPr>
          <w:rFonts w:ascii="맑은 고딕" w:eastAsia="맑은 고딕" w:hAnsi="맑은 고딕" w:cs="Times New Roman"/>
          <w:color w:val="auto"/>
          <w:kern w:val="0"/>
        </w:rPr>
        <w:t xml:space="preserve"> </w:t>
      </w:r>
      <w:r w:rsidR="00FD38ED">
        <w:rPr>
          <w:rFonts w:ascii="맑은 고딕" w:eastAsia="맑은 고딕" w:hAnsi="맑은 고딕" w:cs="Times New Roman" w:hint="eastAsia"/>
          <w:color w:val="auto"/>
          <w:kern w:val="0"/>
        </w:rPr>
        <w:t>등을 통해 증명되기도 했다.</w:t>
      </w:r>
    </w:p>
    <w:p w:rsidR="00FD38ED" w:rsidRPr="006F36A5" w:rsidRDefault="00FD38ED" w:rsidP="001803F9">
      <w:pPr>
        <w:rPr>
          <w:rFonts w:ascii="맑은 고딕" w:eastAsia="맑은 고딕" w:hAnsi="맑은 고딕" w:cs="Times New Roman"/>
          <w:color w:val="auto"/>
          <w:kern w:val="0"/>
        </w:rPr>
      </w:pPr>
    </w:p>
    <w:p w:rsidR="007C720E" w:rsidRDefault="00613FCC" w:rsidP="001803F9">
      <w:pPr>
        <w:rPr>
          <w:rFonts w:ascii="맑은 고딕" w:eastAsia="맑은 고딕" w:hAnsi="맑은 고딕"/>
          <w:color w:val="auto"/>
        </w:rPr>
      </w:pPr>
      <w:del w:id="24" w:author="amore" w:date="2016-08-31T18:54:00Z">
        <w:r w:rsidDel="004C590B">
          <w:rPr>
            <w:rFonts w:ascii="맑은 고딕" w:eastAsia="맑은 고딕" w:hAnsi="맑은 고딕" w:cs="Times New Roman" w:hint="eastAsia"/>
            <w:color w:val="auto"/>
            <w:kern w:val="0"/>
          </w:rPr>
          <w:delText xml:space="preserve">더불어 </w:delText>
        </w:r>
      </w:del>
      <w:r>
        <w:rPr>
          <w:rFonts w:ascii="맑은 고딕" w:eastAsia="맑은 고딕" w:hAnsi="맑은 고딕" w:cs="Times New Roman" w:hint="eastAsia"/>
          <w:color w:val="auto"/>
          <w:kern w:val="0"/>
        </w:rPr>
        <w:t>최근</w:t>
      </w:r>
      <w:ins w:id="25" w:author="amore" w:date="2016-08-31T18:54:00Z">
        <w:r w:rsidR="004C590B">
          <w:rPr>
            <w:rFonts w:ascii="맑은 고딕" w:eastAsia="맑은 고딕" w:hAnsi="맑은 고딕" w:cs="Times New Roman" w:hint="eastAsia"/>
            <w:color w:val="auto"/>
            <w:kern w:val="0"/>
          </w:rPr>
          <w:t>에는</w:t>
        </w:r>
      </w:ins>
      <w:r w:rsidR="00FD38ED">
        <w:rPr>
          <w:rFonts w:ascii="맑은 고딕" w:eastAsia="맑은 고딕" w:hAnsi="맑은 고딕" w:cs="Times New Roman" w:hint="eastAsia"/>
          <w:color w:val="auto"/>
          <w:kern w:val="0"/>
        </w:rPr>
        <w:t xml:space="preserve"> </w:t>
      </w:r>
      <w:r w:rsidR="00B675EA">
        <w:rPr>
          <w:rFonts w:ascii="맑은 고딕" w:eastAsia="맑은 고딕" w:hAnsi="맑은 고딕" w:cs="Times New Roman"/>
          <w:color w:val="auto"/>
          <w:kern w:val="0"/>
        </w:rPr>
        <w:t>‘</w:t>
      </w:r>
      <w:r w:rsidR="00FD38ED">
        <w:rPr>
          <w:rFonts w:ascii="맑은 고딕" w:eastAsia="맑은 고딕" w:hAnsi="맑은 고딕" w:hint="eastAsia"/>
          <w:bCs/>
        </w:rPr>
        <w:t>에피카</w:t>
      </w:r>
      <w:r w:rsidR="007C720E">
        <w:rPr>
          <w:rFonts w:ascii="맑은 고딕" w:eastAsia="맑은 고딕" w:hAnsi="맑은 고딕" w:hint="eastAsia"/>
          <w:bCs/>
        </w:rPr>
        <w:t>테킨</w:t>
      </w:r>
      <w:r w:rsidR="00B675EA">
        <w:rPr>
          <w:rFonts w:ascii="맑은 고딕" w:eastAsia="맑은 고딕" w:hAnsi="맑은 고딕"/>
          <w:bCs/>
        </w:rPr>
        <w:t>’</w:t>
      </w:r>
      <w:r>
        <w:rPr>
          <w:rFonts w:ascii="맑은 고딕" w:eastAsia="맑은 고딕" w:hAnsi="맑은 고딕" w:hint="eastAsia"/>
          <w:bCs/>
        </w:rPr>
        <w:t xml:space="preserve">을 다량 </w:t>
      </w:r>
      <w:r w:rsidR="007C720E">
        <w:rPr>
          <w:rFonts w:ascii="맑은 고딕" w:eastAsia="맑은 고딕" w:hAnsi="맑은 고딕" w:hint="eastAsia"/>
          <w:bCs/>
        </w:rPr>
        <w:t xml:space="preserve">함유하고 있는 토종 종자 </w:t>
      </w:r>
      <w:r w:rsidR="00FD38ED">
        <w:rPr>
          <w:rFonts w:ascii="맑은 고딕" w:eastAsia="맑은 고딕" w:hAnsi="맑은 고딕"/>
          <w:bCs/>
        </w:rPr>
        <w:t>‘</w:t>
      </w:r>
      <w:r w:rsidR="00FD38ED">
        <w:rPr>
          <w:rFonts w:ascii="맑은 고딕" w:eastAsia="맑은 고딕" w:hAnsi="맑은 고딕" w:hint="eastAsia"/>
          <w:bCs/>
        </w:rPr>
        <w:t>납작콩</w:t>
      </w:r>
      <w:r w:rsidR="00FD38ED">
        <w:rPr>
          <w:rFonts w:ascii="맑은 고딕" w:eastAsia="맑은 고딕" w:hAnsi="맑은 고딕"/>
          <w:bCs/>
        </w:rPr>
        <w:t>’</w:t>
      </w:r>
      <w:r w:rsidR="00FD38ED">
        <w:rPr>
          <w:rFonts w:ascii="맑은 고딕" w:eastAsia="맑은 고딕" w:hAnsi="맑은 고딕" w:hint="eastAsia"/>
          <w:bCs/>
        </w:rPr>
        <w:t xml:space="preserve">을 </w:t>
      </w:r>
      <w:r w:rsidR="007C720E">
        <w:rPr>
          <w:rFonts w:ascii="맑은 고딕" w:eastAsia="맑은 고딕" w:hAnsi="맑은 고딕" w:hint="eastAsia"/>
          <w:bCs/>
        </w:rPr>
        <w:t>복원하였다는 희소식도 함께 전했다.</w:t>
      </w:r>
      <w:r w:rsidR="007C720E">
        <w:rPr>
          <w:rFonts w:ascii="맑은 고딕" w:eastAsia="맑은 고딕" w:hAnsi="맑은 고딕"/>
          <w:bCs/>
        </w:rPr>
        <w:t xml:space="preserve"> </w:t>
      </w:r>
      <w:r w:rsidR="007C720E">
        <w:rPr>
          <w:rFonts w:ascii="맑은 고딕" w:eastAsia="맑은 고딕" w:hAnsi="맑은 고딕" w:hint="eastAsia"/>
          <w:bCs/>
        </w:rPr>
        <w:t xml:space="preserve">실제로 이 콩을 연구한 </w:t>
      </w:r>
      <w:ins w:id="26" w:author="amore" w:date="2016-08-31T18:57:00Z">
        <w:r w:rsidR="004C590B">
          <w:rPr>
            <w:rFonts w:ascii="맑은 고딕" w:eastAsia="맑은 고딕" w:hAnsi="맑은 고딕" w:hint="eastAsia"/>
            <w:bCs/>
          </w:rPr>
          <w:t xml:space="preserve">A사 </w:t>
        </w:r>
      </w:ins>
      <w:r w:rsidR="007C720E" w:rsidRPr="007C720E">
        <w:rPr>
          <w:rFonts w:ascii="맑은 고딕" w:eastAsia="맑은 고딕" w:hAnsi="맑은 고딕" w:hint="eastAsia"/>
          <w:bCs/>
          <w:highlight w:val="yellow"/>
        </w:rPr>
        <w:t>헤리티지</w:t>
      </w:r>
      <w:r w:rsidR="00D227D1">
        <w:rPr>
          <w:rFonts w:ascii="맑은 고딕" w:eastAsia="맑은 고딕" w:hAnsi="맑은 고딕" w:hint="eastAsia"/>
          <w:bCs/>
          <w:highlight w:val="yellow"/>
        </w:rPr>
        <w:t xml:space="preserve">소재연구팀 </w:t>
      </w:r>
      <w:r w:rsidR="007C720E" w:rsidRPr="007C720E">
        <w:rPr>
          <w:rFonts w:ascii="맑은 고딕" w:eastAsia="맑은 고딕" w:hAnsi="맑은 고딕" w:hint="eastAsia"/>
          <w:color w:val="auto"/>
          <w:highlight w:val="yellow"/>
        </w:rPr>
        <w:t>강영규 선임연구원</w:t>
      </w:r>
      <w:r w:rsidR="007C720E">
        <w:rPr>
          <w:rFonts w:ascii="맑은 고딕" w:eastAsia="맑은 고딕" w:hAnsi="맑은 고딕" w:hint="eastAsia"/>
          <w:color w:val="auto"/>
          <w:highlight w:val="yellow"/>
        </w:rPr>
        <w:t>은</w:t>
      </w:r>
      <w:r w:rsidR="00FD38ED">
        <w:rPr>
          <w:rFonts w:ascii="맑은 고딕" w:eastAsia="맑은 고딕" w:hAnsi="맑은 고딕" w:hint="eastAsia"/>
          <w:color w:val="auto"/>
        </w:rPr>
        <w:t xml:space="preserve"> </w:t>
      </w:r>
      <w:r w:rsidR="00FD38ED" w:rsidRPr="009A58EB">
        <w:rPr>
          <w:rFonts w:ascii="맑은 고딕" w:eastAsia="맑은 고딕" w:hAnsi="맑은 고딕"/>
          <w:b/>
          <w:color w:val="auto"/>
          <w:u w:val="single"/>
        </w:rPr>
        <w:t>“</w:t>
      </w:r>
      <w:r>
        <w:rPr>
          <w:rFonts w:ascii="맑은 고딕" w:eastAsia="맑은 고딕" w:hAnsi="맑은 고딕"/>
          <w:b/>
          <w:color w:val="auto"/>
          <w:u w:val="single"/>
        </w:rPr>
        <w:t>140</w:t>
      </w:r>
      <w:r>
        <w:rPr>
          <w:rFonts w:ascii="맑은 고딕" w:eastAsia="맑은 고딕" w:hAnsi="맑은 고딕" w:hint="eastAsia"/>
          <w:b/>
          <w:color w:val="auto"/>
          <w:u w:val="single"/>
        </w:rPr>
        <w:t xml:space="preserve">여 종의 콩 중 선별 과정을 통해 </w:t>
      </w:r>
      <w:r w:rsidR="0031651F">
        <w:rPr>
          <w:rFonts w:ascii="맑은 고딕" w:eastAsia="맑은 고딕" w:hAnsi="맑은 고딕" w:hint="eastAsia"/>
          <w:b/>
          <w:color w:val="auto"/>
          <w:u w:val="single"/>
        </w:rPr>
        <w:t xml:space="preserve">피부 미용 효과가 가장 우수한 </w:t>
      </w:r>
      <w:proofErr w:type="spellStart"/>
      <w:r>
        <w:rPr>
          <w:rFonts w:ascii="맑은 고딕" w:eastAsia="맑은 고딕" w:hAnsi="맑은 고딕" w:hint="eastAsia"/>
          <w:b/>
          <w:color w:val="auto"/>
          <w:u w:val="single"/>
        </w:rPr>
        <w:t>납작콩을</w:t>
      </w:r>
      <w:proofErr w:type="spellEnd"/>
      <w:r>
        <w:rPr>
          <w:rFonts w:ascii="맑은 고딕" w:eastAsia="맑은 고딕" w:hAnsi="맑은 고딕" w:hint="eastAsia"/>
          <w:b/>
          <w:color w:val="auto"/>
          <w:u w:val="single"/>
        </w:rPr>
        <w:t xml:space="preserve"> 복원했다</w:t>
      </w:r>
      <w:r>
        <w:rPr>
          <w:rFonts w:ascii="맑은 고딕" w:eastAsia="맑은 고딕" w:hAnsi="맑은 고딕"/>
          <w:b/>
          <w:color w:val="auto"/>
          <w:u w:val="single"/>
        </w:rPr>
        <w:t>”, “</w:t>
      </w:r>
      <w:proofErr w:type="spellStart"/>
      <w:r w:rsidR="00FD38ED" w:rsidRPr="009A58EB">
        <w:rPr>
          <w:rFonts w:ascii="맑은 고딕" w:eastAsia="맑은 고딕" w:hAnsi="맑은 고딕" w:hint="eastAsia"/>
          <w:b/>
          <w:color w:val="auto"/>
          <w:u w:val="single"/>
        </w:rPr>
        <w:t>납작콩</w:t>
      </w:r>
      <w:ins w:id="27" w:author="amore" w:date="2016-08-31T18:57:00Z">
        <w:r w:rsidR="004C590B">
          <w:rPr>
            <w:rFonts w:ascii="맑은 고딕" w:eastAsia="맑은 고딕" w:hAnsi="맑은 고딕" w:hint="eastAsia"/>
            <w:b/>
            <w:color w:val="auto"/>
            <w:u w:val="single"/>
          </w:rPr>
          <w:t>이</w:t>
        </w:r>
      </w:ins>
      <w:del w:id="28" w:author="amore" w:date="2016-08-31T18:57:00Z">
        <w:r w:rsidR="00FD38ED" w:rsidRPr="009A58EB" w:rsidDel="004C590B">
          <w:rPr>
            <w:rFonts w:ascii="맑은 고딕" w:eastAsia="맑은 고딕" w:hAnsi="맑은 고딕" w:hint="eastAsia"/>
            <w:b/>
            <w:color w:val="auto"/>
            <w:u w:val="single"/>
          </w:rPr>
          <w:delText>의 유용 성분이 피부 탄력에 중요한 구조 단백질인 콜라겐의 분해를 방지하고,</w:delText>
        </w:r>
        <w:r w:rsidR="00FD38ED" w:rsidRPr="009A58EB" w:rsidDel="004C590B">
          <w:rPr>
            <w:rFonts w:ascii="맑은 고딕" w:eastAsia="맑은 고딕" w:hAnsi="맑은 고딕"/>
            <w:b/>
            <w:color w:val="auto"/>
            <w:u w:val="single"/>
          </w:rPr>
          <w:delText xml:space="preserve"> </w:delText>
        </w:r>
      </w:del>
      <w:r w:rsidR="00FD38ED" w:rsidRPr="009A58EB">
        <w:rPr>
          <w:rFonts w:ascii="맑은 고딕" w:eastAsia="맑은 고딕" w:hAnsi="맑은 고딕" w:hint="eastAsia"/>
          <w:b/>
          <w:color w:val="auto"/>
          <w:u w:val="single"/>
        </w:rPr>
        <w:t>항산화</w:t>
      </w:r>
      <w:proofErr w:type="spellEnd"/>
      <w:r w:rsidR="00FD38ED" w:rsidRPr="009A58EB">
        <w:rPr>
          <w:rFonts w:ascii="맑은 고딕" w:eastAsia="맑은 고딕" w:hAnsi="맑은 고딕" w:hint="eastAsia"/>
          <w:b/>
          <w:color w:val="auto"/>
          <w:u w:val="single"/>
        </w:rPr>
        <w:t xml:space="preserve"> 및 피부 재생 효과도 뛰어나다는 것을 연구를 통해 </w:t>
      </w:r>
      <w:ins w:id="29" w:author="amore" w:date="2016-08-31T18:57:00Z">
        <w:r w:rsidR="004C590B">
          <w:rPr>
            <w:rFonts w:ascii="맑은 고딕" w:eastAsia="맑은 고딕" w:hAnsi="맑은 고딕" w:hint="eastAsia"/>
            <w:b/>
            <w:color w:val="auto"/>
            <w:u w:val="single"/>
          </w:rPr>
          <w:t xml:space="preserve">최근 제품에 </w:t>
        </w:r>
        <w:proofErr w:type="spellStart"/>
        <w:r w:rsidR="004C590B">
          <w:rPr>
            <w:rFonts w:ascii="맑은 고딕" w:eastAsia="맑은 고딕" w:hAnsi="맑은 고딕" w:hint="eastAsia"/>
            <w:b/>
            <w:color w:val="auto"/>
            <w:u w:val="single"/>
          </w:rPr>
          <w:t>적용했다</w:t>
        </w:r>
      </w:ins>
      <w:del w:id="30" w:author="amore" w:date="2016-08-31T18:57:00Z">
        <w:r w:rsidR="00FD38ED" w:rsidRPr="009A58EB" w:rsidDel="004C590B">
          <w:rPr>
            <w:rFonts w:ascii="맑은 고딕" w:eastAsia="맑은 고딕" w:hAnsi="맑은 고딕" w:hint="eastAsia"/>
            <w:b/>
            <w:color w:val="auto"/>
            <w:u w:val="single"/>
          </w:rPr>
          <w:delText>밝</w:delText>
        </w:r>
      </w:del>
      <w:ins w:id="31" w:author="amore" w:date="2016-08-31T18:56:00Z">
        <w:r w:rsidR="004C590B">
          <w:rPr>
            <w:rFonts w:ascii="맑은 고딕" w:eastAsia="맑은 고딕" w:hAnsi="맑은 고딕" w:hint="eastAsia"/>
            <w:b/>
            <w:color w:val="auto"/>
            <w:u w:val="single"/>
          </w:rPr>
          <w:t>히고</w:t>
        </w:r>
        <w:proofErr w:type="spellEnd"/>
        <w:r w:rsidR="004C590B">
          <w:rPr>
            <w:rFonts w:ascii="맑은 고딕" w:eastAsia="맑은 고딕" w:hAnsi="맑은 고딕" w:hint="eastAsia"/>
            <w:b/>
            <w:color w:val="auto"/>
            <w:u w:val="single"/>
          </w:rPr>
          <w:t xml:space="preserve"> </w:t>
        </w:r>
      </w:ins>
      <w:del w:id="32" w:author="amore" w:date="2016-08-31T18:56:00Z">
        <w:r w:rsidR="00FD38ED" w:rsidRPr="009A58EB" w:rsidDel="004C590B">
          <w:rPr>
            <w:rFonts w:ascii="맑은 고딕" w:eastAsia="맑은 고딕" w:hAnsi="맑은 고딕" w:hint="eastAsia"/>
            <w:b/>
            <w:color w:val="auto"/>
            <w:u w:val="single"/>
          </w:rPr>
          <w:delText>혀냈다</w:delText>
        </w:r>
      </w:del>
      <w:r w:rsidR="00FD38ED" w:rsidRPr="009A58EB">
        <w:rPr>
          <w:rFonts w:ascii="맑은 고딕" w:eastAsia="맑은 고딕" w:hAnsi="맑은 고딕"/>
          <w:b/>
          <w:color w:val="auto"/>
          <w:u w:val="single"/>
        </w:rPr>
        <w:t>”</w:t>
      </w:r>
      <w:r w:rsidR="007C720E">
        <w:rPr>
          <w:rFonts w:ascii="맑은 고딕" w:eastAsia="맑은 고딕" w:hAnsi="맑은 고딕" w:hint="eastAsia"/>
          <w:color w:val="auto"/>
        </w:rPr>
        <w:t xml:space="preserve">고 </w:t>
      </w:r>
      <w:r>
        <w:rPr>
          <w:rFonts w:ascii="맑은 고딕" w:eastAsia="맑은 고딕" w:hAnsi="맑은 고딕" w:hint="eastAsia"/>
          <w:color w:val="auto"/>
        </w:rPr>
        <w:t>전</w:t>
      </w:r>
      <w:r w:rsidR="001D3B8F">
        <w:rPr>
          <w:rFonts w:ascii="맑은 고딕" w:eastAsia="맑은 고딕" w:hAnsi="맑은 고딕" w:hint="eastAsia"/>
          <w:color w:val="auto"/>
        </w:rPr>
        <w:t>했</w:t>
      </w:r>
      <w:r w:rsidR="007C720E">
        <w:rPr>
          <w:rFonts w:ascii="맑은 고딕" w:eastAsia="맑은 고딕" w:hAnsi="맑은 고딕" w:hint="eastAsia"/>
          <w:color w:val="auto"/>
        </w:rPr>
        <w:t>다.</w:t>
      </w:r>
      <w:r w:rsidR="007C720E">
        <w:rPr>
          <w:rFonts w:ascii="맑은 고딕" w:eastAsia="맑은 고딕" w:hAnsi="맑은 고딕"/>
          <w:color w:val="auto"/>
        </w:rPr>
        <w:t xml:space="preserve"> </w:t>
      </w:r>
    </w:p>
    <w:p w:rsidR="00FE7E71" w:rsidRPr="001D3B8F" w:rsidRDefault="00FE7E71" w:rsidP="001803F9">
      <w:pPr>
        <w:rPr>
          <w:rFonts w:ascii="맑은 고딕" w:eastAsia="맑은 고딕" w:hAnsi="맑은 고딕"/>
          <w:color w:val="auto"/>
        </w:rPr>
      </w:pPr>
    </w:p>
    <w:p w:rsidR="007F486B" w:rsidRPr="007B4391" w:rsidRDefault="007B4391" w:rsidP="007F486B">
      <w:pPr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오랜 연구를 통해 피부 탄력 효능을 인정받은 </w:t>
      </w:r>
      <w:r>
        <w:rPr>
          <w:rFonts w:ascii="맑은 고딕" w:eastAsia="맑은 고딕" w:hAnsi="맑은 고딕"/>
          <w:color w:val="auto"/>
        </w:rPr>
        <w:t>‘</w:t>
      </w:r>
      <w:r w:rsidR="007C720E">
        <w:rPr>
          <w:rFonts w:ascii="맑은 고딕" w:eastAsia="맑은 고딕" w:hAnsi="맑은 고딕" w:hint="eastAsia"/>
          <w:color w:val="auto"/>
        </w:rPr>
        <w:t>납작콩</w:t>
      </w:r>
      <w:r>
        <w:rPr>
          <w:rFonts w:ascii="맑은 고딕" w:eastAsia="맑은 고딕" w:hAnsi="맑은 고딕"/>
          <w:color w:val="auto"/>
        </w:rPr>
        <w:t>’</w:t>
      </w:r>
      <w:r w:rsidR="007C720E">
        <w:rPr>
          <w:rFonts w:ascii="맑은 고딕" w:eastAsia="맑은 고딕" w:hAnsi="맑은 고딕" w:hint="eastAsia"/>
          <w:color w:val="auto"/>
        </w:rPr>
        <w:t xml:space="preserve"> 성분을 </w:t>
      </w:r>
      <w:r>
        <w:rPr>
          <w:rFonts w:ascii="맑은 고딕" w:eastAsia="맑은 고딕" w:hAnsi="맑은 고딕" w:hint="eastAsia"/>
          <w:color w:val="auto"/>
        </w:rPr>
        <w:t>담은</w:t>
      </w:r>
      <w:r w:rsidR="00322D6E">
        <w:rPr>
          <w:rFonts w:ascii="맑은 고딕" w:eastAsia="맑은 고딕" w:hAnsi="맑은 고딕"/>
          <w:color w:val="auto"/>
        </w:rPr>
        <w:t xml:space="preserve"> ‘</w:t>
      </w:r>
      <w:proofErr w:type="spellStart"/>
      <w:r w:rsidR="00322D6E">
        <w:rPr>
          <w:rFonts w:ascii="맑은 고딕" w:eastAsia="맑은 고딕" w:hAnsi="맑은 고딕" w:hint="eastAsia"/>
          <w:color w:val="auto"/>
        </w:rPr>
        <w:t>프리메라</w:t>
      </w:r>
      <w:proofErr w:type="spellEnd"/>
      <w:r w:rsidR="00322D6E">
        <w:rPr>
          <w:rFonts w:ascii="맑은 고딕" w:eastAsia="맑은 고딕" w:hAnsi="맑은 고딕" w:hint="eastAsia"/>
          <w:color w:val="auto"/>
        </w:rPr>
        <w:t xml:space="preserve"> 와일드 </w:t>
      </w:r>
      <w:proofErr w:type="spellStart"/>
      <w:r w:rsidR="00322D6E">
        <w:rPr>
          <w:rFonts w:ascii="맑은 고딕" w:eastAsia="맑은 고딕" w:hAnsi="맑은 고딕" w:hint="eastAsia"/>
          <w:color w:val="auto"/>
        </w:rPr>
        <w:t>씨드</w:t>
      </w:r>
      <w:proofErr w:type="spellEnd"/>
      <w:r w:rsidR="00322D6E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322D6E">
        <w:rPr>
          <w:rFonts w:ascii="맑은 고딕" w:eastAsia="맑은 고딕" w:hAnsi="맑은 고딕" w:hint="eastAsia"/>
          <w:color w:val="auto"/>
        </w:rPr>
        <w:t>퍼밍</w:t>
      </w:r>
      <w:proofErr w:type="spellEnd"/>
      <w:r w:rsidR="00322D6E">
        <w:rPr>
          <w:rFonts w:ascii="맑은 고딕" w:eastAsia="맑은 고딕" w:hAnsi="맑은 고딕" w:hint="eastAsia"/>
          <w:color w:val="auto"/>
        </w:rPr>
        <w:t xml:space="preserve"> 크림</w:t>
      </w:r>
      <w:r w:rsidR="00322D6E">
        <w:rPr>
          <w:rFonts w:ascii="맑은 고딕" w:eastAsia="맑은 고딕" w:hAnsi="맑은 고딕"/>
          <w:color w:val="auto"/>
        </w:rPr>
        <w:t>’</w:t>
      </w:r>
      <w:r w:rsidR="00322D6E">
        <w:rPr>
          <w:rFonts w:ascii="맑은 고딕" w:eastAsia="맑은 고딕" w:hAnsi="맑은 고딕" w:hint="eastAsia"/>
          <w:color w:val="auto"/>
        </w:rPr>
        <w:t xml:space="preserve">이 </w:t>
      </w:r>
      <w:r w:rsidR="001D3B8F">
        <w:rPr>
          <w:rFonts w:ascii="맑은 고딕" w:eastAsia="맑은 고딕" w:hAnsi="맑은 고딕"/>
          <w:color w:val="auto"/>
        </w:rPr>
        <w:t>9</w:t>
      </w:r>
      <w:r w:rsidR="001D3B8F">
        <w:rPr>
          <w:rFonts w:ascii="맑은 고딕" w:eastAsia="맑은 고딕" w:hAnsi="맑은 고딕" w:hint="eastAsia"/>
          <w:color w:val="auto"/>
        </w:rPr>
        <w:t>월에 출시 된다.</w:t>
      </w:r>
      <w:r w:rsidR="001D3B8F">
        <w:rPr>
          <w:rFonts w:ascii="맑은 고딕" w:eastAsia="맑은 고딕" w:hAnsi="맑은 고딕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납작콩의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‘</w:t>
      </w:r>
      <w:proofErr w:type="spellStart"/>
      <w:r>
        <w:rPr>
          <w:rFonts w:ascii="맑은 고딕" w:eastAsia="맑은 고딕" w:hAnsi="맑은 고딕" w:hint="eastAsia"/>
          <w:color w:val="auto"/>
        </w:rPr>
        <w:t>에피카테킨</w:t>
      </w:r>
      <w:proofErr w:type="spellEnd"/>
      <w:r>
        <w:rPr>
          <w:rFonts w:ascii="맑은 고딕" w:eastAsia="맑은 고딕" w:hAnsi="맑은 고딕"/>
          <w:color w:val="auto"/>
        </w:rPr>
        <w:t xml:space="preserve">’ </w:t>
      </w:r>
      <w:r>
        <w:rPr>
          <w:rFonts w:ascii="맑은 고딕" w:eastAsia="맑은 고딕" w:hAnsi="맑은 고딕" w:hint="eastAsia"/>
          <w:color w:val="auto"/>
        </w:rPr>
        <w:t xml:space="preserve">성분과 </w:t>
      </w:r>
      <w:proofErr w:type="spellStart"/>
      <w:r>
        <w:rPr>
          <w:rFonts w:ascii="맑은 고딕" w:eastAsia="맑은 고딕" w:hAnsi="맑은 고딕" w:hint="eastAsia"/>
          <w:color w:val="auto"/>
        </w:rPr>
        <w:t>프리메라의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발아 기술이 만나 완성된 </w:t>
      </w:r>
      <w:r w:rsidRPr="00854761">
        <w:rPr>
          <w:rFonts w:ascii="맑은 고딕" w:eastAsia="맑은 고딕" w:hAnsi="맑은 고딕" w:hint="eastAsia"/>
          <w:b/>
          <w:color w:val="auto"/>
        </w:rPr>
        <w:t>와일드-</w:t>
      </w:r>
      <w:proofErr w:type="spellStart"/>
      <w:r w:rsidRPr="00854761">
        <w:rPr>
          <w:rFonts w:ascii="맑은 고딕" w:eastAsia="맑은 고딕" w:hAnsi="맑은 고딕" w:hint="eastAsia"/>
          <w:b/>
          <w:color w:val="auto"/>
        </w:rPr>
        <w:t>퍼밍</w:t>
      </w:r>
      <w:proofErr w:type="spellEnd"/>
      <w:r w:rsidRPr="00854761">
        <w:rPr>
          <w:rFonts w:ascii="맑은 고딕" w:eastAsia="맑은 고딕" w:hAnsi="맑은 고딕" w:hint="eastAsia"/>
          <w:b/>
          <w:color w:val="auto"/>
          <w:vertAlign w:val="superscript"/>
        </w:rPr>
        <w:t>TM</w:t>
      </w:r>
      <w:r>
        <w:rPr>
          <w:rFonts w:ascii="맑은 고딕" w:eastAsia="맑은 고딕" w:hAnsi="맑은 고딕" w:hint="eastAsia"/>
          <w:color w:val="auto"/>
        </w:rPr>
        <w:t>이 이 제품의 핵심</w:t>
      </w:r>
      <w:r w:rsidR="00322D6E">
        <w:rPr>
          <w:rFonts w:ascii="맑은 고딕" w:eastAsia="맑은 고딕" w:hAnsi="맑은 고딕" w:hint="eastAsia"/>
          <w:color w:val="auto"/>
        </w:rPr>
        <w:t xml:space="preserve"> 성분</w:t>
      </w:r>
      <w:r>
        <w:rPr>
          <w:rFonts w:ascii="맑은 고딕" w:eastAsia="맑은 고딕" w:hAnsi="맑은 고딕" w:hint="eastAsia"/>
          <w:color w:val="auto"/>
        </w:rPr>
        <w:t xml:space="preserve">이다. </w:t>
      </w:r>
      <w:r w:rsidR="007C720E">
        <w:rPr>
          <w:rFonts w:ascii="맑은 고딕" w:eastAsia="맑은 고딕" w:hAnsi="맑은 고딕" w:hint="eastAsia"/>
          <w:color w:val="auto"/>
        </w:rPr>
        <w:t>피부를 탄력</w:t>
      </w:r>
      <w:r w:rsidR="00D227D1">
        <w:rPr>
          <w:rFonts w:ascii="맑은 고딕" w:eastAsia="맑은 고딕" w:hAnsi="맑은 고딕" w:hint="eastAsia"/>
          <w:color w:val="auto"/>
        </w:rPr>
        <w:t xml:space="preserve"> </w:t>
      </w:r>
      <w:r w:rsidR="007C720E">
        <w:rPr>
          <w:rFonts w:ascii="맑은 고딕" w:eastAsia="맑은 고딕" w:hAnsi="맑은 고딕" w:hint="eastAsia"/>
          <w:color w:val="auto"/>
        </w:rPr>
        <w:t>있고 견고하게 가꿔주는 제품</w:t>
      </w:r>
      <w:r>
        <w:rPr>
          <w:rFonts w:ascii="맑은 고딕" w:eastAsia="맑은 고딕" w:hAnsi="맑은 고딕" w:hint="eastAsia"/>
          <w:color w:val="auto"/>
        </w:rPr>
        <w:t xml:space="preserve">으로 </w:t>
      </w:r>
      <w:r w:rsidR="008C4172">
        <w:rPr>
          <w:rFonts w:ascii="맑은 고딕" w:eastAsia="맑은 고딕" w:hAnsi="맑은 고딕" w:hint="eastAsia"/>
          <w:bCs/>
        </w:rPr>
        <w:t>유해 성분</w:t>
      </w:r>
      <w:r w:rsidR="007F486B">
        <w:rPr>
          <w:rFonts w:ascii="맑은 고딕" w:eastAsia="맑은 고딕" w:hAnsi="맑은 고딕" w:hint="eastAsia"/>
          <w:bCs/>
        </w:rPr>
        <w:t xml:space="preserve">을 배제한 </w:t>
      </w:r>
      <w:r w:rsidR="007F486B" w:rsidRPr="00C82F96">
        <w:rPr>
          <w:rFonts w:ascii="맑은 고딕" w:eastAsia="맑은 고딕" w:hAnsi="맑은 고딕" w:hint="eastAsia"/>
          <w:bCs/>
        </w:rPr>
        <w:t>4-프리 시스템(4-free system)</w:t>
      </w:r>
      <w:r w:rsidR="007F486B">
        <w:rPr>
          <w:rFonts w:ascii="맑은 고딕" w:eastAsia="맑은 고딕" w:hAnsi="맑은 고딕" w:hint="eastAsia"/>
          <w:bCs/>
        </w:rPr>
        <w:t xml:space="preserve">을 적용했으며, 오렌지와 </w:t>
      </w:r>
      <w:proofErr w:type="spellStart"/>
      <w:r w:rsidR="007F486B">
        <w:rPr>
          <w:rFonts w:ascii="맑은 고딕" w:eastAsia="맑은 고딕" w:hAnsi="맑은 고딕" w:hint="eastAsia"/>
          <w:bCs/>
        </w:rPr>
        <w:t>베르가못</w:t>
      </w:r>
      <w:proofErr w:type="spellEnd"/>
      <w:r w:rsidR="007F486B">
        <w:rPr>
          <w:rFonts w:ascii="맑은 고딕" w:eastAsia="맑은 고딕" w:hAnsi="맑은 고딕" w:hint="eastAsia"/>
          <w:bCs/>
        </w:rPr>
        <w:t xml:space="preserve">, 일랑일랑, 클라리세이지 천연 향을 사용해 </w:t>
      </w:r>
      <w:proofErr w:type="spellStart"/>
      <w:r w:rsidR="007F486B">
        <w:rPr>
          <w:rFonts w:ascii="맑은 고딕" w:eastAsia="맑은 고딕" w:hAnsi="맑은 고딕" w:hint="eastAsia"/>
          <w:bCs/>
        </w:rPr>
        <w:t>프레시하고</w:t>
      </w:r>
      <w:proofErr w:type="spellEnd"/>
      <w:r w:rsidR="007F486B">
        <w:rPr>
          <w:rFonts w:ascii="맑은 고딕" w:eastAsia="맑은 고딕" w:hAnsi="맑은 고딕" w:hint="eastAsia"/>
          <w:bCs/>
        </w:rPr>
        <w:t xml:space="preserve"> 생기 넘치는 에너지가 느껴지는 향취를 </w:t>
      </w:r>
      <w:r w:rsidR="00854761">
        <w:rPr>
          <w:rFonts w:ascii="맑은 고딕" w:eastAsia="맑은 고딕" w:hAnsi="맑은 고딕" w:hint="eastAsia"/>
          <w:bCs/>
        </w:rPr>
        <w:t>느낄 수 있는 것도 특징이다.</w:t>
      </w:r>
      <w:r w:rsidR="00854761">
        <w:rPr>
          <w:rFonts w:ascii="맑은 고딕" w:eastAsia="맑은 고딕" w:hAnsi="맑은 고딕"/>
          <w:bCs/>
        </w:rPr>
        <w:t xml:space="preserve"> </w:t>
      </w:r>
    </w:p>
    <w:p w:rsidR="007F486B" w:rsidRDefault="007F486B" w:rsidP="009108B6">
      <w:pPr>
        <w:ind w:firstLineChars="100" w:firstLine="200"/>
        <w:rPr>
          <w:rFonts w:ascii="맑은 고딕" w:eastAsia="맑은 고딕" w:hAnsi="맑은 고딕"/>
          <w:color w:val="auto"/>
        </w:rPr>
      </w:pPr>
    </w:p>
    <w:p w:rsidR="00FF18E7" w:rsidRDefault="00FD38ED" w:rsidP="00FF18E7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희귀 복원종 </w:t>
      </w:r>
      <w:r>
        <w:rPr>
          <w:rFonts w:ascii="맑은 고딕" w:eastAsia="맑은 고딕" w:hAnsi="맑은 고딕"/>
        </w:rPr>
        <w:t>‘</w:t>
      </w:r>
      <w:proofErr w:type="spellStart"/>
      <w:r>
        <w:rPr>
          <w:rFonts w:ascii="맑은 고딕" w:eastAsia="맑은 고딕" w:hAnsi="맑은 고딕" w:hint="eastAsia"/>
        </w:rPr>
        <w:t>납작콩</w:t>
      </w:r>
      <w:proofErr w:type="spellEnd"/>
      <w:r>
        <w:rPr>
          <w:rFonts w:ascii="맑은 고딕" w:eastAsia="맑은 고딕" w:hAnsi="맑은 고딕"/>
        </w:rPr>
        <w:t>’</w:t>
      </w:r>
      <w:r w:rsidR="00EB17F1">
        <w:rPr>
          <w:rFonts w:ascii="맑은 고딕" w:eastAsia="맑은 고딕" w:hAnsi="맑은 고딕" w:hint="eastAsia"/>
        </w:rPr>
        <w:t xml:space="preserve">에서 </w:t>
      </w:r>
      <w:bookmarkStart w:id="33" w:name="_GoBack"/>
      <w:bookmarkEnd w:id="33"/>
      <w:ins w:id="34" w:author="amore" w:date="2016-08-31T18:58:00Z">
        <w:r w:rsidR="004C590B">
          <w:rPr>
            <w:rFonts w:ascii="맑은 고딕" w:eastAsia="맑은 고딕" w:hAnsi="맑은 고딕" w:hint="eastAsia"/>
          </w:rPr>
          <w:t>발견한</w:t>
        </w:r>
      </w:ins>
      <w:del w:id="35" w:author="amore" w:date="2016-08-31T18:58:00Z">
        <w:r w:rsidR="00EB17F1" w:rsidDel="004C590B">
          <w:rPr>
            <w:rFonts w:ascii="맑은 고딕" w:eastAsia="맑은 고딕" w:hAnsi="맑은 고딕" w:hint="eastAsia"/>
          </w:rPr>
          <w:delText>구한</w:delText>
        </w:r>
      </w:del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항노화</w:t>
      </w:r>
      <w:proofErr w:type="spellEnd"/>
      <w:r>
        <w:rPr>
          <w:rFonts w:ascii="맑은 고딕" w:eastAsia="맑은 고딕" w:hAnsi="맑은 고딕" w:hint="eastAsia"/>
        </w:rPr>
        <w:t xml:space="preserve"> 성분 </w:t>
      </w:r>
      <w:r w:rsidR="008C4172">
        <w:rPr>
          <w:rFonts w:ascii="맑은 고딕" w:eastAsia="맑은 고딕" w:hAnsi="맑은 고딕"/>
        </w:rPr>
        <w:t>‘</w:t>
      </w:r>
      <w:proofErr w:type="spellStart"/>
      <w:r w:rsidR="008C4172">
        <w:rPr>
          <w:rFonts w:ascii="맑은 고딕" w:eastAsia="맑은 고딕" w:hAnsi="맑은 고딕" w:hint="eastAsia"/>
        </w:rPr>
        <w:t>에피카테킨</w:t>
      </w:r>
      <w:proofErr w:type="spellEnd"/>
      <w:r w:rsidR="008C4172">
        <w:rPr>
          <w:rFonts w:ascii="맑은 고딕" w:eastAsia="맑은 고딕" w:hAnsi="맑은 고딕"/>
        </w:rPr>
        <w:t>’</w:t>
      </w:r>
      <w:r w:rsidR="008C4172">
        <w:rPr>
          <w:rFonts w:ascii="맑은 고딕" w:eastAsia="맑은 고딕" w:hAnsi="맑은 고딕" w:hint="eastAsia"/>
        </w:rPr>
        <w:t xml:space="preserve">을 </w:t>
      </w:r>
      <w:r w:rsidR="00EB17F1">
        <w:rPr>
          <w:rFonts w:ascii="맑은 고딕" w:eastAsia="맑은 고딕" w:hAnsi="맑은 고딕" w:hint="eastAsia"/>
        </w:rPr>
        <w:t>담은</w:t>
      </w:r>
      <w:r w:rsidR="008C4172">
        <w:rPr>
          <w:rFonts w:ascii="맑은 고딕" w:eastAsia="맑은 고딕" w:hAnsi="맑은 고딕" w:hint="eastAsia"/>
        </w:rPr>
        <w:t xml:space="preserve"> </w:t>
      </w:r>
      <w:r w:rsidR="008C4172">
        <w:rPr>
          <w:rFonts w:ascii="맑은 고딕" w:eastAsia="맑은 고딕" w:hAnsi="맑은 고딕"/>
        </w:rPr>
        <w:t>‘</w:t>
      </w:r>
      <w:proofErr w:type="spellStart"/>
      <w:r w:rsidR="008C4172">
        <w:rPr>
          <w:rFonts w:ascii="맑은 고딕" w:eastAsia="맑은 고딕" w:hAnsi="맑은 고딕" w:hint="eastAsia"/>
        </w:rPr>
        <w:t>프리메라</w:t>
      </w:r>
      <w:proofErr w:type="spellEnd"/>
      <w:r w:rsidR="008C4172">
        <w:rPr>
          <w:rFonts w:ascii="맑은 고딕" w:eastAsia="맑은 고딕" w:hAnsi="맑은 고딕" w:hint="eastAsia"/>
        </w:rPr>
        <w:t xml:space="preserve"> 와일드 </w:t>
      </w:r>
      <w:proofErr w:type="spellStart"/>
      <w:r w:rsidR="008C4172">
        <w:rPr>
          <w:rFonts w:ascii="맑은 고딕" w:eastAsia="맑은 고딕" w:hAnsi="맑은 고딕" w:hint="eastAsia"/>
        </w:rPr>
        <w:t>씨드</w:t>
      </w:r>
      <w:proofErr w:type="spellEnd"/>
      <w:r w:rsidR="008C4172">
        <w:rPr>
          <w:rFonts w:ascii="맑은 고딕" w:eastAsia="맑은 고딕" w:hAnsi="맑은 고딕" w:hint="eastAsia"/>
        </w:rPr>
        <w:t xml:space="preserve"> </w:t>
      </w:r>
      <w:proofErr w:type="spellStart"/>
      <w:r w:rsidR="008C4172">
        <w:rPr>
          <w:rFonts w:ascii="맑은 고딕" w:eastAsia="맑은 고딕" w:hAnsi="맑은 고딕" w:hint="eastAsia"/>
        </w:rPr>
        <w:t>퍼밍</w:t>
      </w:r>
      <w:proofErr w:type="spellEnd"/>
      <w:r w:rsidR="008C4172">
        <w:rPr>
          <w:rFonts w:ascii="맑은 고딕" w:eastAsia="맑은 고딕" w:hAnsi="맑은 고딕" w:hint="eastAsia"/>
        </w:rPr>
        <w:t xml:space="preserve"> 크림</w:t>
      </w:r>
      <w:r w:rsidR="008C4172">
        <w:rPr>
          <w:rFonts w:ascii="맑은 고딕" w:eastAsia="맑은 고딕" w:hAnsi="맑은 고딕"/>
        </w:rPr>
        <w:t>’</w:t>
      </w:r>
      <w:r w:rsidR="008C4172">
        <w:rPr>
          <w:rFonts w:ascii="맑은 고딕" w:eastAsia="맑은 고딕" w:hAnsi="맑은 고딕" w:hint="eastAsia"/>
        </w:rPr>
        <w:t xml:space="preserve">은 </w:t>
      </w:r>
      <w:r w:rsidR="00FF18E7" w:rsidRPr="00C82F96">
        <w:rPr>
          <w:rFonts w:ascii="맑은 고딕" w:eastAsia="맑은 고딕" w:hAnsi="맑은 고딕" w:hint="eastAsia"/>
        </w:rPr>
        <w:t xml:space="preserve">전국 </w:t>
      </w:r>
      <w:r w:rsidR="00FF18E7">
        <w:rPr>
          <w:rFonts w:ascii="맑은 고딕" w:eastAsia="맑은 고딕" w:hAnsi="맑은 고딕" w:hint="eastAsia"/>
        </w:rPr>
        <w:t xml:space="preserve">백화점 내 </w:t>
      </w:r>
      <w:proofErr w:type="spellStart"/>
      <w:r w:rsidR="00FF18E7" w:rsidRPr="00C82F96">
        <w:rPr>
          <w:rFonts w:ascii="맑은 고딕" w:eastAsia="맑은 고딕" w:hAnsi="맑은 고딕" w:hint="eastAsia"/>
        </w:rPr>
        <w:t>프리메라</w:t>
      </w:r>
      <w:proofErr w:type="spellEnd"/>
      <w:r w:rsidR="00FF18E7" w:rsidRPr="00C82F96">
        <w:rPr>
          <w:rFonts w:ascii="맑은 고딕" w:eastAsia="맑은 고딕" w:hAnsi="맑은 고딕" w:hint="eastAsia"/>
        </w:rPr>
        <w:t xml:space="preserve"> 매장 및 </w:t>
      </w:r>
      <w:proofErr w:type="spellStart"/>
      <w:r w:rsidR="00FF18E7" w:rsidRPr="00C82F96">
        <w:rPr>
          <w:rFonts w:ascii="맑은 고딕" w:eastAsia="맑은 고딕" w:hAnsi="맑은 고딕" w:hint="eastAsia"/>
        </w:rPr>
        <w:t>플래그십</w:t>
      </w:r>
      <w:proofErr w:type="spellEnd"/>
      <w:r w:rsidR="00FF18E7" w:rsidRPr="00C82F96">
        <w:rPr>
          <w:rFonts w:ascii="맑은 고딕" w:eastAsia="맑은 고딕" w:hAnsi="맑은 고딕" w:hint="eastAsia"/>
        </w:rPr>
        <w:t xml:space="preserve"> 스토어,</w:t>
      </w:r>
      <w:r w:rsidR="00FF18E7" w:rsidRPr="00C82F96">
        <w:rPr>
          <w:rFonts w:ascii="맑은 고딕" w:eastAsia="맑은 고딕" w:hAnsi="맑은 고딕"/>
        </w:rPr>
        <w:t xml:space="preserve"> </w:t>
      </w:r>
      <w:r w:rsidR="00FF18E7">
        <w:rPr>
          <w:rFonts w:ascii="맑은 고딕" w:eastAsia="맑은 고딕" w:hAnsi="맑은 고딕" w:hint="eastAsia"/>
        </w:rPr>
        <w:t>면세점,</w:t>
      </w:r>
      <w:r w:rsidR="00FF18E7">
        <w:rPr>
          <w:rFonts w:ascii="맑은 고딕" w:eastAsia="맑은 고딕" w:hAnsi="맑은 고딕"/>
        </w:rPr>
        <w:t xml:space="preserve"> </w:t>
      </w:r>
      <w:r w:rsidR="00FF18E7" w:rsidRPr="00C82F96">
        <w:rPr>
          <w:rFonts w:ascii="맑은 고딕" w:eastAsia="맑은 고딕" w:hAnsi="맑은 고딕" w:hint="eastAsia"/>
        </w:rPr>
        <w:t xml:space="preserve">주요 </w:t>
      </w:r>
      <w:proofErr w:type="spellStart"/>
      <w:r w:rsidR="00FF18E7" w:rsidRPr="00C82F96">
        <w:rPr>
          <w:rFonts w:ascii="맑은 고딕" w:eastAsia="맑은 고딕" w:hAnsi="맑은 고딕" w:hint="eastAsia"/>
        </w:rPr>
        <w:t>온라인몰에서</w:t>
      </w:r>
      <w:proofErr w:type="spellEnd"/>
      <w:r w:rsidR="00FF18E7" w:rsidRPr="00C82F96">
        <w:rPr>
          <w:rFonts w:ascii="맑은 고딕" w:eastAsia="맑은 고딕" w:hAnsi="맑은 고딕" w:hint="eastAsia"/>
        </w:rPr>
        <w:t xml:space="preserve"> </w:t>
      </w:r>
      <w:r w:rsidR="00FF18E7">
        <w:rPr>
          <w:rFonts w:ascii="맑은 고딕" w:eastAsia="맑은 고딕" w:hAnsi="맑은 고딕"/>
        </w:rPr>
        <w:t>9</w:t>
      </w:r>
      <w:r w:rsidR="00FF18E7">
        <w:rPr>
          <w:rFonts w:ascii="맑은 고딕" w:eastAsia="맑은 고딕" w:hAnsi="맑은 고딕" w:hint="eastAsia"/>
        </w:rPr>
        <w:t xml:space="preserve">월부터 </w:t>
      </w:r>
      <w:r w:rsidR="00FF18E7" w:rsidRPr="00C82F96">
        <w:rPr>
          <w:rFonts w:ascii="맑은 고딕" w:eastAsia="맑은 고딕" w:hAnsi="맑은 고딕" w:hint="eastAsia"/>
        </w:rPr>
        <w:t xml:space="preserve">만나볼 수 있다. </w:t>
      </w:r>
    </w:p>
    <w:p w:rsidR="00FF18E7" w:rsidRPr="00FF18E7" w:rsidRDefault="00FF18E7" w:rsidP="00FF18E7">
      <w:pPr>
        <w:rPr>
          <w:rFonts w:ascii="맑은 고딕" w:eastAsia="맑은 고딕" w:hAnsi="맑은 고딕"/>
          <w:bCs/>
        </w:rPr>
      </w:pPr>
    </w:p>
    <w:p w:rsidR="00BD699C" w:rsidRPr="00284DBB" w:rsidRDefault="00DF36B9" w:rsidP="00DF36B9">
      <w:pPr>
        <w:pStyle w:val="a8"/>
        <w:rPr>
          <w:rFonts w:ascii="맑은 고딕" w:eastAsia="맑은 고딕" w:hAnsi="맑은 고딕"/>
        </w:rPr>
      </w:pPr>
      <w:r w:rsidRPr="00284DBB">
        <w:rPr>
          <w:rFonts w:ascii="맑은 고딕" w:eastAsia="맑은 고딕" w:hAnsi="맑은 고딕" w:hint="eastAsia"/>
        </w:rPr>
        <w:t>&lt;끝&gt;</w:t>
      </w:r>
    </w:p>
    <w:p w:rsidR="00DF36B9" w:rsidRPr="00284DBB" w:rsidRDefault="00DF36B9" w:rsidP="00DF36B9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DF36B9" w:rsidRPr="00284DBB" w:rsidRDefault="00DF36B9" w:rsidP="00DF36B9">
      <w:pPr>
        <w:rPr>
          <w:rFonts w:ascii="맑은 고딕" w:eastAsia="맑은 고딕" w:hAnsi="맑은 고딕" w:cs="맑은 고딕"/>
          <w:b/>
          <w:bCs/>
          <w:lang w:val="ko-KR"/>
        </w:rPr>
      </w:pPr>
    </w:p>
    <w:p w:rsidR="00DF36B9" w:rsidRPr="00284DBB" w:rsidRDefault="00DF36B9" w:rsidP="00DF36B9">
      <w:pPr>
        <w:rPr>
          <w:rStyle w:val="a7"/>
          <w:rFonts w:ascii="맑은 고딕" w:eastAsia="맑은 고딕" w:hAnsi="맑은 고딕" w:cs="맑은 고딕"/>
        </w:rPr>
      </w:pPr>
      <w:r w:rsidRPr="00284DBB">
        <w:rPr>
          <w:rFonts w:ascii="맑은 고딕" w:eastAsia="맑은 고딕" w:hAnsi="맑은 고딕" w:cs="맑은 고딕"/>
          <w:b/>
          <w:bCs/>
          <w:lang w:val="ko-KR"/>
        </w:rPr>
        <w:t xml:space="preserve">홍보회사 </w:t>
      </w:r>
      <w:proofErr w:type="spellStart"/>
      <w:r w:rsidRPr="00284DBB">
        <w:rPr>
          <w:rFonts w:ascii="맑은 고딕" w:eastAsia="맑은 고딕" w:hAnsi="맑은 고딕" w:cs="맑은 고딕"/>
          <w:b/>
          <w:bCs/>
          <w:lang w:val="ko-KR"/>
        </w:rPr>
        <w:t>커뮤니크</w:t>
      </w:r>
      <w:proofErr w:type="spellEnd"/>
      <w:r w:rsidRPr="00284DBB">
        <w:rPr>
          <w:rFonts w:ascii="맑은 고딕" w:eastAsia="맑은 고딕" w:hAnsi="맑은 고딕" w:cs="맑은 고딕"/>
        </w:rPr>
        <w:t xml:space="preserve"> </w:t>
      </w:r>
    </w:p>
    <w:p w:rsidR="00110B0F" w:rsidRDefault="00110B0F" w:rsidP="00110B0F">
      <w:pPr>
        <w:rPr>
          <w:rStyle w:val="Hyperlink2"/>
        </w:rPr>
      </w:pPr>
      <w:r>
        <w:rPr>
          <w:rStyle w:val="a7"/>
          <w:rFonts w:ascii="맑은 고딕" w:eastAsia="맑은 고딕" w:hAnsi="맑은 고딕" w:cs="맑은 고딕" w:hint="eastAsia"/>
          <w:sz w:val="18"/>
          <w:szCs w:val="18"/>
          <w:lang w:val="ko-KR"/>
        </w:rPr>
        <w:t>김윤미 차</w:t>
      </w:r>
      <w:r w:rsidR="00DF36B9">
        <w:rPr>
          <w:rStyle w:val="a7"/>
          <w:rFonts w:ascii="맑은 고딕" w:eastAsia="맑은 고딕" w:hAnsi="맑은 고딕" w:cs="맑은 고딕" w:hint="eastAsia"/>
          <w:sz w:val="18"/>
          <w:szCs w:val="18"/>
          <w:lang w:val="ko-KR"/>
        </w:rPr>
        <w:t>장</w:t>
      </w:r>
      <w:r w:rsidR="00DF36B9" w:rsidRPr="0076276A">
        <w:rPr>
          <w:rStyle w:val="a7"/>
          <w:rFonts w:ascii="맑은 고딕" w:eastAsia="맑은 고딕" w:hAnsi="맑은 고딕" w:cs="맑은 고딕"/>
          <w:sz w:val="18"/>
          <w:szCs w:val="18"/>
        </w:rPr>
        <w:t xml:space="preserve"> 02-788- 7317, 010-</w:t>
      </w:r>
      <w:r>
        <w:rPr>
          <w:rStyle w:val="a7"/>
          <w:rFonts w:ascii="맑은 고딕" w:eastAsia="맑은 고딕" w:hAnsi="맑은 고딕" w:cs="맑은 고딕"/>
          <w:sz w:val="18"/>
          <w:szCs w:val="18"/>
        </w:rPr>
        <w:t>7117-0414</w:t>
      </w:r>
      <w:r w:rsidR="00DF36B9" w:rsidRPr="0076276A">
        <w:rPr>
          <w:rStyle w:val="a7"/>
          <w:rFonts w:ascii="맑은 고딕" w:eastAsia="맑은 고딕" w:hAnsi="맑은 고딕" w:cs="맑은 고딕"/>
          <w:sz w:val="18"/>
          <w:szCs w:val="18"/>
        </w:rPr>
        <w:t xml:space="preserve">, </w:t>
      </w:r>
      <w:hyperlink r:id="rId9" w:history="1">
        <w:r w:rsidRPr="00304B8C">
          <w:rPr>
            <w:rStyle w:val="a3"/>
            <w:rFonts w:ascii="맑은 고딕" w:eastAsia="맑은 고딕" w:hAnsi="맑은 고딕" w:cs="맑은 고딕"/>
            <w:sz w:val="18"/>
            <w:szCs w:val="18"/>
            <w:u w:color="0000FF"/>
          </w:rPr>
          <w:t>stella.kim@communique.co.kr</w:t>
        </w:r>
      </w:hyperlink>
    </w:p>
    <w:p w:rsidR="00DF36B9" w:rsidRPr="00110B0F" w:rsidRDefault="00F96497" w:rsidP="00110B0F">
      <w:pPr>
        <w:rPr>
          <w:rStyle w:val="a7"/>
          <w:rFonts w:ascii="맑은 고딕" w:eastAsia="맑은 고딕" w:hAnsi="맑은 고딕" w:cs="맑은 고딕"/>
          <w:color w:val="0000FF"/>
          <w:sz w:val="18"/>
          <w:szCs w:val="18"/>
          <w:u w:val="single" w:color="0000FF"/>
        </w:rPr>
      </w:pPr>
      <w:r>
        <w:rPr>
          <w:rStyle w:val="a7"/>
          <w:rFonts w:ascii="맑은 고딕" w:eastAsia="맑은 고딕" w:hAnsi="맑은 고딕" w:cs="맑은 고딕" w:hint="eastAsia"/>
          <w:sz w:val="18"/>
          <w:szCs w:val="18"/>
          <w:lang w:val="ko-KR"/>
        </w:rPr>
        <w:t>오현정 과장</w:t>
      </w:r>
      <w:r w:rsidR="00DF36B9" w:rsidRPr="0076276A">
        <w:rPr>
          <w:rStyle w:val="a7"/>
          <w:rFonts w:ascii="맑은 고딕" w:eastAsia="맑은 고딕" w:hAnsi="맑은 고딕" w:cs="맑은 고딕"/>
          <w:sz w:val="18"/>
          <w:szCs w:val="18"/>
          <w:lang w:val="ko-KR"/>
        </w:rPr>
        <w:t xml:space="preserve"> </w:t>
      </w:r>
      <w:r>
        <w:rPr>
          <w:rStyle w:val="a7"/>
          <w:rFonts w:ascii="맑은 고딕" w:eastAsia="맑은 고딕" w:hAnsi="맑은 고딕" w:cs="맑은 고딕"/>
          <w:sz w:val="18"/>
          <w:szCs w:val="18"/>
        </w:rPr>
        <w:t xml:space="preserve">02-788-7323, 010-2515-6629, </w:t>
      </w:r>
      <w:hyperlink r:id="rId10" w:history="1">
        <w:r w:rsidRPr="00B90468">
          <w:rPr>
            <w:rStyle w:val="a3"/>
            <w:rFonts w:ascii="맑은 고딕" w:eastAsia="맑은 고딕" w:hAnsi="맑은 고딕" w:cs="맑은 고딕"/>
            <w:sz w:val="18"/>
            <w:szCs w:val="18"/>
            <w:u w:color="0000FF"/>
          </w:rPr>
          <w:t>Vicky.oh@communique.co.kr</w:t>
        </w:r>
      </w:hyperlink>
    </w:p>
    <w:p w:rsidR="00DF36B9" w:rsidRPr="004D1EBC" w:rsidRDefault="00DF36B9" w:rsidP="00DF36B9">
      <w:pPr>
        <w:pStyle w:val="a8"/>
        <w:rPr>
          <w:rFonts w:ascii="맑은 고딕" w:eastAsia="맑은 고딕" w:hAnsi="맑은 고딕" w:cs="맑은 고딕"/>
          <w:sz w:val="18"/>
          <w:szCs w:val="18"/>
        </w:rPr>
      </w:pPr>
      <w:r w:rsidRPr="004D1EBC">
        <w:rPr>
          <w:rStyle w:val="a7"/>
          <w:rFonts w:ascii="맑은 고딕" w:eastAsia="맑은 고딕" w:hAnsi="맑은 고딕" w:cs="맑은 고딕" w:hint="eastAsia"/>
          <w:sz w:val="18"/>
          <w:szCs w:val="18"/>
          <w:lang w:val="ko-KR"/>
        </w:rPr>
        <w:t>민세원</w:t>
      </w:r>
      <w:r w:rsidRPr="004D1EBC">
        <w:rPr>
          <w:rStyle w:val="a7"/>
          <w:rFonts w:ascii="맑은 고딕" w:eastAsia="맑은 고딕" w:hAnsi="맑은 고딕" w:cs="맑은 고딕"/>
          <w:sz w:val="18"/>
          <w:szCs w:val="18"/>
          <w:lang w:val="ko-KR"/>
        </w:rPr>
        <w:t xml:space="preserve"> </w:t>
      </w:r>
      <w:r w:rsidR="00F96497">
        <w:rPr>
          <w:rStyle w:val="a7"/>
          <w:rFonts w:ascii="맑은 고딕" w:eastAsia="맑은 고딕" w:hAnsi="맑은 고딕" w:cs="맑은 고딕" w:hint="eastAsia"/>
          <w:sz w:val="18"/>
          <w:szCs w:val="18"/>
          <w:lang w:val="ko-KR"/>
        </w:rPr>
        <w:t>AE</w:t>
      </w:r>
      <w:r w:rsidRPr="004D1EBC">
        <w:rPr>
          <w:rStyle w:val="a7"/>
          <w:rFonts w:ascii="맑은 고딕" w:eastAsia="맑은 고딕" w:hAnsi="맑은 고딕" w:cs="맑은 고딕"/>
          <w:sz w:val="18"/>
          <w:szCs w:val="18"/>
          <w:lang w:val="ko-KR"/>
        </w:rPr>
        <w:t xml:space="preserve"> 02-788-7351, 010-7445-9113, </w:t>
      </w:r>
      <w:hyperlink r:id="rId11" w:history="1">
        <w:r w:rsidRPr="004D1EBC">
          <w:rPr>
            <w:rStyle w:val="Hyperlink1"/>
            <w:lang w:val="ko-KR"/>
          </w:rPr>
          <w:t>Lauren.min@communique.co.kr</w:t>
        </w:r>
      </w:hyperlink>
      <w:r>
        <w:rPr>
          <w:rStyle w:val="a7"/>
          <w:rFonts w:ascii="맑은 고딕" w:eastAsia="맑은 고딕" w:hAnsi="맑은 고딕" w:cs="맑은 고딕"/>
          <w:sz w:val="18"/>
          <w:szCs w:val="18"/>
          <w:lang w:val="ko-KR"/>
        </w:rPr>
        <w:t xml:space="preserve"> </w:t>
      </w:r>
    </w:p>
    <w:p w:rsidR="00DF36B9" w:rsidRPr="0076276A" w:rsidRDefault="00DF36B9" w:rsidP="00DF36B9">
      <w:pPr>
        <w:pStyle w:val="a8"/>
        <w:rPr>
          <w:rStyle w:val="a7"/>
          <w:rFonts w:ascii="맑은 고딕" w:eastAsia="맑은 고딕" w:hAnsi="맑은 고딕" w:cs="맑은 고딕"/>
          <w:sz w:val="18"/>
          <w:szCs w:val="18"/>
        </w:rPr>
      </w:pPr>
      <w:r w:rsidRPr="0076276A">
        <w:rPr>
          <w:rFonts w:ascii="맑은 고딕" w:eastAsia="맑은 고딕" w:hAnsi="맑은 고딕" w:cs="맑은 고딕"/>
          <w:sz w:val="18"/>
          <w:szCs w:val="18"/>
          <w:lang w:val="ko-KR"/>
        </w:rPr>
        <w:t xml:space="preserve">김지은 팀장 </w:t>
      </w:r>
      <w:r w:rsidRPr="0076276A">
        <w:rPr>
          <w:rFonts w:ascii="맑은 고딕" w:eastAsia="맑은 고딕" w:hAnsi="맑은 고딕" w:cs="맑은 고딕"/>
          <w:sz w:val="18"/>
          <w:szCs w:val="18"/>
        </w:rPr>
        <w:t xml:space="preserve">02-788-7336, 010-4164-0998, </w:t>
      </w:r>
      <w:hyperlink r:id="rId12" w:history="1">
        <w:r w:rsidRPr="0076276A">
          <w:rPr>
            <w:rStyle w:val="Hyperlink1"/>
          </w:rPr>
          <w:t>Karen.kim@communique.co.kr</w:t>
        </w:r>
      </w:hyperlink>
    </w:p>
    <w:p w:rsidR="00DF36B9" w:rsidRPr="00EA4CE1" w:rsidRDefault="00DF36B9" w:rsidP="00DF36B9">
      <w:pPr>
        <w:rPr>
          <w:rFonts w:ascii="맑은 고딕" w:eastAsia="맑은 고딕" w:hAnsi="맑은 고딕" w:cs="맑은 고딕"/>
          <w:sz w:val="18"/>
          <w:szCs w:val="18"/>
        </w:rPr>
      </w:pPr>
      <w:proofErr w:type="spellStart"/>
      <w:r w:rsidRPr="0076276A">
        <w:rPr>
          <w:rStyle w:val="a7"/>
          <w:rFonts w:ascii="맑은 고딕" w:eastAsia="맑은 고딕" w:hAnsi="맑은 고딕" w:cs="맑은 고딕"/>
          <w:b/>
          <w:bCs/>
          <w:sz w:val="18"/>
          <w:szCs w:val="18"/>
          <w:lang w:val="ko-KR"/>
        </w:rPr>
        <w:t>아모레퍼시픽</w:t>
      </w:r>
      <w:proofErr w:type="spellEnd"/>
      <w:r w:rsidRPr="0076276A">
        <w:rPr>
          <w:rStyle w:val="a7"/>
          <w:rFonts w:ascii="맑은 고딕" w:eastAsia="맑은 고딕" w:hAnsi="맑은 고딕" w:cs="맑은 고딕"/>
          <w:b/>
          <w:bCs/>
          <w:sz w:val="18"/>
          <w:szCs w:val="18"/>
          <w:lang w:val="ko-KR"/>
        </w:rPr>
        <w:t xml:space="preserve"> </w:t>
      </w:r>
      <w:proofErr w:type="spellStart"/>
      <w:r w:rsidRPr="0076276A">
        <w:rPr>
          <w:rStyle w:val="a7"/>
          <w:rFonts w:ascii="맑은 고딕" w:eastAsia="맑은 고딕" w:hAnsi="맑은 고딕" w:cs="맑은 고딕"/>
          <w:b/>
          <w:bCs/>
          <w:sz w:val="18"/>
          <w:szCs w:val="18"/>
          <w:lang w:val="ko-KR"/>
        </w:rPr>
        <w:t>럭셔리</w:t>
      </w:r>
      <w:proofErr w:type="spellEnd"/>
      <w:r w:rsidRPr="0076276A">
        <w:rPr>
          <w:rStyle w:val="a7"/>
          <w:rFonts w:ascii="맑은 고딕" w:eastAsia="맑은 고딕" w:hAnsi="맑은 고딕" w:cs="맑은 고딕"/>
          <w:b/>
          <w:bCs/>
          <w:sz w:val="18"/>
          <w:szCs w:val="18"/>
          <w:lang w:val="ko-KR"/>
        </w:rPr>
        <w:t xml:space="preserve"> </w:t>
      </w:r>
      <w:r w:rsidRPr="0076276A">
        <w:rPr>
          <w:rStyle w:val="a7"/>
          <w:rFonts w:ascii="맑은 고딕" w:eastAsia="맑은 고딕" w:hAnsi="맑은 고딕" w:cs="맑은 고딕"/>
          <w:b/>
          <w:bCs/>
          <w:sz w:val="18"/>
          <w:szCs w:val="18"/>
        </w:rPr>
        <w:t>MC</w:t>
      </w:r>
      <w:r w:rsidRPr="0076276A">
        <w:rPr>
          <w:rStyle w:val="a7"/>
          <w:rFonts w:ascii="맑은 고딕" w:eastAsia="맑은 고딕" w:hAnsi="맑은 고딕" w:cs="맑은 고딕"/>
          <w:sz w:val="18"/>
          <w:szCs w:val="18"/>
        </w:rPr>
        <w:t xml:space="preserve"> </w:t>
      </w:r>
      <w:r w:rsidRPr="0076276A">
        <w:rPr>
          <w:rStyle w:val="a7"/>
          <w:rFonts w:ascii="맑은 고딕" w:eastAsia="맑은 고딕" w:hAnsi="맑은 고딕" w:cs="맑은 고딕"/>
          <w:sz w:val="18"/>
          <w:szCs w:val="18"/>
          <w:lang w:val="ko-KR"/>
        </w:rPr>
        <w:t>서예진</w:t>
      </w:r>
      <w:r w:rsidRPr="0076276A">
        <w:rPr>
          <w:rStyle w:val="a7"/>
          <w:rFonts w:ascii="맑은 고딕" w:eastAsia="맑은 고딕" w:hAnsi="맑은 고딕" w:cs="맑은 고딕"/>
          <w:sz w:val="18"/>
          <w:szCs w:val="18"/>
        </w:rPr>
        <w:t xml:space="preserve"> </w:t>
      </w:r>
      <w:r w:rsidRPr="0076276A">
        <w:rPr>
          <w:rStyle w:val="a7"/>
          <w:rFonts w:ascii="맑은 고딕" w:eastAsia="맑은 고딕" w:hAnsi="맑은 고딕" w:cs="맑은 고딕"/>
          <w:sz w:val="18"/>
          <w:szCs w:val="18"/>
          <w:lang w:val="ko-KR"/>
        </w:rPr>
        <w:t>대리</w:t>
      </w:r>
      <w:r w:rsidRPr="0076276A">
        <w:rPr>
          <w:rStyle w:val="a7"/>
          <w:rFonts w:ascii="맑은 고딕" w:eastAsia="맑은 고딕" w:hAnsi="맑은 고딕" w:cs="맑은 고딕"/>
          <w:sz w:val="18"/>
          <w:szCs w:val="18"/>
        </w:rPr>
        <w:t xml:space="preserve"> 02-879-3441, </w:t>
      </w:r>
      <w:hyperlink r:id="rId13" w:history="1">
        <w:r w:rsidRPr="0076276A">
          <w:rPr>
            <w:rStyle w:val="Hyperlink2"/>
          </w:rPr>
          <w:t>yj.seo@amorepacific.com</w:t>
        </w:r>
      </w:hyperlink>
    </w:p>
    <w:p w:rsidR="00D369DC" w:rsidRPr="00DF36B9" w:rsidRDefault="00D369DC" w:rsidP="00DF36B9"/>
    <w:sectPr w:rsidR="00D369DC" w:rsidRPr="00DF36B9" w:rsidSect="00626D74">
      <w:headerReference w:type="default" r:id="rId14"/>
      <w:footerReference w:type="default" r:id="rId15"/>
      <w:pgSz w:w="11900" w:h="16840"/>
      <w:pgMar w:top="1134" w:right="1134" w:bottom="567" w:left="1134" w:header="567" w:footer="2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846" w:rsidRDefault="007A1846">
      <w:r>
        <w:separator/>
      </w:r>
    </w:p>
  </w:endnote>
  <w:endnote w:type="continuationSeparator" w:id="0">
    <w:p w:rsidR="007A1846" w:rsidRDefault="007A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HY견고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pple SD 산돌고딕 Neo 볼드체">
    <w:altName w:val="HY견고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4EA" w:rsidRDefault="009264EA">
    <w:pPr>
      <w:tabs>
        <w:tab w:val="center" w:pos="4513"/>
        <w:tab w:val="right" w:pos="9026"/>
      </w:tabs>
      <w:jc w:val="right"/>
      <w:rPr>
        <w:rFonts w:ascii="맑은 고딕" w:eastAsia="맑은 고딕" w:hAnsi="맑은 고딕" w:cs="맑은 고딕"/>
        <w:b/>
        <w:bCs/>
        <w:color w:val="00B050"/>
        <w:kern w:val="0"/>
        <w:sz w:val="16"/>
        <w:szCs w:val="16"/>
        <w:u w:color="00B050"/>
      </w:rPr>
    </w:pPr>
    <w:r>
      <w:rPr>
        <w:rFonts w:ascii="맑은 고딕" w:eastAsia="맑은 고딕" w:hAnsi="맑은 고딕" w:cs="맑은 고딕"/>
        <w:b/>
        <w:bCs/>
        <w:color w:val="00B050"/>
        <w:kern w:val="0"/>
        <w:sz w:val="16"/>
        <w:szCs w:val="16"/>
        <w:u w:color="00B050"/>
        <w:lang w:val="ko-KR"/>
      </w:rPr>
      <w:t>친환경 발아식물 화장품 브랜드</w:t>
    </w:r>
    <w:r>
      <w:rPr>
        <w:rFonts w:ascii="맑은 고딕" w:eastAsia="맑은 고딕" w:hAnsi="맑은 고딕" w:cs="맑은 고딕"/>
        <w:b/>
        <w:bCs/>
        <w:color w:val="00B050"/>
        <w:kern w:val="0"/>
        <w:sz w:val="16"/>
        <w:szCs w:val="16"/>
        <w:u w:color="00B050"/>
      </w:rPr>
      <w:t xml:space="preserve">, </w:t>
    </w:r>
    <w:r>
      <w:rPr>
        <w:rFonts w:ascii="맑은 고딕" w:eastAsia="맑은 고딕" w:hAnsi="맑은 고딕" w:cs="맑은 고딕"/>
        <w:b/>
        <w:bCs/>
        <w:color w:val="00B050"/>
        <w:kern w:val="0"/>
        <w:sz w:val="16"/>
        <w:szCs w:val="16"/>
        <w:u w:color="00B050"/>
        <w:lang w:val="ko-KR"/>
      </w:rPr>
      <w:t>프리메라</w:t>
    </w:r>
  </w:p>
  <w:p w:rsidR="009264EA" w:rsidRDefault="009264EA">
    <w:pPr>
      <w:tabs>
        <w:tab w:val="center" w:pos="4513"/>
        <w:tab w:val="right" w:pos="9026"/>
      </w:tabs>
      <w:jc w:val="right"/>
      <w:rPr>
        <w:rFonts w:ascii="맑은 고딕" w:eastAsia="맑은 고딕" w:hAnsi="맑은 고딕" w:cs="맑은 고딕"/>
        <w:kern w:val="0"/>
      </w:rPr>
    </w:pP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  <w:lang w:val="ko-KR"/>
      </w:rPr>
      <w:t>보도자료 문의</w:t>
    </w: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</w:rPr>
      <w:t xml:space="preserve">: </w:t>
    </w: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  <w:lang w:val="ko-KR"/>
      </w:rPr>
      <w:t xml:space="preserve">아모레퍼시픽 </w:t>
    </w: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</w:rPr>
      <w:t>Luxury MC</w:t>
    </w: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  <w:lang w:val="ko-KR"/>
      </w:rPr>
      <w:t>팀 서예진 대리</w:t>
    </w: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</w:rPr>
      <w:t xml:space="preserve">(02-879-3441), </w:t>
    </w: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  <w:lang w:val="ko-KR"/>
      </w:rPr>
      <w:t xml:space="preserve">커뮤니크 </w:t>
    </w:r>
    <w:r>
      <w:rPr>
        <w:rFonts w:ascii="맑은 고딕" w:eastAsia="맑은 고딕" w:hAnsi="맑은 고딕" w:cs="맑은 고딕" w:hint="eastAsia"/>
        <w:b/>
        <w:bCs/>
        <w:color w:val="808080"/>
        <w:kern w:val="0"/>
        <w:sz w:val="16"/>
        <w:szCs w:val="16"/>
        <w:u w:color="808080"/>
        <w:lang w:val="ko-KR"/>
      </w:rPr>
      <w:t>김윤미</w:t>
    </w: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</w:rPr>
      <w:t xml:space="preserve"> </w:t>
    </w:r>
    <w:r>
      <w:rPr>
        <w:rFonts w:ascii="맑은 고딕" w:eastAsia="맑은 고딕" w:hAnsi="맑은 고딕" w:cs="맑은 고딕" w:hint="eastAsia"/>
        <w:b/>
        <w:bCs/>
        <w:color w:val="808080"/>
        <w:kern w:val="0"/>
        <w:sz w:val="16"/>
        <w:szCs w:val="16"/>
        <w:u w:color="808080"/>
      </w:rPr>
      <w:t>차</w:t>
    </w: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  <w:lang w:val="ko-KR"/>
      </w:rPr>
      <w:t>장</w:t>
    </w:r>
    <w:r>
      <w:rPr>
        <w:rFonts w:ascii="맑은 고딕" w:eastAsia="맑은 고딕" w:hAnsi="맑은 고딕" w:cs="맑은 고딕"/>
        <w:b/>
        <w:bCs/>
        <w:color w:val="808080"/>
        <w:kern w:val="0"/>
        <w:sz w:val="16"/>
        <w:szCs w:val="16"/>
        <w:u w:color="808080"/>
      </w:rPr>
      <w:t xml:space="preserve"> (02-788-7317)</w:t>
    </w:r>
  </w:p>
  <w:p w:rsidR="009264EA" w:rsidRDefault="009264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846" w:rsidRDefault="007A1846">
      <w:r>
        <w:separator/>
      </w:r>
    </w:p>
  </w:footnote>
  <w:footnote w:type="continuationSeparator" w:id="0">
    <w:p w:rsidR="007A1846" w:rsidRDefault="007A1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4EA" w:rsidRDefault="009264EA">
    <w:pPr>
      <w:pStyle w:val="a4"/>
    </w:pPr>
    <w:r>
      <w:rPr>
        <w:noProof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7025640</wp:posOffset>
          </wp:positionH>
          <wp:positionV relativeFrom="page">
            <wp:posOffset>349250</wp:posOffset>
          </wp:positionV>
          <wp:extent cx="270510" cy="1514475"/>
          <wp:effectExtent l="0" t="0" r="0" b="9525"/>
          <wp:wrapNone/>
          <wp:docPr id="2" name="그림 2" descr="newsrele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newsrelea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510" cy="1514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549275</wp:posOffset>
          </wp:positionH>
          <wp:positionV relativeFrom="page">
            <wp:posOffset>325120</wp:posOffset>
          </wp:positionV>
          <wp:extent cx="1333500" cy="371475"/>
          <wp:effectExtent l="0" t="0" r="0" b="0"/>
          <wp:wrapNone/>
          <wp:docPr id="1073741825" name="officeArt object" descr="프리메라로고_심볼 copy_로고만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프리메라로고_심볼 copy_로고만.jpg" descr="프리메라로고_심볼 copy_로고만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371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86F"/>
    <w:multiLevelType w:val="hybridMultilevel"/>
    <w:tmpl w:val="D81A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4F4177"/>
    <w:multiLevelType w:val="hybridMultilevel"/>
    <w:tmpl w:val="8AC4F4C0"/>
    <w:lvl w:ilvl="0" w:tplc="A12A5BFC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1851EC"/>
    <w:multiLevelType w:val="hybridMultilevel"/>
    <w:tmpl w:val="41B0878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D1212BB"/>
    <w:multiLevelType w:val="hybridMultilevel"/>
    <w:tmpl w:val="7A42C3EA"/>
    <w:lvl w:ilvl="0" w:tplc="04090003">
      <w:start w:val="1"/>
      <w:numFmt w:val="bullet"/>
      <w:lvlText w:val=""/>
      <w:lvlJc w:val="left"/>
      <w:pPr>
        <w:ind w:left="111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4">
    <w:nsid w:val="5BBB6F01"/>
    <w:multiLevelType w:val="hybridMultilevel"/>
    <w:tmpl w:val="B4F6BD38"/>
    <w:lvl w:ilvl="0" w:tplc="8660A0CE">
      <w:start w:val="1"/>
      <w:numFmt w:val="bullet"/>
      <w:suff w:val="nothing"/>
      <w:lvlText w:val=""/>
      <w:lvlJc w:val="left"/>
      <w:pPr>
        <w:ind w:left="0" w:firstLine="0"/>
      </w:pPr>
      <w:rPr>
        <w:rFonts w:ascii="Wingdings" w:hAnsi="Wingdings" w:hint="default"/>
        <w:sz w:val="20"/>
        <w:lang w:val="en-US"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5C45D46"/>
    <w:multiLevelType w:val="hybridMultilevel"/>
    <w:tmpl w:val="7768466C"/>
    <w:lvl w:ilvl="0" w:tplc="F176F1B6">
      <w:start w:val="1"/>
      <w:numFmt w:val="bullet"/>
      <w:lvlText w:val="■"/>
      <w:lvlJc w:val="left"/>
      <w:pPr>
        <w:ind w:left="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DF01F62">
      <w:start w:val="1"/>
      <w:numFmt w:val="bullet"/>
      <w:lvlText w:val="■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668DE6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86A8ECE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C2E9998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E644D12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C4C915E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01D4C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64C6D0E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A8F3A11"/>
    <w:multiLevelType w:val="hybridMultilevel"/>
    <w:tmpl w:val="DE145BCC"/>
    <w:lvl w:ilvl="0" w:tplc="98A20E7A">
      <w:start w:val="1"/>
      <w:numFmt w:val="bullet"/>
      <w:suff w:val="nothing"/>
      <w:lvlText w:val=""/>
      <w:lvlJc w:val="left"/>
      <w:pPr>
        <w:ind w:left="568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2" w:hanging="400"/>
      </w:pPr>
      <w:rPr>
        <w:rFonts w:ascii="Wingdings" w:hAnsi="Wingdings" w:hint="default"/>
      </w:rPr>
    </w:lvl>
  </w:abstractNum>
  <w:abstractNum w:abstractNumId="7">
    <w:nsid w:val="778151AD"/>
    <w:multiLevelType w:val="hybridMultilevel"/>
    <w:tmpl w:val="65F625C8"/>
    <w:lvl w:ilvl="0" w:tplc="2828F7B2">
      <w:start w:val="1"/>
      <w:numFmt w:val="bullet"/>
      <w:lvlText w:val=""/>
      <w:lvlJc w:val="left"/>
      <w:pPr>
        <w:ind w:left="454" w:hanging="17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DC"/>
    <w:rsid w:val="00000ADF"/>
    <w:rsid w:val="00001EB2"/>
    <w:rsid w:val="00002DE6"/>
    <w:rsid w:val="000065DD"/>
    <w:rsid w:val="00007476"/>
    <w:rsid w:val="0001102E"/>
    <w:rsid w:val="000235C6"/>
    <w:rsid w:val="00026809"/>
    <w:rsid w:val="0003015F"/>
    <w:rsid w:val="00057326"/>
    <w:rsid w:val="00072F61"/>
    <w:rsid w:val="00083049"/>
    <w:rsid w:val="00090FA3"/>
    <w:rsid w:val="000B2B61"/>
    <w:rsid w:val="000C3145"/>
    <w:rsid w:val="000C36F8"/>
    <w:rsid w:val="000C4040"/>
    <w:rsid w:val="000D0172"/>
    <w:rsid w:val="000E7DC8"/>
    <w:rsid w:val="00103E3D"/>
    <w:rsid w:val="00110B0F"/>
    <w:rsid w:val="00111F8C"/>
    <w:rsid w:val="0011776B"/>
    <w:rsid w:val="00134F22"/>
    <w:rsid w:val="001365BA"/>
    <w:rsid w:val="00137233"/>
    <w:rsid w:val="00155F17"/>
    <w:rsid w:val="001650BC"/>
    <w:rsid w:val="00165100"/>
    <w:rsid w:val="00165268"/>
    <w:rsid w:val="0016778B"/>
    <w:rsid w:val="00175125"/>
    <w:rsid w:val="00180248"/>
    <w:rsid w:val="001803F9"/>
    <w:rsid w:val="001829E9"/>
    <w:rsid w:val="001928F2"/>
    <w:rsid w:val="001B1639"/>
    <w:rsid w:val="001B6872"/>
    <w:rsid w:val="001C6D77"/>
    <w:rsid w:val="001C7CDF"/>
    <w:rsid w:val="001D3B8F"/>
    <w:rsid w:val="001F44FD"/>
    <w:rsid w:val="001F5872"/>
    <w:rsid w:val="00204747"/>
    <w:rsid w:val="00235FE9"/>
    <w:rsid w:val="00271396"/>
    <w:rsid w:val="00284DBB"/>
    <w:rsid w:val="002A0134"/>
    <w:rsid w:val="002A0332"/>
    <w:rsid w:val="002B11F3"/>
    <w:rsid w:val="002C1FD3"/>
    <w:rsid w:val="002C2F73"/>
    <w:rsid w:val="002C563E"/>
    <w:rsid w:val="002C75ED"/>
    <w:rsid w:val="002D00CF"/>
    <w:rsid w:val="002D3289"/>
    <w:rsid w:val="002D4262"/>
    <w:rsid w:val="002D750F"/>
    <w:rsid w:val="002F078B"/>
    <w:rsid w:val="003147AB"/>
    <w:rsid w:val="0031651F"/>
    <w:rsid w:val="00317AAE"/>
    <w:rsid w:val="00321C8F"/>
    <w:rsid w:val="00322D6E"/>
    <w:rsid w:val="00327B6D"/>
    <w:rsid w:val="00331C94"/>
    <w:rsid w:val="003429A1"/>
    <w:rsid w:val="003518E9"/>
    <w:rsid w:val="00355AE7"/>
    <w:rsid w:val="00373F68"/>
    <w:rsid w:val="003855FC"/>
    <w:rsid w:val="00390EA7"/>
    <w:rsid w:val="0039601D"/>
    <w:rsid w:val="003B5C14"/>
    <w:rsid w:val="003D5E63"/>
    <w:rsid w:val="003E2B4F"/>
    <w:rsid w:val="003F5048"/>
    <w:rsid w:val="00400D18"/>
    <w:rsid w:val="00421309"/>
    <w:rsid w:val="004248F7"/>
    <w:rsid w:val="00444F36"/>
    <w:rsid w:val="0045480B"/>
    <w:rsid w:val="0048439F"/>
    <w:rsid w:val="004B75F1"/>
    <w:rsid w:val="004C2C6E"/>
    <w:rsid w:val="004C590B"/>
    <w:rsid w:val="004D491C"/>
    <w:rsid w:val="004D504C"/>
    <w:rsid w:val="004E75D6"/>
    <w:rsid w:val="004F26F3"/>
    <w:rsid w:val="004F5BCC"/>
    <w:rsid w:val="00533DF1"/>
    <w:rsid w:val="00536C3E"/>
    <w:rsid w:val="005507BD"/>
    <w:rsid w:val="00567C5C"/>
    <w:rsid w:val="00594FD6"/>
    <w:rsid w:val="005B3C6C"/>
    <w:rsid w:val="005B7457"/>
    <w:rsid w:val="005C219F"/>
    <w:rsid w:val="005C2D20"/>
    <w:rsid w:val="005E1444"/>
    <w:rsid w:val="005E36E9"/>
    <w:rsid w:val="005E566B"/>
    <w:rsid w:val="005F0F55"/>
    <w:rsid w:val="005F11A9"/>
    <w:rsid w:val="005F414F"/>
    <w:rsid w:val="006006C9"/>
    <w:rsid w:val="00613FCC"/>
    <w:rsid w:val="0061504A"/>
    <w:rsid w:val="00620BC7"/>
    <w:rsid w:val="00626D74"/>
    <w:rsid w:val="0064038A"/>
    <w:rsid w:val="00677E15"/>
    <w:rsid w:val="00682D55"/>
    <w:rsid w:val="00691789"/>
    <w:rsid w:val="00695F1A"/>
    <w:rsid w:val="006B7422"/>
    <w:rsid w:val="006D167B"/>
    <w:rsid w:val="006F0417"/>
    <w:rsid w:val="006F118B"/>
    <w:rsid w:val="006F36A5"/>
    <w:rsid w:val="0071393D"/>
    <w:rsid w:val="0076276A"/>
    <w:rsid w:val="00764F7D"/>
    <w:rsid w:val="007673A7"/>
    <w:rsid w:val="00784390"/>
    <w:rsid w:val="00784F62"/>
    <w:rsid w:val="007A1846"/>
    <w:rsid w:val="007B4391"/>
    <w:rsid w:val="007C32E6"/>
    <w:rsid w:val="007C720E"/>
    <w:rsid w:val="007D10E7"/>
    <w:rsid w:val="007D1EDD"/>
    <w:rsid w:val="007D6A33"/>
    <w:rsid w:val="007E749C"/>
    <w:rsid w:val="007F486B"/>
    <w:rsid w:val="00825F23"/>
    <w:rsid w:val="008357D3"/>
    <w:rsid w:val="008469F4"/>
    <w:rsid w:val="00854761"/>
    <w:rsid w:val="00873ECD"/>
    <w:rsid w:val="008A4A4A"/>
    <w:rsid w:val="008C4172"/>
    <w:rsid w:val="008D0074"/>
    <w:rsid w:val="008D4BBA"/>
    <w:rsid w:val="008D65F5"/>
    <w:rsid w:val="008D69A3"/>
    <w:rsid w:val="008E2AF9"/>
    <w:rsid w:val="008E4C95"/>
    <w:rsid w:val="008E6FBE"/>
    <w:rsid w:val="008F0B10"/>
    <w:rsid w:val="008F1402"/>
    <w:rsid w:val="009073F3"/>
    <w:rsid w:val="009108B6"/>
    <w:rsid w:val="009264EA"/>
    <w:rsid w:val="009519E0"/>
    <w:rsid w:val="00957A7D"/>
    <w:rsid w:val="00967775"/>
    <w:rsid w:val="00986417"/>
    <w:rsid w:val="00991507"/>
    <w:rsid w:val="00992EAF"/>
    <w:rsid w:val="00993B63"/>
    <w:rsid w:val="009A1F95"/>
    <w:rsid w:val="009A58EB"/>
    <w:rsid w:val="009C3A05"/>
    <w:rsid w:val="009E2638"/>
    <w:rsid w:val="00A03864"/>
    <w:rsid w:val="00A21599"/>
    <w:rsid w:val="00A2181D"/>
    <w:rsid w:val="00A56198"/>
    <w:rsid w:val="00A728A4"/>
    <w:rsid w:val="00AA7C72"/>
    <w:rsid w:val="00AC54BA"/>
    <w:rsid w:val="00AC610F"/>
    <w:rsid w:val="00AE0E4F"/>
    <w:rsid w:val="00AE10C9"/>
    <w:rsid w:val="00AE254A"/>
    <w:rsid w:val="00AE627E"/>
    <w:rsid w:val="00AF52F5"/>
    <w:rsid w:val="00B061FC"/>
    <w:rsid w:val="00B22A32"/>
    <w:rsid w:val="00B51373"/>
    <w:rsid w:val="00B54BF5"/>
    <w:rsid w:val="00B60EC0"/>
    <w:rsid w:val="00B6501C"/>
    <w:rsid w:val="00B675EA"/>
    <w:rsid w:val="00B81F71"/>
    <w:rsid w:val="00B844E7"/>
    <w:rsid w:val="00BA3690"/>
    <w:rsid w:val="00BC52A1"/>
    <w:rsid w:val="00BC7BD5"/>
    <w:rsid w:val="00BD4660"/>
    <w:rsid w:val="00BD699C"/>
    <w:rsid w:val="00BE408D"/>
    <w:rsid w:val="00BE4784"/>
    <w:rsid w:val="00BF5A59"/>
    <w:rsid w:val="00C01FF5"/>
    <w:rsid w:val="00C03BA4"/>
    <w:rsid w:val="00C249DF"/>
    <w:rsid w:val="00C346C7"/>
    <w:rsid w:val="00C348A1"/>
    <w:rsid w:val="00C36871"/>
    <w:rsid w:val="00C412DA"/>
    <w:rsid w:val="00C54902"/>
    <w:rsid w:val="00C646B1"/>
    <w:rsid w:val="00C761D4"/>
    <w:rsid w:val="00C7740C"/>
    <w:rsid w:val="00C87FB8"/>
    <w:rsid w:val="00C96679"/>
    <w:rsid w:val="00CB6442"/>
    <w:rsid w:val="00CC659B"/>
    <w:rsid w:val="00CD2FDB"/>
    <w:rsid w:val="00CE2546"/>
    <w:rsid w:val="00CE5830"/>
    <w:rsid w:val="00D1289E"/>
    <w:rsid w:val="00D21839"/>
    <w:rsid w:val="00D227D1"/>
    <w:rsid w:val="00D369DC"/>
    <w:rsid w:val="00D43F49"/>
    <w:rsid w:val="00D47C4E"/>
    <w:rsid w:val="00D63A80"/>
    <w:rsid w:val="00D82DA0"/>
    <w:rsid w:val="00DA71A8"/>
    <w:rsid w:val="00DA7E7D"/>
    <w:rsid w:val="00DD52A3"/>
    <w:rsid w:val="00DF1CE5"/>
    <w:rsid w:val="00DF36B9"/>
    <w:rsid w:val="00E00C76"/>
    <w:rsid w:val="00E20F6E"/>
    <w:rsid w:val="00E2707D"/>
    <w:rsid w:val="00E33C80"/>
    <w:rsid w:val="00E4353D"/>
    <w:rsid w:val="00E50B61"/>
    <w:rsid w:val="00E513EB"/>
    <w:rsid w:val="00E74041"/>
    <w:rsid w:val="00EB17F1"/>
    <w:rsid w:val="00EB7720"/>
    <w:rsid w:val="00EC259A"/>
    <w:rsid w:val="00EC78A1"/>
    <w:rsid w:val="00ED0BA4"/>
    <w:rsid w:val="00ED1188"/>
    <w:rsid w:val="00ED28F5"/>
    <w:rsid w:val="00EE44EC"/>
    <w:rsid w:val="00F02D2C"/>
    <w:rsid w:val="00F3340F"/>
    <w:rsid w:val="00F3346D"/>
    <w:rsid w:val="00F65800"/>
    <w:rsid w:val="00F669BA"/>
    <w:rsid w:val="00F93943"/>
    <w:rsid w:val="00F96497"/>
    <w:rsid w:val="00FA1E3D"/>
    <w:rsid w:val="00FA5C93"/>
    <w:rsid w:val="00FC4739"/>
    <w:rsid w:val="00FC64D4"/>
    <w:rsid w:val="00FD13FA"/>
    <w:rsid w:val="00FD38ED"/>
    <w:rsid w:val="00FD434B"/>
    <w:rsid w:val="00FD6D1C"/>
    <w:rsid w:val="00FE7E71"/>
    <w:rsid w:val="00FF0CEF"/>
    <w:rsid w:val="00FF18E7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6D74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26D74"/>
    <w:rPr>
      <w:u w:val="single"/>
    </w:rPr>
  </w:style>
  <w:style w:type="table" w:customStyle="1" w:styleId="TableNormal">
    <w:name w:val="Table Normal"/>
    <w:rsid w:val="00626D7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626D74"/>
    <w:pPr>
      <w:widowControl w:val="0"/>
      <w:tabs>
        <w:tab w:val="center" w:pos="4252"/>
        <w:tab w:val="right" w:pos="8504"/>
      </w:tabs>
      <w:jc w:val="both"/>
    </w:pPr>
    <w:rPr>
      <w:rFonts w:ascii="바탕" w:eastAsia="바탕" w:hAnsi="바탕" w:cs="바탕"/>
      <w:color w:val="000000"/>
      <w:u w:color="000000"/>
    </w:rPr>
  </w:style>
  <w:style w:type="paragraph" w:styleId="a5">
    <w:name w:val="footer"/>
    <w:rsid w:val="00626D74"/>
    <w:pPr>
      <w:widowControl w:val="0"/>
      <w:tabs>
        <w:tab w:val="center" w:pos="4252"/>
        <w:tab w:val="right" w:pos="8504"/>
      </w:tabs>
      <w:jc w:val="both"/>
    </w:pPr>
    <w:rPr>
      <w:rFonts w:ascii="바탕" w:eastAsia="바탕" w:hAnsi="바탕" w:cs="바탕"/>
      <w:color w:val="000000"/>
      <w:u w:color="000000"/>
    </w:rPr>
  </w:style>
  <w:style w:type="character" w:customStyle="1" w:styleId="a6">
    <w:name w:val="링크"/>
    <w:rsid w:val="00626D74"/>
    <w:rPr>
      <w:color w:val="0000FF"/>
      <w:u w:val="single" w:color="0000FF"/>
    </w:rPr>
  </w:style>
  <w:style w:type="character" w:customStyle="1" w:styleId="Hyperlink0">
    <w:name w:val="Hyperlink.0"/>
    <w:basedOn w:val="a6"/>
    <w:rsid w:val="00626D74"/>
    <w:rPr>
      <w:rFonts w:ascii="Courier" w:eastAsia="Courier" w:hAnsi="Courier" w:cs="Courier"/>
      <w:color w:val="0000FF"/>
      <w:u w:val="single" w:color="0000FF"/>
    </w:rPr>
  </w:style>
  <w:style w:type="character" w:customStyle="1" w:styleId="a7">
    <w:name w:val="없음"/>
    <w:rsid w:val="00626D74"/>
  </w:style>
  <w:style w:type="character" w:customStyle="1" w:styleId="Hyperlink1">
    <w:name w:val="Hyperlink.1"/>
    <w:basedOn w:val="a7"/>
    <w:rsid w:val="00626D74"/>
    <w:rPr>
      <w:rFonts w:ascii="맑은 고딕" w:eastAsia="맑은 고딕" w:hAnsi="맑은 고딕" w:cs="맑은 고딕"/>
      <w:color w:val="0000FF"/>
      <w:u w:val="single" w:color="0000FF"/>
      <w:lang w:val="en-US"/>
    </w:rPr>
  </w:style>
  <w:style w:type="character" w:customStyle="1" w:styleId="Hyperlink2">
    <w:name w:val="Hyperlink.2"/>
    <w:basedOn w:val="a7"/>
    <w:rsid w:val="00626D74"/>
    <w:rPr>
      <w:rFonts w:ascii="맑은 고딕" w:eastAsia="맑은 고딕" w:hAnsi="맑은 고딕" w:cs="맑은 고딕"/>
      <w:color w:val="0000FF"/>
      <w:sz w:val="18"/>
      <w:szCs w:val="18"/>
      <w:u w:val="single" w:color="0000FF"/>
      <w:lang w:val="en-US"/>
    </w:rPr>
  </w:style>
  <w:style w:type="paragraph" w:styleId="a8">
    <w:name w:val="No Spacing"/>
    <w:uiPriority w:val="1"/>
    <w:qFormat/>
    <w:rsid w:val="00626D74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a9">
    <w:name w:val="List Paragraph"/>
    <w:basedOn w:val="a"/>
    <w:uiPriority w:val="34"/>
    <w:qFormat/>
    <w:rsid w:val="00083049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CD2F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CD2FDB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b">
    <w:name w:val="Normal (Web)"/>
    <w:basedOn w:val="a"/>
    <w:uiPriority w:val="99"/>
    <w:unhideWhenUsed/>
    <w:rsid w:val="00072F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  <w:style w:type="paragraph" w:styleId="ac">
    <w:name w:val="annotation text"/>
    <w:basedOn w:val="a"/>
    <w:link w:val="Char0"/>
    <w:uiPriority w:val="99"/>
    <w:semiHidden/>
    <w:unhideWhenUsed/>
    <w:rsid w:val="007D10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jc w:val="left"/>
    </w:pPr>
    <w:rPr>
      <w:rFonts w:hAnsi="Times New Roman" w:cs="Times New Roman"/>
      <w:color w:val="auto"/>
      <w:kern w:val="0"/>
      <w:szCs w:val="24"/>
      <w:bdr w:val="none" w:sz="0" w:space="0" w:color="auto"/>
      <w:lang w:val="x-none" w:eastAsia="x-none"/>
    </w:rPr>
  </w:style>
  <w:style w:type="character" w:customStyle="1" w:styleId="Char0">
    <w:name w:val="메모 텍스트 Char"/>
    <w:basedOn w:val="a0"/>
    <w:link w:val="ac"/>
    <w:uiPriority w:val="99"/>
    <w:semiHidden/>
    <w:rsid w:val="007D10E7"/>
    <w:rPr>
      <w:rFonts w:ascii="바탕" w:eastAsia="바탕"/>
      <w:szCs w:val="24"/>
      <w:bdr w:val="none" w:sz="0" w:space="0" w:color="auto"/>
      <w:lang w:val="x-none" w:eastAsia="x-none"/>
    </w:rPr>
  </w:style>
  <w:style w:type="character" w:styleId="ad">
    <w:name w:val="Emphasis"/>
    <w:basedOn w:val="a0"/>
    <w:uiPriority w:val="20"/>
    <w:qFormat/>
    <w:rsid w:val="005C219F"/>
    <w:rPr>
      <w:i w:val="0"/>
      <w:iCs w:val="0"/>
    </w:rPr>
  </w:style>
  <w:style w:type="character" w:customStyle="1" w:styleId="worddic1">
    <w:name w:val="word_dic1"/>
    <w:basedOn w:val="a0"/>
    <w:rsid w:val="005C219F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6D74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26D74"/>
    <w:rPr>
      <w:u w:val="single"/>
    </w:rPr>
  </w:style>
  <w:style w:type="table" w:customStyle="1" w:styleId="TableNormal">
    <w:name w:val="Table Normal"/>
    <w:rsid w:val="00626D7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626D74"/>
    <w:pPr>
      <w:widowControl w:val="0"/>
      <w:tabs>
        <w:tab w:val="center" w:pos="4252"/>
        <w:tab w:val="right" w:pos="8504"/>
      </w:tabs>
      <w:jc w:val="both"/>
    </w:pPr>
    <w:rPr>
      <w:rFonts w:ascii="바탕" w:eastAsia="바탕" w:hAnsi="바탕" w:cs="바탕"/>
      <w:color w:val="000000"/>
      <w:u w:color="000000"/>
    </w:rPr>
  </w:style>
  <w:style w:type="paragraph" w:styleId="a5">
    <w:name w:val="footer"/>
    <w:rsid w:val="00626D74"/>
    <w:pPr>
      <w:widowControl w:val="0"/>
      <w:tabs>
        <w:tab w:val="center" w:pos="4252"/>
        <w:tab w:val="right" w:pos="8504"/>
      </w:tabs>
      <w:jc w:val="both"/>
    </w:pPr>
    <w:rPr>
      <w:rFonts w:ascii="바탕" w:eastAsia="바탕" w:hAnsi="바탕" w:cs="바탕"/>
      <w:color w:val="000000"/>
      <w:u w:color="000000"/>
    </w:rPr>
  </w:style>
  <w:style w:type="character" w:customStyle="1" w:styleId="a6">
    <w:name w:val="링크"/>
    <w:rsid w:val="00626D74"/>
    <w:rPr>
      <w:color w:val="0000FF"/>
      <w:u w:val="single" w:color="0000FF"/>
    </w:rPr>
  </w:style>
  <w:style w:type="character" w:customStyle="1" w:styleId="Hyperlink0">
    <w:name w:val="Hyperlink.0"/>
    <w:basedOn w:val="a6"/>
    <w:rsid w:val="00626D74"/>
    <w:rPr>
      <w:rFonts w:ascii="Courier" w:eastAsia="Courier" w:hAnsi="Courier" w:cs="Courier"/>
      <w:color w:val="0000FF"/>
      <w:u w:val="single" w:color="0000FF"/>
    </w:rPr>
  </w:style>
  <w:style w:type="character" w:customStyle="1" w:styleId="a7">
    <w:name w:val="없음"/>
    <w:rsid w:val="00626D74"/>
  </w:style>
  <w:style w:type="character" w:customStyle="1" w:styleId="Hyperlink1">
    <w:name w:val="Hyperlink.1"/>
    <w:basedOn w:val="a7"/>
    <w:rsid w:val="00626D74"/>
    <w:rPr>
      <w:rFonts w:ascii="맑은 고딕" w:eastAsia="맑은 고딕" w:hAnsi="맑은 고딕" w:cs="맑은 고딕"/>
      <w:color w:val="0000FF"/>
      <w:u w:val="single" w:color="0000FF"/>
      <w:lang w:val="en-US"/>
    </w:rPr>
  </w:style>
  <w:style w:type="character" w:customStyle="1" w:styleId="Hyperlink2">
    <w:name w:val="Hyperlink.2"/>
    <w:basedOn w:val="a7"/>
    <w:rsid w:val="00626D74"/>
    <w:rPr>
      <w:rFonts w:ascii="맑은 고딕" w:eastAsia="맑은 고딕" w:hAnsi="맑은 고딕" w:cs="맑은 고딕"/>
      <w:color w:val="0000FF"/>
      <w:sz w:val="18"/>
      <w:szCs w:val="18"/>
      <w:u w:val="single" w:color="0000FF"/>
      <w:lang w:val="en-US"/>
    </w:rPr>
  </w:style>
  <w:style w:type="paragraph" w:styleId="a8">
    <w:name w:val="No Spacing"/>
    <w:uiPriority w:val="1"/>
    <w:qFormat/>
    <w:rsid w:val="00626D74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a9">
    <w:name w:val="List Paragraph"/>
    <w:basedOn w:val="a"/>
    <w:uiPriority w:val="34"/>
    <w:qFormat/>
    <w:rsid w:val="00083049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CD2F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CD2FDB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b">
    <w:name w:val="Normal (Web)"/>
    <w:basedOn w:val="a"/>
    <w:uiPriority w:val="99"/>
    <w:unhideWhenUsed/>
    <w:rsid w:val="00072F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  <w:style w:type="paragraph" w:styleId="ac">
    <w:name w:val="annotation text"/>
    <w:basedOn w:val="a"/>
    <w:link w:val="Char0"/>
    <w:uiPriority w:val="99"/>
    <w:semiHidden/>
    <w:unhideWhenUsed/>
    <w:rsid w:val="007D10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jc w:val="left"/>
    </w:pPr>
    <w:rPr>
      <w:rFonts w:hAnsi="Times New Roman" w:cs="Times New Roman"/>
      <w:color w:val="auto"/>
      <w:kern w:val="0"/>
      <w:szCs w:val="24"/>
      <w:bdr w:val="none" w:sz="0" w:space="0" w:color="auto"/>
      <w:lang w:val="x-none" w:eastAsia="x-none"/>
    </w:rPr>
  </w:style>
  <w:style w:type="character" w:customStyle="1" w:styleId="Char0">
    <w:name w:val="메모 텍스트 Char"/>
    <w:basedOn w:val="a0"/>
    <w:link w:val="ac"/>
    <w:uiPriority w:val="99"/>
    <w:semiHidden/>
    <w:rsid w:val="007D10E7"/>
    <w:rPr>
      <w:rFonts w:ascii="바탕" w:eastAsia="바탕"/>
      <w:szCs w:val="24"/>
      <w:bdr w:val="none" w:sz="0" w:space="0" w:color="auto"/>
      <w:lang w:val="x-none" w:eastAsia="x-none"/>
    </w:rPr>
  </w:style>
  <w:style w:type="character" w:styleId="ad">
    <w:name w:val="Emphasis"/>
    <w:basedOn w:val="a0"/>
    <w:uiPriority w:val="20"/>
    <w:qFormat/>
    <w:rsid w:val="005C219F"/>
    <w:rPr>
      <w:i w:val="0"/>
      <w:iCs w:val="0"/>
    </w:rPr>
  </w:style>
  <w:style w:type="character" w:customStyle="1" w:styleId="worddic1">
    <w:name w:val="word_dic1"/>
    <w:basedOn w:val="a0"/>
    <w:rsid w:val="005C219F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6683">
                  <w:marLeft w:val="0"/>
                  <w:marRight w:val="0"/>
                  <w:marTop w:val="240"/>
                  <w:marBottom w:val="240"/>
                  <w:divBdr>
                    <w:top w:val="single" w:sz="6" w:space="0" w:color="E6DFD8"/>
                    <w:left w:val="single" w:sz="6" w:space="0" w:color="E6DFD8"/>
                    <w:bottom w:val="single" w:sz="6" w:space="0" w:color="E6DFD8"/>
                    <w:right w:val="single" w:sz="6" w:space="0" w:color="E6DFD8"/>
                  </w:divBdr>
                  <w:divsChild>
                    <w:div w:id="17139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095">
                  <w:marLeft w:val="0"/>
                  <w:marRight w:val="0"/>
                  <w:marTop w:val="240"/>
                  <w:marBottom w:val="240"/>
                  <w:divBdr>
                    <w:top w:val="single" w:sz="6" w:space="0" w:color="E6DFD8"/>
                    <w:left w:val="single" w:sz="6" w:space="0" w:color="E6DFD8"/>
                    <w:bottom w:val="single" w:sz="6" w:space="0" w:color="E6DFD8"/>
                    <w:right w:val="single" w:sz="6" w:space="0" w:color="E6DFD8"/>
                  </w:divBdr>
                  <w:divsChild>
                    <w:div w:id="18685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j.seo@amorepacific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aren.kim@communique.co.k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uren.min@communique.co.k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Vicky.oh@communique.co.k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tella.kim@communique.co.k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92BF-CD86-4708-80C4-F328122A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amore</cp:lastModifiedBy>
  <cp:revision>2</cp:revision>
  <dcterms:created xsi:type="dcterms:W3CDTF">2016-08-31T10:03:00Z</dcterms:created>
  <dcterms:modified xsi:type="dcterms:W3CDTF">2016-08-31T10:03:00Z</dcterms:modified>
</cp:coreProperties>
</file>