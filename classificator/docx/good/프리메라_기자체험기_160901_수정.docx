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기자체험기</w:t>
      </w:r>
      <w:r>
        <w:rPr>
          <w:rFonts w:ascii="함초롬바탕" w:eastAsia="함초롬바탕" w:hAnsi="함초롬바탕" w:cs="함초롬바탕" w:hint="eastAsia"/>
        </w:rPr>
        <w:t xml:space="preserve">] </w:t>
      </w:r>
      <w:r>
        <w:rPr>
          <w:rFonts w:eastAsia="함초롬바탕"/>
        </w:rPr>
        <w:t>나와는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멀었던</w:t>
      </w:r>
      <w:r>
        <w:rPr>
          <w:rFonts w:eastAsia="함초롬바탕"/>
        </w:rPr>
        <w:t xml:space="preserve"> </w:t>
      </w:r>
      <w:r w:rsidR="00493890" w:rsidRPr="00493890">
        <w:rPr>
          <w:rFonts w:eastAsia="함초롬바탕" w:hint="eastAsia"/>
          <w:color w:val="FF0000"/>
        </w:rPr>
        <w:t>탄력과</w:t>
      </w:r>
      <w:r w:rsidR="00493890" w:rsidRPr="00493890">
        <w:rPr>
          <w:rFonts w:eastAsia="함초롬바탕" w:hint="eastAsia"/>
          <w:color w:val="FF0000"/>
        </w:rPr>
        <w:t xml:space="preserve"> </w:t>
      </w:r>
      <w:r>
        <w:rPr>
          <w:rFonts w:eastAsia="함초롬바탕"/>
        </w:rPr>
        <w:t>주름관리</w:t>
      </w:r>
      <w:r>
        <w:rPr>
          <w:rFonts w:ascii="함초롬바탕" w:eastAsia="함초롬바탕" w:hAnsi="함초롬바탕" w:cs="함초롬바탕" w:hint="eastAsia"/>
        </w:rPr>
        <w:t xml:space="preserve">? </w:t>
      </w:r>
      <w:r>
        <w:rPr>
          <w:rFonts w:eastAsia="함초롬바탕"/>
        </w:rPr>
        <w:t>미리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준비하는</w:t>
      </w:r>
      <w:r>
        <w:rPr>
          <w:rFonts w:eastAsia="함초롬바탕"/>
        </w:rPr>
        <w:t xml:space="preserve"> </w:t>
      </w:r>
      <w:del w:id="0" w:author="amore" w:date="2016-09-01T17:52:00Z">
        <w:r w:rsidDel="00186592">
          <w:rPr>
            <w:rFonts w:ascii="함초롬바탕" w:eastAsia="함초롬바탕" w:hAnsi="함초롬바탕" w:cs="함초롬바탕" w:hint="eastAsia"/>
          </w:rPr>
          <w:delText>20-30</w:delText>
        </w:r>
        <w:r w:rsidDel="00186592">
          <w:rPr>
            <w:rFonts w:eastAsia="함초롬바탕"/>
          </w:rPr>
          <w:delText>대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추천</w:delText>
        </w:r>
        <w:r w:rsidDel="00186592">
          <w:rPr>
            <w:rFonts w:eastAsia="함초롬바탕"/>
          </w:rPr>
          <w:delText xml:space="preserve"> </w:delText>
        </w:r>
      </w:del>
      <w:r>
        <w:rPr>
          <w:rFonts w:eastAsia="함초롬바탕"/>
        </w:rPr>
        <w:t>탄력크림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>[</w:t>
      </w:r>
      <w:r>
        <w:rPr>
          <w:rFonts w:eastAsia="함초롬바탕"/>
        </w:rPr>
        <w:t>김희옥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기자</w:t>
      </w:r>
      <w:r>
        <w:rPr>
          <w:rFonts w:ascii="함초롬바탕" w:eastAsia="함초롬바탕" w:hAnsi="함초롬바탕" w:cs="함초롬바탕" w:hint="eastAsia"/>
        </w:rPr>
        <w:t>] “</w:t>
      </w:r>
      <w:r>
        <w:rPr>
          <w:rFonts w:eastAsia="함초롬바탕"/>
        </w:rPr>
        <w:t>어머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뭐야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언제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생겼지</w:t>
      </w:r>
      <w:r>
        <w:rPr>
          <w:rFonts w:ascii="함초롬바탕" w:eastAsia="함초롬바탕" w:hAnsi="함초롬바탕" w:cs="함초롬바탕" w:hint="eastAsia"/>
        </w:rPr>
        <w:t>?”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>20</w:t>
      </w:r>
      <w:r>
        <w:rPr>
          <w:rFonts w:eastAsia="함초롬바탕"/>
        </w:rPr>
        <w:t>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피부가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건조해지고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당기면서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보습에만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맸다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하지만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30</w:t>
      </w:r>
      <w:r>
        <w:rPr>
          <w:rFonts w:eastAsia="함초롬바탕"/>
        </w:rPr>
        <w:t>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어느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샌가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깊어진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눈가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눈에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띄게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선명해진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목주름에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충격에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빠지게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안티에이징은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중년에게나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필요하다고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생각했던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후회스럽다</w:t>
      </w:r>
      <w:r>
        <w:rPr>
          <w:rFonts w:ascii="함초롬바탕" w:eastAsia="함초롬바탕" w:hAnsi="함초롬바탕" w:cs="함초롬바탕" w:hint="eastAsia"/>
        </w:rPr>
        <w:t>.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eastAsia="함초롬바탕"/>
        </w:rPr>
        <w:t>사실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탄력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전까진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소홀하기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마련이다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사실은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</w:t>
      </w:r>
      <w:r>
        <w:rPr>
          <w:rFonts w:eastAsia="함초롬바탕"/>
        </w:rPr>
        <w:t>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들어서면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노화가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늦어도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</w:t>
      </w:r>
      <w:r>
        <w:rPr>
          <w:rFonts w:eastAsia="함초롬바탕"/>
        </w:rPr>
        <w:t>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중반부터는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미리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나중에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후회하기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싫다면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eastAsia="함초롬바탕"/>
        </w:rPr>
        <w:t>이에</w:t>
      </w:r>
      <w:r>
        <w:rPr>
          <w:rFonts w:eastAsia="함초롬바탕"/>
        </w:rPr>
        <w:t xml:space="preserve"> </w:t>
      </w:r>
      <w:del w:id="1" w:author="amore" w:date="2016-09-01T17:54:00Z">
        <w:r w:rsidDel="00186592">
          <w:rPr>
            <w:rFonts w:eastAsia="함초롬바탕"/>
          </w:rPr>
          <w:delText>젊은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연령대</w:delText>
        </w:r>
      </w:del>
      <w:del w:id="2" w:author="amore" w:date="2016-09-01T17:53:00Z">
        <w:r w:rsidDel="00186592">
          <w:rPr>
            <w:rFonts w:eastAsia="함초롬바탕"/>
          </w:rPr>
          <w:delText>가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사용하기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좋으면서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다른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기능성의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제품과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함께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병행할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수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있는</w:delText>
        </w:r>
      </w:del>
      <w:r>
        <w:rPr>
          <w:rFonts w:eastAsia="함초롬바탕"/>
        </w:rPr>
        <w:t xml:space="preserve"> </w:t>
      </w:r>
      <w:proofErr w:type="spellStart"/>
      <w:ins w:id="3" w:author="amore" w:date="2016-09-01T17:54:00Z">
        <w:r w:rsidR="00186592">
          <w:rPr>
            <w:rFonts w:eastAsia="함초롬바탕" w:hint="eastAsia"/>
          </w:rPr>
          <w:t>젋은</w:t>
        </w:r>
        <w:proofErr w:type="spellEnd"/>
        <w:r w:rsidR="00186592">
          <w:rPr>
            <w:rFonts w:eastAsia="함초롬바탕" w:hint="eastAsia"/>
          </w:rPr>
          <w:t xml:space="preserve"> </w:t>
        </w:r>
        <w:r w:rsidR="00186592">
          <w:rPr>
            <w:rFonts w:eastAsia="함초롬바탕" w:hint="eastAsia"/>
          </w:rPr>
          <w:t>날의</w:t>
        </w:r>
        <w:r w:rsidR="00186592">
          <w:rPr>
            <w:rFonts w:eastAsia="함초롬바탕" w:hint="eastAsia"/>
          </w:rPr>
          <w:t xml:space="preserve"> </w:t>
        </w:r>
        <w:r w:rsidR="00186592">
          <w:rPr>
            <w:rFonts w:eastAsia="함초롬바탕" w:hint="eastAsia"/>
          </w:rPr>
          <w:t>탄력본능을</w:t>
        </w:r>
        <w:r w:rsidR="00186592">
          <w:rPr>
            <w:rFonts w:eastAsia="함초롬바탕" w:hint="eastAsia"/>
          </w:rPr>
          <w:t xml:space="preserve"> </w:t>
        </w:r>
        <w:r w:rsidR="00186592">
          <w:rPr>
            <w:rFonts w:eastAsia="함초롬바탕" w:hint="eastAsia"/>
          </w:rPr>
          <w:t>되살리는</w:t>
        </w:r>
        <w:r w:rsidR="00186592">
          <w:rPr>
            <w:rFonts w:eastAsia="함초롬바탕" w:hint="eastAsia"/>
          </w:rPr>
          <w:t xml:space="preserve"> </w:t>
        </w:r>
      </w:ins>
      <w:r>
        <w:rPr>
          <w:rFonts w:eastAsia="함초롬바탕"/>
        </w:rPr>
        <w:t>탄력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크림으로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프리메라의</w:t>
      </w:r>
      <w:proofErr w:type="spellEnd"/>
      <w:r w:rsidR="00493890">
        <w:rPr>
          <w:rFonts w:eastAsia="함초롬바탕" w:hint="eastAsia"/>
        </w:rPr>
        <w:t xml:space="preserve"> </w:t>
      </w:r>
      <w:r w:rsidR="00493890" w:rsidRPr="00493890">
        <w:rPr>
          <w:rFonts w:eastAsia="함초롬바탕" w:hint="eastAsia"/>
          <w:color w:val="FF0000"/>
        </w:rPr>
        <w:t>신제품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와일드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씨드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퍼밍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크림</w:t>
      </w:r>
      <w:r>
        <w:rPr>
          <w:rFonts w:ascii="함초롬바탕" w:eastAsia="함초롬바탕" w:hAnsi="함초롬바탕" w:cs="함초롬바탕" w:hint="eastAsia"/>
        </w:rPr>
        <w:t>’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주름과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탄력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뿐만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아니라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원인이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건조함을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해결해주는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보습기능까지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다양하게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</w:t>
      </w:r>
      <w:r>
        <w:rPr>
          <w:rFonts w:eastAsia="함초롬바탕"/>
        </w:rPr>
        <w:t>대</w:t>
      </w:r>
      <w:r>
        <w:rPr>
          <w:rFonts w:eastAsia="함초롬바탕"/>
        </w:rPr>
        <w:t xml:space="preserve"> </w:t>
      </w:r>
      <w:ins w:id="4" w:author="amore" w:date="2016-09-01T17:54:00Z">
        <w:r w:rsidR="00186592">
          <w:rPr>
            <w:rFonts w:eastAsia="함초롬바탕" w:hint="eastAsia"/>
          </w:rPr>
          <w:t>후</w:t>
        </w:r>
      </w:ins>
      <w:del w:id="5" w:author="amore" w:date="2016-09-01T17:54:00Z">
        <w:r w:rsidDel="00186592">
          <w:rPr>
            <w:rFonts w:eastAsia="함초롬바탕"/>
          </w:rPr>
          <w:delText>중</w:delText>
        </w:r>
      </w:del>
      <w:r>
        <w:rPr>
          <w:rFonts w:eastAsia="함초롬바탕"/>
        </w:rPr>
        <w:t>반</w:t>
      </w:r>
      <w:r>
        <w:rPr>
          <w:rFonts w:ascii="함초롬바탕" w:eastAsia="함초롬바탕" w:hAnsi="함초롬바탕" w:cs="함초롬바탕" w:hint="eastAsia"/>
        </w:rPr>
        <w:t>, 30</w:t>
      </w:r>
      <w:r>
        <w:rPr>
          <w:rFonts w:eastAsia="함초롬바탕"/>
        </w:rPr>
        <w:t>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초반</w:t>
      </w:r>
      <w:r>
        <w:rPr>
          <w:rFonts w:ascii="함초롬바탕" w:eastAsia="함초롬바탕" w:hAnsi="함초롬바탕" w:cs="함초롬바탕" w:hint="eastAsia"/>
        </w:rPr>
        <w:t>, 30</w:t>
      </w:r>
      <w:r>
        <w:rPr>
          <w:rFonts w:eastAsia="함초롬바탕"/>
        </w:rPr>
        <w:t>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중반의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뷰티에디터들이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직접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봤다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proofErr w:type="gramStart"/>
      <w:r>
        <w:rPr>
          <w:rFonts w:eastAsia="함초롬바탕"/>
        </w:rPr>
        <w:t>제품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프리메라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와일드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씨드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퍼밍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크림</w:t>
      </w:r>
      <w:r>
        <w:rPr>
          <w:rFonts w:ascii="함초롬바탕" w:eastAsia="함초롬바탕" w:hAnsi="함초롬바탕" w:cs="함초롬바탕" w:hint="eastAsia"/>
        </w:rPr>
        <w:t xml:space="preserve">’ 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  <w:proofErr w:type="gramStart"/>
      <w:r>
        <w:rPr>
          <w:rFonts w:eastAsia="함초롬바탕"/>
        </w:rPr>
        <w:t>특징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493890" w:rsidRPr="00493890">
        <w:rPr>
          <w:rFonts w:ascii="나눔고딕" w:eastAsia="나눔고딕" w:hAnsi="나눔고딕" w:hint="eastAsia"/>
          <w:color w:val="FF0000"/>
          <w:sz w:val="22"/>
          <w:szCs w:val="22"/>
          <w:shd w:val="clear" w:color="auto" w:fill="FFFFFF"/>
        </w:rPr>
        <w:t>항산화</w:t>
      </w:r>
      <w:proofErr w:type="spellEnd"/>
      <w:r w:rsidR="00493890" w:rsidRPr="00493890">
        <w:rPr>
          <w:rFonts w:ascii="나눔고딕" w:eastAsia="나눔고딕" w:hAnsi="나눔고딕" w:hint="eastAsia"/>
          <w:color w:val="FF0000"/>
          <w:sz w:val="22"/>
          <w:szCs w:val="22"/>
          <w:shd w:val="clear" w:color="auto" w:fill="FFFFFF"/>
        </w:rPr>
        <w:t xml:space="preserve"> 선분을 함유한 희귀 복원종 콩인 </w:t>
      </w:r>
      <w:proofErr w:type="spellStart"/>
      <w:r w:rsidR="00493890" w:rsidRPr="00493890">
        <w:rPr>
          <w:rFonts w:ascii="나눔고딕" w:eastAsia="나눔고딕" w:hAnsi="나눔고딕" w:hint="eastAsia"/>
          <w:color w:val="FF0000"/>
          <w:sz w:val="22"/>
          <w:szCs w:val="22"/>
          <w:shd w:val="clear" w:color="auto" w:fill="FFFFFF"/>
        </w:rPr>
        <w:t>납작콩</w:t>
      </w:r>
      <w:proofErr w:type="spellEnd"/>
      <w:r w:rsidR="00493890" w:rsidRPr="00493890">
        <w:rPr>
          <w:rFonts w:ascii="나눔고딕" w:eastAsia="나눔고딕" w:hAnsi="나눔고딕" w:hint="eastAsia"/>
          <w:color w:val="FF0000"/>
          <w:sz w:val="22"/>
          <w:szCs w:val="22"/>
          <w:shd w:val="clear" w:color="auto" w:fill="FFFFFF"/>
        </w:rPr>
        <w:t xml:space="preserve">(와일드 </w:t>
      </w:r>
      <w:proofErr w:type="spellStart"/>
      <w:r w:rsidR="00493890" w:rsidRPr="00493890">
        <w:rPr>
          <w:rFonts w:ascii="나눔고딕" w:eastAsia="나눔고딕" w:hAnsi="나눔고딕" w:hint="eastAsia"/>
          <w:color w:val="FF0000"/>
          <w:sz w:val="22"/>
          <w:szCs w:val="22"/>
          <w:shd w:val="clear" w:color="auto" w:fill="FFFFFF"/>
        </w:rPr>
        <w:t>씨드</w:t>
      </w:r>
      <w:proofErr w:type="spellEnd"/>
      <w:r w:rsidR="00493890" w:rsidRPr="00493890">
        <w:rPr>
          <w:rFonts w:ascii="나눔고딕" w:eastAsia="나눔고딕" w:hAnsi="나눔고딕" w:hint="eastAsia"/>
          <w:color w:val="FF0000"/>
          <w:sz w:val="22"/>
          <w:szCs w:val="22"/>
          <w:shd w:val="clear" w:color="auto" w:fill="FFFFFF"/>
        </w:rPr>
        <w:t>)</w:t>
      </w:r>
      <w:del w:id="6" w:author="amore" w:date="2016-09-01T17:55:00Z">
        <w:r w:rsidR="00493890" w:rsidRPr="00493890" w:rsidDel="00186592">
          <w:rPr>
            <w:rFonts w:ascii="나눔고딕" w:eastAsia="나눔고딕" w:hAnsi="나눔고딕" w:hint="eastAsia"/>
            <w:color w:val="FF0000"/>
            <w:sz w:val="22"/>
            <w:szCs w:val="22"/>
            <w:shd w:val="clear" w:color="auto" w:fill="FFFFFF"/>
          </w:rPr>
          <w:delText xml:space="preserve">이 </w:delText>
        </w:r>
      </w:del>
      <w:del w:id="7" w:author="amore" w:date="2016-09-01T17:54:00Z">
        <w:r w:rsidR="00493890" w:rsidRPr="00493890" w:rsidDel="00186592">
          <w:rPr>
            <w:rFonts w:ascii="나눔고딕" w:eastAsia="나눔고딕" w:hAnsi="나눔고딕" w:hint="eastAsia"/>
            <w:color w:val="FF0000"/>
            <w:sz w:val="22"/>
            <w:szCs w:val="22"/>
            <w:shd w:val="clear" w:color="auto" w:fill="FFFFFF"/>
          </w:rPr>
          <w:delText>주성분으로 계량된 콩에는 없는</w:delText>
        </w:r>
      </w:del>
      <w:r w:rsidR="00493890" w:rsidRPr="00493890">
        <w:rPr>
          <w:rFonts w:ascii="나눔고딕" w:eastAsia="나눔고딕" w:hAnsi="나눔고딕" w:hint="eastAsia"/>
          <w:color w:val="FF0000"/>
          <w:sz w:val="22"/>
          <w:szCs w:val="22"/>
          <w:shd w:val="clear" w:color="auto" w:fill="FFFFFF"/>
        </w:rPr>
        <w:t xml:space="preserve"> </w:t>
      </w:r>
      <w:ins w:id="8" w:author="amore" w:date="2016-09-01T17:55:00Z">
        <w:r w:rsidR="00186592">
          <w:rPr>
            <w:rFonts w:ascii="나눔고딕" w:eastAsia="나눔고딕" w:hAnsi="나눔고딕" w:hint="eastAsia"/>
            <w:color w:val="FF0000"/>
            <w:sz w:val="22"/>
            <w:szCs w:val="22"/>
            <w:shd w:val="clear" w:color="auto" w:fill="FFFFFF"/>
          </w:rPr>
          <w:t xml:space="preserve">에서 얻은 </w:t>
        </w:r>
      </w:ins>
      <w:del w:id="9" w:author="amore" w:date="2016-09-01T17:55:00Z">
        <w:r w:rsidR="00493890" w:rsidRPr="00493890" w:rsidDel="00186592">
          <w:rPr>
            <w:rFonts w:ascii="나눔고딕" w:eastAsia="나눔고딕" w:hAnsi="나눔고딕" w:hint="eastAsia"/>
            <w:color w:val="FF0000"/>
            <w:sz w:val="22"/>
            <w:szCs w:val="22"/>
            <w:shd w:val="clear" w:color="auto" w:fill="FFFFFF"/>
          </w:rPr>
          <w:delText>강력한 항노화 성분의 결정체</w:delText>
        </w:r>
      </w:del>
      <w:r w:rsidR="00493890" w:rsidRPr="00493890">
        <w:rPr>
          <w:rFonts w:ascii="나눔고딕" w:eastAsia="나눔고딕" w:hAnsi="나눔고딕" w:hint="eastAsia"/>
          <w:color w:val="FF0000"/>
          <w:sz w:val="22"/>
          <w:szCs w:val="22"/>
          <w:shd w:val="clear" w:color="auto" w:fill="FFFFFF"/>
        </w:rPr>
        <w:t xml:space="preserve"> 와일드 </w:t>
      </w:r>
      <w:proofErr w:type="spellStart"/>
      <w:r w:rsidR="00493890" w:rsidRPr="00493890">
        <w:rPr>
          <w:rFonts w:ascii="나눔고딕" w:eastAsia="나눔고딕" w:hAnsi="나눔고딕" w:hint="eastAsia"/>
          <w:color w:val="FF0000"/>
          <w:sz w:val="22"/>
          <w:szCs w:val="22"/>
          <w:shd w:val="clear" w:color="auto" w:fill="FFFFFF"/>
        </w:rPr>
        <w:t>퍼밍</w:t>
      </w:r>
      <w:proofErr w:type="spellEnd"/>
      <w:r w:rsidR="00493890" w:rsidRPr="00493890">
        <w:rPr>
          <w:rFonts w:ascii="나눔고딕" w:eastAsia="나눔고딕" w:hAnsi="나눔고딕" w:hint="eastAsia"/>
          <w:color w:val="FF0000"/>
          <w:sz w:val="22"/>
          <w:szCs w:val="22"/>
          <w:shd w:val="clear" w:color="auto" w:fill="FFFFFF"/>
        </w:rPr>
        <w:t>™이 탄력개선에 도움을 준다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eastAsia="함초롬바탕"/>
        </w:rPr>
        <w:t>김희옥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(30</w:t>
      </w:r>
      <w:r>
        <w:rPr>
          <w:rFonts w:eastAsia="함초롬바탕"/>
        </w:rPr>
        <w:t>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중반</w:t>
      </w:r>
      <w:r>
        <w:rPr>
          <w:rFonts w:ascii="함초롬바탕" w:eastAsia="함초롬바탕" w:hAnsi="함초롬바탕" w:cs="함초롬바탕" w:hint="eastAsia"/>
        </w:rPr>
        <w:t>)</w:t>
      </w: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사진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에디터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눈가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비포</w:t>
      </w:r>
      <w:proofErr w:type="spellEnd"/>
      <w:r>
        <w:rPr>
          <w:rFonts w:ascii="함초롬바탕" w:eastAsia="함초롬바탕" w:hAnsi="함초롬바탕" w:cs="함초롬바탕" w:hint="eastAsia"/>
        </w:rPr>
        <w:t>/</w:t>
      </w:r>
      <w:proofErr w:type="spellStart"/>
      <w:r>
        <w:rPr>
          <w:rFonts w:eastAsia="함초롬바탕"/>
        </w:rPr>
        <w:t>애프터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 xml:space="preserve">Q. </w:t>
      </w:r>
      <w:r>
        <w:rPr>
          <w:rFonts w:eastAsia="함초롬바탕"/>
        </w:rPr>
        <w:t>피부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타입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&amp; </w:t>
      </w:r>
      <w:r>
        <w:rPr>
          <w:rFonts w:eastAsia="함초롬바탕"/>
        </w:rPr>
        <w:t>피부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고민</w:t>
      </w:r>
    </w:p>
    <w:p w:rsidR="00CA275A" w:rsidRDefault="00CA275A" w:rsidP="00CA275A">
      <w:pPr>
        <w:pStyle w:val="a3"/>
      </w:pPr>
      <w:r>
        <w:rPr>
          <w:rFonts w:eastAsia="함초롬바탕"/>
        </w:rPr>
        <w:t>건성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민감성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/ 30</w:t>
      </w:r>
      <w:r>
        <w:rPr>
          <w:rFonts w:eastAsia="함초롬바탕"/>
        </w:rPr>
        <w:t>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갑자기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눈가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깊어져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안티에이징과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피부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탄력에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관심이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높아지고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평소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탄력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케어는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어떻게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관리했는지</w:t>
      </w:r>
    </w:p>
    <w:p w:rsidR="00CA275A" w:rsidRDefault="00CA275A" w:rsidP="00CA275A">
      <w:pPr>
        <w:pStyle w:val="a3"/>
      </w:pPr>
      <w:r>
        <w:rPr>
          <w:rFonts w:eastAsia="함초롬바탕"/>
        </w:rPr>
        <w:t>원래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주름은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상태였고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건조함이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고민이라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보습과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모공에만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신경을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썼다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하루가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탄력을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아이크림의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지속적인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인지하고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실천하지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아침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저녁으로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얼굴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사용했다</w:t>
      </w:r>
      <w:r>
        <w:rPr>
          <w:rFonts w:ascii="함초롬바탕" w:eastAsia="함초롬바탕" w:hAnsi="함초롬바탕" w:cs="함초롬바탕" w:hint="eastAsia"/>
        </w:rPr>
        <w:t>.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테스트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특별함을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꼽는다면</w:t>
      </w:r>
    </w:p>
    <w:p w:rsidR="00CA275A" w:rsidRDefault="00CA275A" w:rsidP="00CA275A">
      <w:pPr>
        <w:pStyle w:val="a3"/>
      </w:pPr>
      <w:r>
        <w:rPr>
          <w:rFonts w:eastAsia="함초롬바탕"/>
        </w:rPr>
        <w:t>민감성이라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저자극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천연제품을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선호하는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편인데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인공향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합성색소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동물성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광물성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오일이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포함되어있지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신뢰가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갓다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특히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원료인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납작콩에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관심이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높았다</w:t>
      </w:r>
      <w:r>
        <w:rPr>
          <w:rFonts w:ascii="함초롬바탕" w:eastAsia="함초롬바탕" w:hAnsi="함초롬바탕" w:cs="함초롬바탕" w:hint="eastAsia"/>
        </w:rPr>
        <w:t>.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텍스처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&amp; </w:t>
      </w:r>
      <w:r>
        <w:rPr>
          <w:rFonts w:eastAsia="함초롬바탕"/>
        </w:rPr>
        <w:t>발림성</w:t>
      </w:r>
    </w:p>
    <w:p w:rsidR="00CA275A" w:rsidRDefault="00CA275A" w:rsidP="00186592">
      <w:pPr>
        <w:pStyle w:val="a3"/>
        <w:ind w:left="194" w:hangingChars="100" w:hanging="194"/>
        <w:pPrChange w:id="10" w:author="amore" w:date="2016-09-01T17:55:00Z">
          <w:pPr>
            <w:pStyle w:val="a3"/>
          </w:pPr>
        </w:pPrChange>
      </w:pPr>
      <w:r>
        <w:rPr>
          <w:rFonts w:eastAsia="함초롬바탕"/>
        </w:rPr>
        <w:t>여느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탄력크림과는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부드러운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텍스쳐와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발림성을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지녔다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부드럽게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</w:t>
      </w:r>
      <w:ins w:id="11" w:author="amore" w:date="2016-09-01T17:55:00Z">
        <w:r w:rsidR="00186592">
          <w:rPr>
            <w:rFonts w:eastAsia="함초롬바탕" w:hint="eastAsia"/>
          </w:rPr>
          <w:t>려</w:t>
        </w:r>
        <w:r w:rsidR="00186592">
          <w:rPr>
            <w:rFonts w:eastAsia="함초롬바탕" w:hint="eastAsia"/>
          </w:rPr>
          <w:t xml:space="preserve"> </w:t>
        </w:r>
        <w:r w:rsidR="00186592">
          <w:rPr>
            <w:rFonts w:eastAsia="함초롬바탕" w:hint="eastAsia"/>
          </w:rPr>
          <w:t>이내</w:t>
        </w:r>
        <w:r w:rsidR="00186592">
          <w:rPr>
            <w:rFonts w:eastAsia="함초롬바탕" w:hint="eastAsia"/>
          </w:rPr>
          <w:t xml:space="preserve"> </w:t>
        </w:r>
        <w:r w:rsidR="00186592">
          <w:rPr>
            <w:rFonts w:eastAsia="함초롬바탕" w:hint="eastAsia"/>
          </w:rPr>
          <w:t>피부에</w:t>
        </w:r>
        <w:r w:rsidR="00186592">
          <w:rPr>
            <w:rFonts w:eastAsia="함초롬바탕" w:hint="eastAsia"/>
          </w:rPr>
          <w:t xml:space="preserve"> </w:t>
        </w:r>
        <w:r w:rsidR="00186592">
          <w:rPr>
            <w:rFonts w:eastAsia="함초롬바탕" w:hint="eastAsia"/>
          </w:rPr>
          <w:t>윤기가도는</w:t>
        </w:r>
        <w:r w:rsidR="00186592">
          <w:rPr>
            <w:rFonts w:eastAsia="함초롬바탕" w:hint="eastAsia"/>
          </w:rPr>
          <w:t xml:space="preserve"> </w:t>
        </w:r>
      </w:ins>
      <w:del w:id="12" w:author="amore" w:date="2016-09-01T17:55:00Z">
        <w:r w:rsidDel="00186592">
          <w:rPr>
            <w:rFonts w:eastAsia="함초롬바탕"/>
          </w:rPr>
          <w:delText>리지만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이내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피부를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강하게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조여오는</w:delText>
        </w:r>
      </w:del>
      <w:r>
        <w:rPr>
          <w:rFonts w:eastAsia="함초롬바탕"/>
        </w:rPr>
        <w:t xml:space="preserve"> </w:t>
      </w:r>
      <w:r>
        <w:rPr>
          <w:rFonts w:eastAsia="함초롬바탕"/>
        </w:rPr>
        <w:t>느낌을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받았다</w:t>
      </w:r>
      <w:r>
        <w:rPr>
          <w:rFonts w:ascii="함초롬바탕" w:eastAsia="함초롬바탕" w:hAnsi="함초롬바탕" w:cs="함초롬바탕" w:hint="eastAsia"/>
        </w:rPr>
        <w:t>.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잔여감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흡수력</w:t>
      </w:r>
      <w:r>
        <w:rPr>
          <w:rFonts w:ascii="함초롬바탕" w:eastAsia="함초롬바탕" w:hAnsi="함초롬바탕" w:cs="함초롬바탕" w:hint="eastAsia"/>
        </w:rPr>
        <w:t>)</w:t>
      </w:r>
    </w:p>
    <w:p w:rsidR="00CA275A" w:rsidRDefault="00CA275A" w:rsidP="00CA275A">
      <w:pPr>
        <w:pStyle w:val="a3"/>
      </w:pPr>
      <w:r>
        <w:rPr>
          <w:rFonts w:eastAsia="함초롬바탕"/>
        </w:rPr>
        <w:t>흡수는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펴바르는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즉시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가볍게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스며들었으며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약간의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끈적임은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주름개선용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부분이긴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하지만</w:t>
      </w:r>
      <w:ins w:id="13" w:author="amore" w:date="2016-09-01T17:56:00Z">
        <w:r w:rsidR="00186592">
          <w:rPr>
            <w:rFonts w:eastAsia="함초롬바탕" w:hint="eastAsia"/>
          </w:rPr>
          <w:t xml:space="preserve"> </w:t>
        </w:r>
        <w:r w:rsidR="00186592">
          <w:rPr>
            <w:rFonts w:eastAsia="함초롬바탕" w:hint="eastAsia"/>
          </w:rPr>
          <w:t>그런</w:t>
        </w:r>
        <w:r w:rsidR="00186592">
          <w:rPr>
            <w:rFonts w:eastAsia="함초롬바탕" w:hint="eastAsia"/>
          </w:rPr>
          <w:t xml:space="preserve"> </w:t>
        </w:r>
        <w:r w:rsidR="00186592">
          <w:rPr>
            <w:rFonts w:eastAsia="함초롬바탕" w:hint="eastAsia"/>
          </w:rPr>
          <w:t>제품치고</w:t>
        </w:r>
        <w:r w:rsidR="00186592">
          <w:rPr>
            <w:rFonts w:eastAsia="함초롬바탕" w:hint="eastAsia"/>
          </w:rPr>
          <w:t xml:space="preserve"> </w:t>
        </w:r>
        <w:r w:rsidR="00186592">
          <w:rPr>
            <w:rFonts w:eastAsia="함초롬바탕" w:hint="eastAsia"/>
          </w:rPr>
          <w:t>미미한</w:t>
        </w:r>
        <w:r w:rsidR="00186592">
          <w:rPr>
            <w:rFonts w:eastAsia="함초롬바탕" w:hint="eastAsia"/>
          </w:rPr>
          <w:t xml:space="preserve"> </w:t>
        </w:r>
        <w:r w:rsidR="00186592">
          <w:rPr>
            <w:rFonts w:eastAsia="함초롬바탕" w:hint="eastAsia"/>
          </w:rPr>
          <w:t>편이었다</w:t>
        </w:r>
        <w:r w:rsidR="00186592">
          <w:rPr>
            <w:rFonts w:eastAsia="함초롬바탕" w:hint="eastAsia"/>
          </w:rPr>
          <w:t xml:space="preserve">. </w:t>
        </w:r>
        <w:proofErr w:type="gramStart"/>
        <w:r w:rsidR="00186592">
          <w:rPr>
            <w:rFonts w:eastAsia="함초롬바탕" w:hint="eastAsia"/>
          </w:rPr>
          <w:t>오히려</w:t>
        </w:r>
        <w:r w:rsidR="00186592">
          <w:rPr>
            <w:rFonts w:eastAsia="함초롬바탕" w:hint="eastAsia"/>
          </w:rPr>
          <w:t xml:space="preserve"> </w:t>
        </w:r>
      </w:ins>
      <w:r>
        <w:rPr>
          <w:rFonts w:eastAsia="함초롬바탕"/>
        </w:rPr>
        <w:t xml:space="preserve"> </w:t>
      </w:r>
      <w:r>
        <w:rPr>
          <w:rFonts w:eastAsia="함초롬바탕"/>
        </w:rPr>
        <w:t>바른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쫀쫀하게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찰진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들었다</w:t>
      </w:r>
      <w:r>
        <w:rPr>
          <w:rFonts w:ascii="함초롬바탕" w:eastAsia="함초롬바탕" w:hAnsi="함초롬바탕" w:cs="함초롬바탕" w:hint="eastAsia"/>
        </w:rPr>
        <w:t>.</w:t>
      </w:r>
      <w:del w:id="14" w:author="amore" w:date="2016-09-01T17:56:00Z">
        <w:r w:rsidDel="00186592">
          <w:rPr>
            <w:rFonts w:ascii="함초롬바탕" w:eastAsia="함초롬바탕" w:hAnsi="함초롬바탕" w:cs="함초롬바탕" w:hint="eastAsia"/>
          </w:rPr>
          <w:delText xml:space="preserve"> </w:delText>
        </w:r>
        <w:commentRangeStart w:id="15"/>
        <w:r w:rsidDel="00186592">
          <w:rPr>
            <w:rFonts w:eastAsia="함초롬바탕"/>
          </w:rPr>
          <w:delText>약간의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미열이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생기는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듯한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느낌도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받았다</w:delText>
        </w:r>
      </w:del>
      <w:r>
        <w:rPr>
          <w:rFonts w:ascii="함초롬바탕" w:eastAsia="함초롬바탕" w:hAnsi="함초롬바탕" w:cs="함초롬바탕" w:hint="eastAsia"/>
        </w:rPr>
        <w:t>.</w:t>
      </w:r>
      <w:commentRangeEnd w:id="15"/>
      <w:r w:rsidR="00186592">
        <w:rPr>
          <w:rStyle w:val="a7"/>
          <w:rFonts w:asciiTheme="minorHAnsi" w:eastAsiaTheme="minorEastAsia" w:hAnsiTheme="minorHAnsi" w:cstheme="minorBidi"/>
          <w:color w:val="auto"/>
          <w:kern w:val="2"/>
        </w:rPr>
        <w:commentReference w:id="15"/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피부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</w:t>
      </w:r>
      <w:r>
        <w:rPr>
          <w:rFonts w:eastAsia="함초롬바탕"/>
        </w:rPr>
        <w:t xml:space="preserve"> </w:t>
      </w:r>
    </w:p>
    <w:p w:rsidR="00CA275A" w:rsidRDefault="00CA275A" w:rsidP="00CA275A">
      <w:pPr>
        <w:pStyle w:val="a3"/>
      </w:pPr>
      <w:r>
        <w:rPr>
          <w:rFonts w:eastAsia="함초롬바탕"/>
        </w:rPr>
        <w:t>눈가의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잔주름이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희미해졌으며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팽팽해지는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받았다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단기간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사용으로도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깊은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주름은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봐야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하겠지만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피부탄력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또한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영양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보습에도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lastRenderedPageBreak/>
        <w:t>도움을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윤기가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돌아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보였다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제품에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만족도</w:t>
      </w:r>
      <w:r>
        <w:rPr>
          <w:rFonts w:eastAsia="함초롬바탕"/>
        </w:rPr>
        <w:t xml:space="preserve"> </w:t>
      </w:r>
    </w:p>
    <w:p w:rsidR="00CA275A" w:rsidRDefault="00CA275A" w:rsidP="00CA275A">
      <w:pPr>
        <w:pStyle w:val="a3"/>
      </w:pPr>
      <w:r>
        <w:rPr>
          <w:rFonts w:eastAsia="함초롬바탕"/>
        </w:rPr>
        <w:t>우선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좋았던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은은하고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후레쉬한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느낌을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줬던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향으로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계속해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싶은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제품이었다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또한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흡수력이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얇게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여러번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바를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단기간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봤던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민감성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피부에도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자극이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추천한다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총평</w:t>
      </w:r>
      <w:r>
        <w:rPr>
          <w:rFonts w:eastAsia="함초롬바탕"/>
        </w:rPr>
        <w:t xml:space="preserve"> </w:t>
      </w:r>
    </w:p>
    <w:p w:rsidR="00CA275A" w:rsidRDefault="00CA275A" w:rsidP="00CA275A">
      <w:pPr>
        <w:pStyle w:val="a3"/>
      </w:pPr>
      <w:proofErr w:type="spellStart"/>
      <w:r>
        <w:rPr>
          <w:rFonts w:eastAsia="함초롬바탕"/>
        </w:rPr>
        <w:t>스킨케어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마무리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단계에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안티에이징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크림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탄력크림으로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피부가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쳐지는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현상이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눈에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띄게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보이는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30</w:t>
      </w:r>
      <w:r>
        <w:rPr>
          <w:rFonts w:eastAsia="함초롬바탕"/>
        </w:rPr>
        <w:t>대에게는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아이템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eastAsia="함초롬바탕"/>
        </w:rPr>
        <w:t>주름</w:t>
      </w:r>
      <w:r>
        <w:rPr>
          <w:rFonts w:eastAsia="함초롬바탕"/>
        </w:rPr>
        <w:t xml:space="preserve"> ★★★★</w:t>
      </w:r>
    </w:p>
    <w:p w:rsidR="00CA275A" w:rsidRDefault="00CA275A" w:rsidP="00CA275A">
      <w:pPr>
        <w:pStyle w:val="a3"/>
      </w:pPr>
      <w:r>
        <w:rPr>
          <w:rFonts w:eastAsia="함초롬바탕"/>
        </w:rPr>
        <w:t>탄력</w:t>
      </w:r>
      <w:r>
        <w:rPr>
          <w:rFonts w:eastAsia="함초롬바탕"/>
        </w:rPr>
        <w:t xml:space="preserve"> ★★★★★</w:t>
      </w:r>
      <w:r>
        <w:rPr>
          <w:rFonts w:eastAsia="함초롬바탕"/>
        </w:rPr>
        <w:sym w:font="Symbol" w:char="F0AB"/>
      </w:r>
    </w:p>
    <w:p w:rsidR="00CA275A" w:rsidRDefault="00CA275A" w:rsidP="00CA275A">
      <w:pPr>
        <w:pStyle w:val="a3"/>
      </w:pPr>
      <w:r>
        <w:rPr>
          <w:rFonts w:eastAsia="함초롬바탕"/>
        </w:rPr>
        <w:t>영양</w:t>
      </w:r>
      <w:r>
        <w:rPr>
          <w:rFonts w:eastAsia="함초롬바탕"/>
        </w:rPr>
        <w:t xml:space="preserve"> ★★★</w:t>
      </w:r>
    </w:p>
    <w:p w:rsidR="00CA275A" w:rsidRDefault="00CA275A" w:rsidP="00CA275A">
      <w:pPr>
        <w:pStyle w:val="a3"/>
      </w:pPr>
      <w:r>
        <w:rPr>
          <w:rFonts w:eastAsia="함초롬바탕"/>
        </w:rPr>
        <w:t>보습</w:t>
      </w:r>
      <w:r>
        <w:rPr>
          <w:rFonts w:eastAsia="함초롬바탕"/>
        </w:rPr>
        <w:t xml:space="preserve"> ★★★</w:t>
      </w:r>
    </w:p>
    <w:p w:rsidR="00CA275A" w:rsidRDefault="00CA275A" w:rsidP="00CA275A">
      <w:pPr>
        <w:pStyle w:val="a3"/>
      </w:pPr>
      <w:r>
        <w:rPr>
          <w:rFonts w:eastAsia="함초롬바탕"/>
        </w:rPr>
        <w:t>향</w:t>
      </w:r>
      <w:r>
        <w:rPr>
          <w:rFonts w:eastAsia="함초롬바탕"/>
        </w:rPr>
        <w:t xml:space="preserve"> ★★★★★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  <w:rPr>
          <w:b/>
          <w:bCs/>
        </w:rPr>
      </w:pPr>
      <w:r>
        <w:rPr>
          <w:rFonts w:eastAsia="함초롬바탕"/>
          <w:b/>
          <w:bCs/>
        </w:rPr>
        <w:t>배계현</w:t>
      </w:r>
      <w:r>
        <w:rPr>
          <w:rFonts w:ascii="함초롬바탕" w:eastAsia="함초롬바탕" w:hAnsi="함초롬바탕" w:cs="함초롬바탕" w:hint="eastAsia"/>
          <w:b/>
          <w:bCs/>
        </w:rPr>
        <w:t>, 30</w:t>
      </w:r>
      <w:r>
        <w:rPr>
          <w:rFonts w:eastAsia="함초롬바탕"/>
          <w:b/>
          <w:bCs/>
        </w:rPr>
        <w:t>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초반</w:t>
      </w: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사진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에디터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비포</w:t>
      </w:r>
      <w:proofErr w:type="spellEnd"/>
      <w:r>
        <w:rPr>
          <w:rFonts w:ascii="함초롬바탕" w:eastAsia="함초롬바탕" w:hAnsi="함초롬바탕" w:cs="함초롬바탕" w:hint="eastAsia"/>
        </w:rPr>
        <w:t>/</w:t>
      </w:r>
      <w:proofErr w:type="spellStart"/>
      <w:r>
        <w:rPr>
          <w:rFonts w:eastAsia="함초롬바탕"/>
        </w:rPr>
        <w:t>애프터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크림제형</w:t>
      </w:r>
      <w:r>
        <w:rPr>
          <w:rFonts w:ascii="함초롬바탕" w:eastAsia="함초롬바탕" w:hAnsi="함초롬바탕" w:cs="함초롬바탕" w:hint="eastAsia"/>
        </w:rPr>
        <w:t>)</w:t>
      </w: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피부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타입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&amp; </w:t>
      </w:r>
      <w:r>
        <w:rPr>
          <w:rFonts w:eastAsia="함초롬바탕"/>
        </w:rPr>
        <w:t>피부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고민</w:t>
      </w:r>
    </w:p>
    <w:p w:rsidR="00CA275A" w:rsidRDefault="00CA275A" w:rsidP="00CA275A">
      <w:pPr>
        <w:pStyle w:val="a3"/>
      </w:pPr>
      <w:r>
        <w:rPr>
          <w:rFonts w:eastAsia="함초롬바탕"/>
        </w:rPr>
        <w:t>겨울에는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악건성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피부로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건조하지만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여름에는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모공이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늘어나고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쳐져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전체적으로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탄력이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떨어진다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각질이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생기고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화이트헤드가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증가했다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평소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탄력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케어는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어떻게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관리했는지</w:t>
      </w:r>
    </w:p>
    <w:p w:rsidR="00CA275A" w:rsidRDefault="00CA275A" w:rsidP="00CA275A">
      <w:pPr>
        <w:pStyle w:val="a3"/>
      </w:pPr>
      <w:r>
        <w:rPr>
          <w:rFonts w:eastAsia="함초롬바탕"/>
        </w:rPr>
        <w:t>저녁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스킨케어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마무리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단계에서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아이크림을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눈가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이마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팔자주름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도톰하게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</w:t>
      </w:r>
      <w:r>
        <w:rPr>
          <w:rFonts w:eastAsia="함초롬바탕"/>
        </w:rPr>
        <w:lastRenderedPageBreak/>
        <w:t>위에는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얇게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발라준다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가끔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탄력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마스크팩을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정도</w:t>
      </w:r>
      <w:r>
        <w:rPr>
          <w:rFonts w:ascii="함초롬바탕" w:eastAsia="함초롬바탕" w:hAnsi="함초롬바탕" w:cs="함초롬바탕" w:hint="eastAsia"/>
        </w:rPr>
        <w:t>.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테스트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특별함을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꼽는다면</w:t>
      </w:r>
    </w:p>
    <w:p w:rsidR="00CA275A" w:rsidRDefault="00186592" w:rsidP="00CA275A">
      <w:pPr>
        <w:pStyle w:val="a3"/>
      </w:pPr>
      <w:ins w:id="16" w:author="amore" w:date="2016-09-01T17:58:00Z">
        <w:r>
          <w:rPr>
            <w:rFonts w:eastAsia="함초롬바탕" w:hint="eastAsia"/>
          </w:rPr>
          <w:t>독특한</w:t>
        </w:r>
        <w:r>
          <w:rPr>
            <w:rFonts w:eastAsia="함초롬바탕" w:hint="eastAsia"/>
          </w:rPr>
          <w:t xml:space="preserve"> </w:t>
        </w:r>
        <w:r>
          <w:rPr>
            <w:rFonts w:eastAsia="함초롬바탕" w:hint="eastAsia"/>
          </w:rPr>
          <w:t>원료인</w:t>
        </w:r>
      </w:ins>
      <w:del w:id="17" w:author="amore" w:date="2016-09-01T17:58:00Z">
        <w:r w:rsidR="00CA275A" w:rsidDel="00186592">
          <w:rPr>
            <w:rFonts w:eastAsia="함초롬바탕"/>
          </w:rPr>
          <w:delText>강력한</w:delText>
        </w:r>
        <w:r w:rsidR="00CA275A" w:rsidDel="00186592">
          <w:rPr>
            <w:rFonts w:eastAsia="함초롬바탕"/>
          </w:rPr>
          <w:delText xml:space="preserve"> </w:delText>
        </w:r>
        <w:r w:rsidR="00CA275A" w:rsidDel="00186592">
          <w:rPr>
            <w:rFonts w:eastAsia="함초롬바탕"/>
          </w:rPr>
          <w:delText>항산화</w:delText>
        </w:r>
        <w:r w:rsidR="00CA275A" w:rsidDel="00186592">
          <w:rPr>
            <w:rFonts w:eastAsia="함초롬바탕"/>
          </w:rPr>
          <w:delText xml:space="preserve"> </w:delText>
        </w:r>
        <w:r w:rsidR="00CA275A" w:rsidDel="00186592">
          <w:rPr>
            <w:rFonts w:eastAsia="함초롬바탕"/>
          </w:rPr>
          <w:delText>성분과</w:delText>
        </w:r>
      </w:del>
      <w:r w:rsidR="00CA275A">
        <w:rPr>
          <w:rFonts w:eastAsia="함초롬바탕"/>
        </w:rPr>
        <w:t xml:space="preserve"> </w:t>
      </w:r>
      <w:proofErr w:type="spellStart"/>
      <w:r w:rsidR="00CA275A">
        <w:rPr>
          <w:rFonts w:eastAsia="함초롬바탕"/>
        </w:rPr>
        <w:t>납작콩</w:t>
      </w:r>
      <w:proofErr w:type="spellEnd"/>
      <w:r w:rsidR="00CA275A">
        <w:rPr>
          <w:rFonts w:eastAsia="함초롬바탕"/>
        </w:rPr>
        <w:t xml:space="preserve"> </w:t>
      </w:r>
      <w:r w:rsidR="00CA275A">
        <w:rPr>
          <w:rFonts w:eastAsia="함초롬바탕"/>
        </w:rPr>
        <w:t>성분이</w:t>
      </w:r>
      <w:r w:rsidR="00CA275A">
        <w:rPr>
          <w:rFonts w:eastAsia="함초롬바탕"/>
        </w:rPr>
        <w:t xml:space="preserve"> </w:t>
      </w:r>
      <w:r w:rsidR="00CA275A">
        <w:rPr>
          <w:rFonts w:eastAsia="함초롬바탕"/>
        </w:rPr>
        <w:t>눈에</w:t>
      </w:r>
      <w:r w:rsidR="00CA275A">
        <w:rPr>
          <w:rFonts w:eastAsia="함초롬바탕"/>
        </w:rPr>
        <w:t xml:space="preserve"> </w:t>
      </w:r>
      <w:r w:rsidR="00CA275A">
        <w:rPr>
          <w:rFonts w:eastAsia="함초롬바탕"/>
        </w:rPr>
        <w:t>띈다</w:t>
      </w:r>
      <w:r w:rsidR="00CA275A">
        <w:rPr>
          <w:rFonts w:ascii="함초롬바탕" w:eastAsia="함초롬바탕" w:hAnsi="함초롬바탕" w:cs="함초롬바탕" w:hint="eastAsia"/>
        </w:rPr>
        <w:t xml:space="preserve">. </w:t>
      </w:r>
      <w:r w:rsidR="00CA275A">
        <w:rPr>
          <w:rFonts w:eastAsia="함초롬바탕"/>
        </w:rPr>
        <w:t>탄력</w:t>
      </w:r>
      <w:r w:rsidR="00CA275A">
        <w:rPr>
          <w:rFonts w:eastAsia="함초롬바탕"/>
        </w:rPr>
        <w:t xml:space="preserve"> </w:t>
      </w:r>
      <w:r w:rsidR="00CA275A">
        <w:rPr>
          <w:rFonts w:eastAsia="함초롬바탕"/>
        </w:rPr>
        <w:t>개선에</w:t>
      </w:r>
      <w:r w:rsidR="00CA275A">
        <w:rPr>
          <w:rFonts w:eastAsia="함초롬바탕"/>
        </w:rPr>
        <w:t xml:space="preserve"> </w:t>
      </w:r>
      <w:r w:rsidR="00CA275A">
        <w:rPr>
          <w:rFonts w:eastAsia="함초롬바탕"/>
        </w:rPr>
        <w:t>효과적인</w:t>
      </w:r>
      <w:r w:rsidR="00CA275A">
        <w:rPr>
          <w:rFonts w:eastAsia="함초롬바탕"/>
        </w:rPr>
        <w:t xml:space="preserve"> </w:t>
      </w:r>
      <w:r w:rsidR="00CA275A">
        <w:rPr>
          <w:rFonts w:eastAsia="함초롬바탕"/>
        </w:rPr>
        <w:t>자연</w:t>
      </w:r>
      <w:r w:rsidR="00CA275A">
        <w:rPr>
          <w:rFonts w:eastAsia="함초롬바탕"/>
        </w:rPr>
        <w:t xml:space="preserve"> </w:t>
      </w:r>
      <w:r w:rsidR="00CA275A">
        <w:rPr>
          <w:rFonts w:eastAsia="함초롬바탕"/>
        </w:rPr>
        <w:t>성분을</w:t>
      </w:r>
      <w:r w:rsidR="00CA275A">
        <w:rPr>
          <w:rFonts w:eastAsia="함초롬바탕"/>
        </w:rPr>
        <w:t xml:space="preserve"> </w:t>
      </w:r>
      <w:r w:rsidR="00CA275A">
        <w:rPr>
          <w:rFonts w:eastAsia="함초롬바탕"/>
        </w:rPr>
        <w:t>함유하여</w:t>
      </w:r>
      <w:r w:rsidR="00CA275A">
        <w:rPr>
          <w:rFonts w:eastAsia="함초롬바탕"/>
        </w:rPr>
        <w:t xml:space="preserve"> </w:t>
      </w:r>
      <w:r w:rsidR="00CA275A">
        <w:rPr>
          <w:rFonts w:eastAsia="함초롬바탕"/>
        </w:rPr>
        <w:t>기능에</w:t>
      </w:r>
      <w:r w:rsidR="00CA275A">
        <w:rPr>
          <w:rFonts w:eastAsia="함초롬바탕"/>
        </w:rPr>
        <w:t xml:space="preserve"> </w:t>
      </w:r>
      <w:r w:rsidR="00CA275A">
        <w:rPr>
          <w:rFonts w:eastAsia="함초롬바탕"/>
        </w:rPr>
        <w:t>믿음이</w:t>
      </w:r>
      <w:r w:rsidR="00CA275A">
        <w:rPr>
          <w:rFonts w:eastAsia="함초롬바탕"/>
        </w:rPr>
        <w:t xml:space="preserve"> </w:t>
      </w:r>
      <w:r w:rsidR="00CA275A">
        <w:rPr>
          <w:rFonts w:eastAsia="함초롬바탕"/>
        </w:rPr>
        <w:t>간다</w:t>
      </w:r>
      <w:r w:rsidR="00CA275A">
        <w:rPr>
          <w:rFonts w:ascii="함초롬바탕" w:eastAsia="함초롬바탕" w:hAnsi="함초롬바탕" w:cs="함초롬바탕" w:hint="eastAsia"/>
        </w:rPr>
        <w:t xml:space="preserve">. </w:t>
      </w:r>
      <w:r w:rsidR="00CA275A">
        <w:rPr>
          <w:rFonts w:eastAsia="함초롬바탕"/>
        </w:rPr>
        <w:t>또한</w:t>
      </w:r>
      <w:r w:rsidR="00CA275A">
        <w:rPr>
          <w:rFonts w:eastAsia="함초롬바탕"/>
        </w:rPr>
        <w:t xml:space="preserve"> </w:t>
      </w:r>
      <w:proofErr w:type="spellStart"/>
      <w:r w:rsidR="00CA275A">
        <w:rPr>
          <w:rFonts w:eastAsia="함초롬바탕"/>
        </w:rPr>
        <w:t>인공향</w:t>
      </w:r>
      <w:proofErr w:type="spellEnd"/>
      <w:r w:rsidR="00CA275A">
        <w:rPr>
          <w:rFonts w:ascii="함초롬바탕" w:eastAsia="함초롬바탕" w:hAnsi="함초롬바탕" w:cs="함초롬바탕" w:hint="eastAsia"/>
        </w:rPr>
        <w:t xml:space="preserve">, </w:t>
      </w:r>
      <w:r w:rsidR="00CA275A">
        <w:rPr>
          <w:rFonts w:eastAsia="함초롬바탕"/>
        </w:rPr>
        <w:t>합성</w:t>
      </w:r>
      <w:r w:rsidR="00CA275A">
        <w:rPr>
          <w:rFonts w:eastAsia="함초롬바탕"/>
        </w:rPr>
        <w:t xml:space="preserve"> </w:t>
      </w:r>
      <w:r w:rsidR="00CA275A">
        <w:rPr>
          <w:rFonts w:eastAsia="함초롬바탕"/>
        </w:rPr>
        <w:t>색소</w:t>
      </w:r>
      <w:r w:rsidR="00CA275A">
        <w:rPr>
          <w:rFonts w:ascii="함초롬바탕" w:eastAsia="함초롬바탕" w:hAnsi="함초롬바탕" w:cs="함초롬바탕" w:hint="eastAsia"/>
        </w:rPr>
        <w:t xml:space="preserve">, </w:t>
      </w:r>
      <w:r w:rsidR="00CA275A">
        <w:rPr>
          <w:rFonts w:eastAsia="함초롬바탕"/>
        </w:rPr>
        <w:t>동물성</w:t>
      </w:r>
      <w:r w:rsidR="00CA275A">
        <w:rPr>
          <w:rFonts w:eastAsia="함초롬바탕"/>
        </w:rPr>
        <w:t xml:space="preserve"> </w:t>
      </w:r>
      <w:r w:rsidR="00CA275A">
        <w:rPr>
          <w:rFonts w:eastAsia="함초롬바탕"/>
        </w:rPr>
        <w:t>원료</w:t>
      </w:r>
      <w:r w:rsidR="00CA275A">
        <w:rPr>
          <w:rFonts w:ascii="함초롬바탕" w:eastAsia="함초롬바탕" w:hAnsi="함초롬바탕" w:cs="함초롬바탕" w:hint="eastAsia"/>
        </w:rPr>
        <w:t xml:space="preserve">, </w:t>
      </w:r>
      <w:r w:rsidR="00CA275A">
        <w:rPr>
          <w:rFonts w:eastAsia="함초롬바탕"/>
        </w:rPr>
        <w:t>광물성</w:t>
      </w:r>
      <w:r w:rsidR="00CA275A">
        <w:rPr>
          <w:rFonts w:eastAsia="함초롬바탕"/>
        </w:rPr>
        <w:t xml:space="preserve"> </w:t>
      </w:r>
      <w:r w:rsidR="00CA275A">
        <w:rPr>
          <w:rFonts w:eastAsia="함초롬바탕"/>
        </w:rPr>
        <w:t>오일이</w:t>
      </w:r>
      <w:r w:rsidR="00CA275A">
        <w:rPr>
          <w:rFonts w:eastAsia="함초롬바탕"/>
        </w:rPr>
        <w:t xml:space="preserve"> </w:t>
      </w:r>
      <w:r w:rsidR="00CA275A">
        <w:rPr>
          <w:rFonts w:eastAsia="함초롬바탕"/>
        </w:rPr>
        <w:t>함유되어</w:t>
      </w:r>
      <w:r w:rsidR="00CA275A">
        <w:rPr>
          <w:rFonts w:eastAsia="함초롬바탕"/>
        </w:rPr>
        <w:t xml:space="preserve"> </w:t>
      </w:r>
      <w:r w:rsidR="00CA275A">
        <w:rPr>
          <w:rFonts w:eastAsia="함초롬바탕"/>
        </w:rPr>
        <w:t>있지</w:t>
      </w:r>
      <w:r w:rsidR="00CA275A">
        <w:rPr>
          <w:rFonts w:eastAsia="함초롬바탕"/>
        </w:rPr>
        <w:t xml:space="preserve"> </w:t>
      </w:r>
      <w:r w:rsidR="00CA275A">
        <w:rPr>
          <w:rFonts w:eastAsia="함초롬바탕"/>
        </w:rPr>
        <w:t>않은</w:t>
      </w:r>
      <w:r w:rsidR="00CA275A">
        <w:rPr>
          <w:rFonts w:eastAsia="함초롬바탕"/>
        </w:rPr>
        <w:t xml:space="preserve"> </w:t>
      </w:r>
      <w:ins w:id="18" w:author="amore" w:date="2016-09-01T17:58:00Z">
        <w:r>
          <w:rPr>
            <w:rFonts w:eastAsia="함초롬바탕" w:hint="eastAsia"/>
          </w:rPr>
          <w:t>순한</w:t>
        </w:r>
        <w:r>
          <w:rPr>
            <w:rFonts w:eastAsia="함초롬바탕" w:hint="eastAsia"/>
          </w:rPr>
          <w:t xml:space="preserve"> </w:t>
        </w:r>
      </w:ins>
      <w:r w:rsidR="00CA275A">
        <w:rPr>
          <w:rFonts w:eastAsia="함초롬바탕"/>
        </w:rPr>
        <w:t>브랜드라</w:t>
      </w:r>
      <w:r w:rsidR="00CA275A">
        <w:rPr>
          <w:rFonts w:eastAsia="함초롬바탕"/>
        </w:rPr>
        <w:t xml:space="preserve"> </w:t>
      </w:r>
      <w:r w:rsidR="00CA275A">
        <w:rPr>
          <w:rFonts w:eastAsia="함초롬바탕"/>
        </w:rPr>
        <w:t>보다</w:t>
      </w:r>
      <w:r w:rsidR="00CA275A">
        <w:rPr>
          <w:rFonts w:eastAsia="함초롬바탕"/>
        </w:rPr>
        <w:t xml:space="preserve"> </w:t>
      </w:r>
      <w:r w:rsidR="00CA275A">
        <w:rPr>
          <w:rFonts w:eastAsia="함초롬바탕"/>
        </w:rPr>
        <w:t>신뢰가</w:t>
      </w:r>
      <w:r w:rsidR="00CA275A">
        <w:rPr>
          <w:rFonts w:eastAsia="함초롬바탕"/>
        </w:rPr>
        <w:t xml:space="preserve"> </w:t>
      </w:r>
      <w:r w:rsidR="00CA275A">
        <w:rPr>
          <w:rFonts w:eastAsia="함초롬바탕"/>
        </w:rPr>
        <w:t>간다</w:t>
      </w:r>
      <w:r w:rsidR="00CA275A">
        <w:rPr>
          <w:rFonts w:ascii="함초롬바탕" w:eastAsia="함초롬바탕" w:hAnsi="함초롬바탕" w:cs="함초롬바탕" w:hint="eastAsia"/>
        </w:rPr>
        <w:t xml:space="preserve">. 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텍스처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&amp; </w:t>
      </w:r>
      <w:r>
        <w:rPr>
          <w:rFonts w:eastAsia="함초롬바탕"/>
        </w:rPr>
        <w:t>발림성</w:t>
      </w:r>
    </w:p>
    <w:p w:rsidR="00CA275A" w:rsidRDefault="00CA275A" w:rsidP="00CA275A">
      <w:pPr>
        <w:pStyle w:val="a3"/>
      </w:pPr>
      <w:r>
        <w:rPr>
          <w:rFonts w:eastAsia="함초롬바탕"/>
        </w:rPr>
        <w:t>얇고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부드럽게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발리지만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쫀쫀한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강하게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든다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제형은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부드러웠으나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닿는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순간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탄탄하게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잡아준다는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직후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찰진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피부결을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느낄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잔여감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흡수력</w:t>
      </w:r>
      <w:r>
        <w:rPr>
          <w:rFonts w:ascii="함초롬바탕" w:eastAsia="함초롬바탕" w:hAnsi="함초롬바탕" w:cs="함초롬바탕" w:hint="eastAsia"/>
        </w:rPr>
        <w:t>)</w:t>
      </w:r>
    </w:p>
    <w:p w:rsidR="00CA275A" w:rsidRDefault="00CA275A" w:rsidP="00CA275A">
      <w:pPr>
        <w:pStyle w:val="a3"/>
      </w:pPr>
      <w:r>
        <w:rPr>
          <w:rFonts w:eastAsia="함초롬바탕"/>
        </w:rPr>
        <w:t>피부에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겉돌지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흡수가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되며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유분감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없이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촉촉하게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마무리된다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끈적거리는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잔여감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없이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부드럽게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흡수되어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피부결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정돈이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효과적이다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피부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</w:t>
      </w:r>
      <w:r>
        <w:rPr>
          <w:rFonts w:eastAsia="함초롬바탕"/>
        </w:rPr>
        <w:t xml:space="preserve"> </w:t>
      </w:r>
    </w:p>
    <w:p w:rsidR="00CA275A" w:rsidRDefault="00CA275A" w:rsidP="00CA275A">
      <w:pPr>
        <w:pStyle w:val="a3"/>
      </w:pPr>
      <w:r>
        <w:rPr>
          <w:rFonts w:eastAsia="함초롬바탕"/>
        </w:rPr>
        <w:t>팔자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쳐져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보였는데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올려주듯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발라주니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힘이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나비존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모공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요철이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눈에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띄었는데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완화되고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매끄러운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피부결을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느낄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>.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제품에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만족도</w:t>
      </w:r>
    </w:p>
    <w:p w:rsidR="00CA275A" w:rsidRDefault="00CA275A" w:rsidP="00CA275A">
      <w:pPr>
        <w:pStyle w:val="a3"/>
      </w:pPr>
      <w:r>
        <w:rPr>
          <w:rFonts w:eastAsia="함초롬바탕"/>
        </w:rPr>
        <w:t>은은한</w:t>
      </w:r>
      <w:r>
        <w:rPr>
          <w:rFonts w:eastAsia="함초롬바탕"/>
        </w:rPr>
        <w:t xml:space="preserve"> </w:t>
      </w:r>
      <w:proofErr w:type="spellStart"/>
      <w:ins w:id="19" w:author="amore" w:date="2016-09-01T17:59:00Z">
        <w:r w:rsidR="00186592">
          <w:rPr>
            <w:rFonts w:eastAsia="함초롬바탕" w:hint="eastAsia"/>
          </w:rPr>
          <w:t>허브</w:t>
        </w:r>
      </w:ins>
      <w:del w:id="20" w:author="amore" w:date="2016-09-01T17:59:00Z">
        <w:r w:rsidDel="00186592">
          <w:rPr>
            <w:rFonts w:eastAsia="함초롬바탕"/>
          </w:rPr>
          <w:delText>우디</w:delText>
        </w:r>
      </w:del>
      <w:r>
        <w:rPr>
          <w:rFonts w:eastAsia="함초롬바탕"/>
        </w:rPr>
        <w:t>향이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기분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감싼다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얇지만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쫀쫀하게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즉각적으로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느껴지며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탄력에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적당한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수분감이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있어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건조하지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해주고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피부결이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다소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개선됐음을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지속적으로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탄력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강화에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도움이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같다</w:t>
      </w:r>
      <w:r>
        <w:rPr>
          <w:rFonts w:ascii="함초롬바탕" w:eastAsia="함초롬바탕" w:hAnsi="함초롬바탕" w:cs="함초롬바탕" w:hint="eastAsia"/>
        </w:rPr>
        <w:t>.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 xml:space="preserve">Q. </w:t>
      </w:r>
      <w:r>
        <w:rPr>
          <w:rFonts w:eastAsia="함초롬바탕"/>
        </w:rPr>
        <w:t>총평</w:t>
      </w:r>
      <w:r>
        <w:rPr>
          <w:rFonts w:eastAsia="함초롬바탕"/>
        </w:rPr>
        <w:t xml:space="preserve"> </w:t>
      </w:r>
    </w:p>
    <w:p w:rsidR="00CA275A" w:rsidRDefault="00CA275A" w:rsidP="00CA275A">
      <w:pPr>
        <w:pStyle w:val="a3"/>
      </w:pPr>
      <w:r>
        <w:rPr>
          <w:rFonts w:eastAsia="함초롬바탕"/>
        </w:rPr>
        <w:t>도톰하게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발라도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흡수되어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무거운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없다</w:t>
      </w:r>
      <w:r>
        <w:rPr>
          <w:rFonts w:ascii="함초롬바탕" w:eastAsia="함초롬바탕" w:hAnsi="함초롬바탕" w:cs="함초롬바탕" w:hint="eastAsia"/>
        </w:rPr>
        <w:t>.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eastAsia="함초롬바탕"/>
        </w:rPr>
        <w:t>주름</w:t>
      </w:r>
      <w:r>
        <w:rPr>
          <w:rFonts w:eastAsia="함초롬바탕"/>
        </w:rPr>
        <w:t xml:space="preserve"> ★★★</w:t>
      </w:r>
    </w:p>
    <w:p w:rsidR="00CA275A" w:rsidRDefault="00CA275A" w:rsidP="00CA275A">
      <w:pPr>
        <w:pStyle w:val="a3"/>
      </w:pPr>
      <w:r>
        <w:rPr>
          <w:rFonts w:eastAsia="함초롬바탕"/>
        </w:rPr>
        <w:t>탄력</w:t>
      </w:r>
      <w:r>
        <w:rPr>
          <w:rFonts w:eastAsia="함초롬바탕"/>
        </w:rPr>
        <w:t xml:space="preserve"> ★★★★★</w:t>
      </w:r>
    </w:p>
    <w:p w:rsidR="00CA275A" w:rsidRDefault="00CA275A" w:rsidP="00CA275A">
      <w:pPr>
        <w:pStyle w:val="a3"/>
      </w:pPr>
      <w:r>
        <w:rPr>
          <w:rFonts w:eastAsia="함초롬바탕"/>
        </w:rPr>
        <w:t>영양</w:t>
      </w:r>
      <w:r>
        <w:rPr>
          <w:rFonts w:eastAsia="함초롬바탕"/>
        </w:rPr>
        <w:t xml:space="preserve"> ★★★★</w:t>
      </w:r>
    </w:p>
    <w:p w:rsidR="00CA275A" w:rsidRDefault="00CA275A" w:rsidP="00CA275A">
      <w:pPr>
        <w:pStyle w:val="a3"/>
      </w:pPr>
      <w:r>
        <w:rPr>
          <w:rFonts w:eastAsia="함초롬바탕"/>
        </w:rPr>
        <w:t>보습</w:t>
      </w:r>
      <w:r>
        <w:rPr>
          <w:rFonts w:eastAsia="함초롬바탕"/>
        </w:rPr>
        <w:t xml:space="preserve"> ★★★★</w:t>
      </w:r>
    </w:p>
    <w:p w:rsidR="00CA275A" w:rsidRDefault="00CA275A" w:rsidP="00CA275A">
      <w:pPr>
        <w:pStyle w:val="a3"/>
      </w:pPr>
      <w:r>
        <w:rPr>
          <w:rFonts w:eastAsia="함초롬바탕"/>
        </w:rPr>
        <w:t>향</w:t>
      </w:r>
      <w:r>
        <w:rPr>
          <w:rFonts w:eastAsia="함초롬바탕"/>
        </w:rPr>
        <w:t xml:space="preserve"> ★★★★★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  <w:rPr>
          <w:b/>
          <w:bCs/>
        </w:rPr>
      </w:pPr>
      <w:r>
        <w:rPr>
          <w:rFonts w:eastAsia="함초롬바탕"/>
          <w:b/>
          <w:bCs/>
        </w:rPr>
        <w:t>박승현</w:t>
      </w:r>
      <w:r>
        <w:rPr>
          <w:rFonts w:ascii="함초롬바탕" w:eastAsia="함초롬바탕" w:hAnsi="함초롬바탕" w:cs="함초롬바탕" w:hint="eastAsia"/>
          <w:b/>
          <w:bCs/>
        </w:rPr>
        <w:t>(20</w:t>
      </w:r>
      <w:r>
        <w:rPr>
          <w:rFonts w:eastAsia="함초롬바탕"/>
          <w:b/>
          <w:bCs/>
        </w:rPr>
        <w:t>대</w:t>
      </w:r>
      <w:r>
        <w:rPr>
          <w:rFonts w:eastAsia="함초롬바탕"/>
          <w:b/>
          <w:bCs/>
        </w:rPr>
        <w:t xml:space="preserve"> </w:t>
      </w:r>
      <w:del w:id="21" w:author="amore" w:date="2016-09-01T17:59:00Z">
        <w:r w:rsidDel="00186592">
          <w:rPr>
            <w:rFonts w:eastAsia="함초롬바탕"/>
            <w:b/>
            <w:bCs/>
          </w:rPr>
          <w:delText>중</w:delText>
        </w:r>
      </w:del>
      <w:r>
        <w:rPr>
          <w:rFonts w:eastAsia="함초롬바탕"/>
          <w:b/>
          <w:bCs/>
        </w:rPr>
        <w:t>후반</w:t>
      </w:r>
      <w:r>
        <w:rPr>
          <w:rFonts w:ascii="함초롬바탕" w:eastAsia="함초롬바탕" w:hAnsi="함초롬바탕" w:cs="함초롬바탕" w:hint="eastAsia"/>
          <w:b/>
          <w:bCs/>
        </w:rPr>
        <w:t>)</w:t>
      </w: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사진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에디터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사진</w:t>
      </w:r>
      <w:r>
        <w:rPr>
          <w:rFonts w:ascii="함초롬바탕" w:eastAsia="함초롬바탕" w:hAnsi="함초롬바탕" w:cs="함초롬바탕" w:hint="eastAsia"/>
        </w:rPr>
        <w:t xml:space="preserve">/ </w:t>
      </w:r>
      <w:r>
        <w:rPr>
          <w:rFonts w:eastAsia="함초롬바탕"/>
        </w:rPr>
        <w:t>도포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윤기컷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피부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타입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&amp; </w:t>
      </w:r>
      <w:r>
        <w:rPr>
          <w:rFonts w:eastAsia="함초롬바탕"/>
        </w:rPr>
        <w:t>피부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고민</w:t>
      </w:r>
    </w:p>
    <w:p w:rsidR="00CA275A" w:rsidRDefault="00CA275A" w:rsidP="00CA275A">
      <w:pPr>
        <w:pStyle w:val="a3"/>
      </w:pPr>
      <w:r>
        <w:rPr>
          <w:rFonts w:eastAsia="함초롬바탕"/>
        </w:rPr>
        <w:t>복합성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타입으로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티존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부위는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지성이나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부위는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건조한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잦은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화장으로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예민한데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최근에는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환절기로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트러블이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올라와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흉이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남지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않을까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고민이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평소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쓰는데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</w:t>
      </w:r>
      <w:r>
        <w:rPr>
          <w:rFonts w:eastAsia="함초롬바탕"/>
        </w:rPr>
        <w:t>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후반으로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들어서면서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탄력과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보습에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관심이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많아졌다</w:t>
      </w:r>
      <w:r>
        <w:rPr>
          <w:rFonts w:ascii="함초롬바탕" w:eastAsia="함초롬바탕" w:hAnsi="함초롬바탕" w:cs="함초롬바탕" w:hint="eastAsia"/>
        </w:rPr>
        <w:t>.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평소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탄력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케어는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어떻게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관리했는지</w:t>
      </w:r>
    </w:p>
    <w:p w:rsidR="00CA275A" w:rsidRDefault="00CA275A" w:rsidP="00CA275A">
      <w:pPr>
        <w:pStyle w:val="a3"/>
      </w:pPr>
      <w:r>
        <w:rPr>
          <w:rFonts w:eastAsia="함초롬바탕"/>
        </w:rPr>
        <w:t>평소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아이크림으로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눈가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주름은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편이었는데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최근에는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크림과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기초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케어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제품으로만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특히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보습이나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탄력에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일시적인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마스크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팩보다는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지속적인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관심이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잠들기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크림으로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탄력을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보충하기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테스트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특별함을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꼽는다면</w:t>
      </w:r>
    </w:p>
    <w:p w:rsidR="00CA275A" w:rsidRDefault="00CA275A" w:rsidP="00CA275A">
      <w:pPr>
        <w:pStyle w:val="a3"/>
      </w:pPr>
      <w:r>
        <w:rPr>
          <w:rFonts w:eastAsia="함초롬바탕"/>
        </w:rPr>
        <w:t>자연을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생각하는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브랜드의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패키지부터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친환경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화장품이란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무엇인가에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lastRenderedPageBreak/>
        <w:t>대해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이해할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특히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납작콩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성분에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적용했다는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크림답게</w:t>
      </w:r>
      <w:r>
        <w:rPr>
          <w:rFonts w:eastAsia="함초롬바탕"/>
        </w:rPr>
        <w:t xml:space="preserve"> </w:t>
      </w:r>
      <w:commentRangeStart w:id="22"/>
      <w:del w:id="23" w:author="amore" w:date="2016-09-01T17:59:00Z">
        <w:r w:rsidDel="00186592">
          <w:rPr>
            <w:rFonts w:eastAsia="함초롬바탕"/>
          </w:rPr>
          <w:delText>발효된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콩의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향기가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나는데</w:delText>
        </w:r>
        <w:r w:rsidDel="00186592">
          <w:rPr>
            <w:rFonts w:eastAsia="함초롬바탕"/>
          </w:rPr>
          <w:delText xml:space="preserve"> </w:delText>
        </w:r>
      </w:del>
      <w:commentRangeEnd w:id="22"/>
      <w:r w:rsidR="00186592">
        <w:rPr>
          <w:rStyle w:val="a7"/>
          <w:rFonts w:asciiTheme="minorHAnsi" w:eastAsiaTheme="minorEastAsia" w:hAnsiTheme="minorHAnsi" w:cstheme="minorBidi"/>
          <w:color w:val="auto"/>
          <w:kern w:val="2"/>
        </w:rPr>
        <w:commentReference w:id="22"/>
      </w:r>
      <w:r>
        <w:rPr>
          <w:rFonts w:eastAsia="함초롬바탕"/>
        </w:rPr>
        <w:t>인공적인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화장품의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향이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아니라서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안티에이징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제품이면서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보습과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탄력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</w:t>
      </w:r>
      <w:r>
        <w:rPr>
          <w:rFonts w:eastAsia="함초롬바탕"/>
        </w:rPr>
        <w:t xml:space="preserve"> </w:t>
      </w:r>
      <w:del w:id="24" w:author="amore" w:date="2016-09-01T18:00:00Z">
        <w:r w:rsidDel="00186592">
          <w:rPr>
            <w:rFonts w:eastAsia="함초롬바탕"/>
          </w:rPr>
          <w:delText>다양한</w:delText>
        </w:r>
        <w:r w:rsidDel="00186592">
          <w:rPr>
            <w:rFonts w:eastAsia="함초롬바탕"/>
          </w:rPr>
          <w:delText xml:space="preserve"> </w:delText>
        </w:r>
      </w:del>
      <w:proofErr w:type="spellStart"/>
      <w:ins w:id="25" w:author="amore" w:date="2016-09-01T18:00:00Z">
        <w:r w:rsidR="00186592">
          <w:rPr>
            <w:rFonts w:eastAsia="함초롬바탕" w:hint="eastAsia"/>
          </w:rPr>
          <w:t>고</w:t>
        </w:r>
      </w:ins>
      <w:r>
        <w:rPr>
          <w:rFonts w:eastAsia="함초롬바탕"/>
        </w:rPr>
        <w:t>효능</w:t>
      </w:r>
      <w:proofErr w:type="spellEnd"/>
      <w:del w:id="26" w:author="amore" w:date="2016-09-01T18:00:00Z">
        <w:r w:rsidDel="00186592">
          <w:rPr>
            <w:rFonts w:eastAsia="함초롬바탕"/>
          </w:rPr>
          <w:delText>이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포함</w:delText>
        </w:r>
        <w:r w:rsidDel="00186592">
          <w:rPr>
            <w:rFonts w:eastAsia="함초롬바탕"/>
          </w:rPr>
          <w:delText xml:space="preserve"> </w:delText>
        </w:r>
        <w:r w:rsidDel="00186592">
          <w:rPr>
            <w:rFonts w:eastAsia="함초롬바탕"/>
          </w:rPr>
          <w:delText>된</w:delText>
        </w:r>
      </w:del>
      <w:r>
        <w:rPr>
          <w:rFonts w:eastAsia="함초롬바탕"/>
        </w:rPr>
        <w:t xml:space="preserve"> </w:t>
      </w:r>
      <w:r>
        <w:rPr>
          <w:rFonts w:eastAsia="함초롬바탕"/>
        </w:rPr>
        <w:t>제품이기에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순하지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고정관념을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깨주었기에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특별했다</w:t>
      </w:r>
      <w:r>
        <w:rPr>
          <w:rFonts w:ascii="함초롬바탕" w:eastAsia="함초롬바탕" w:hAnsi="함초롬바탕" w:cs="함초롬바탕" w:hint="eastAsia"/>
        </w:rPr>
        <w:t>.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텍스처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&amp; </w:t>
      </w:r>
      <w:r>
        <w:rPr>
          <w:rFonts w:eastAsia="함초롬바탕"/>
        </w:rPr>
        <w:t>발림성</w:t>
      </w:r>
    </w:p>
    <w:p w:rsidR="00CA275A" w:rsidRDefault="00CA275A" w:rsidP="00CA275A">
      <w:pPr>
        <w:pStyle w:val="a3"/>
      </w:pPr>
      <w:r>
        <w:rPr>
          <w:rFonts w:eastAsia="함초롬바탕"/>
        </w:rPr>
        <w:t>무엇보다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프리메라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와일드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씨드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퍼밍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크림을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좋았던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텍스처다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복합성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트러블도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쉽게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편이고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안티에이징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제품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무거운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텍스처를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맞지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쉽사리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선택하기가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어려웠는데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와일드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씨드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퍼밍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크림은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크림처럼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촉촉한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텍스처로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곳곳에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바르기가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용이했고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가벼운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마무리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부담이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특히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쫀쫀한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질감을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바르면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부드럽게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쉬워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눈가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팔자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좋았다</w:t>
      </w:r>
      <w:r>
        <w:rPr>
          <w:rFonts w:ascii="함초롬바탕" w:eastAsia="함초롬바탕" w:hAnsi="함초롬바탕" w:cs="함초롬바탕" w:hint="eastAsia"/>
        </w:rPr>
        <w:t>.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잔여감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흡수력</w:t>
      </w:r>
      <w:r>
        <w:rPr>
          <w:rFonts w:ascii="함초롬바탕" w:eastAsia="함초롬바탕" w:hAnsi="함초롬바탕" w:cs="함초롬바탕" w:hint="eastAsia"/>
        </w:rPr>
        <w:t>)</w:t>
      </w:r>
    </w:p>
    <w:p w:rsidR="00CA275A" w:rsidRDefault="00CA275A" w:rsidP="00CA275A">
      <w:pPr>
        <w:pStyle w:val="a3"/>
      </w:pPr>
      <w:r>
        <w:rPr>
          <w:rFonts w:eastAsia="함초롬바탕"/>
        </w:rPr>
        <w:t>보통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아이크림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안티에이징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제품의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텍스처가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무거워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지나도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흡수가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겉도는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들기도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하는데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프리메라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와일드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씨드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퍼밍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크림의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가볍고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촉촉한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텍스처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몇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톡톡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두들겨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흡수되는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기존의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안티에이징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제품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흡수가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번들거리는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현상이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없었기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잠자리에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들어도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부담이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피부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</w:t>
      </w:r>
      <w:r>
        <w:rPr>
          <w:rFonts w:eastAsia="함초롬바탕"/>
        </w:rPr>
        <w:t xml:space="preserve"> </w:t>
      </w:r>
    </w:p>
    <w:p w:rsidR="00CA275A" w:rsidRDefault="00CA275A" w:rsidP="00CA275A">
      <w:pPr>
        <w:pStyle w:val="a3"/>
      </w:pPr>
      <w:r>
        <w:rPr>
          <w:rFonts w:eastAsia="함초롬바탕"/>
        </w:rPr>
        <w:t>잠들기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눈가와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팔자주름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했는데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잔주름이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생기기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쉬운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눈가와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조금씩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깊어지고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팔자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좋았다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특히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팔자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깊은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주름은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쫀쫀해지면서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신경이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쓰였던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근처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잔주름들이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사라진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눈가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촉촉한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수분감으로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인해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부드러</w:t>
      </w:r>
      <w:r>
        <w:rPr>
          <w:rFonts w:eastAsia="함초롬바탕"/>
        </w:rPr>
        <w:lastRenderedPageBreak/>
        <w:t>워지면서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잔주름이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줄어드는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>.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제품에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만족도</w:t>
      </w:r>
      <w:r>
        <w:rPr>
          <w:rFonts w:eastAsia="함초롬바탕"/>
        </w:rPr>
        <w:t xml:space="preserve"> </w:t>
      </w:r>
    </w:p>
    <w:p w:rsidR="00CA275A" w:rsidRDefault="00CA275A" w:rsidP="00CA275A">
      <w:pPr>
        <w:pStyle w:val="a3"/>
      </w:pPr>
      <w:r>
        <w:rPr>
          <w:rFonts w:eastAsia="함초롬바탕"/>
        </w:rPr>
        <w:t>우선은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인공적인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화장품이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아니란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납작콩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성분이라는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생소한</w:t>
      </w:r>
      <w:r>
        <w:rPr>
          <w:rFonts w:eastAsia="함초롬바탕"/>
        </w:rPr>
        <w:t xml:space="preserve"> </w:t>
      </w:r>
      <w:ins w:id="27" w:author="amore" w:date="2016-09-01T18:00:00Z">
        <w:r w:rsidR="00186592">
          <w:rPr>
            <w:rFonts w:eastAsia="함초롬바탕" w:hint="eastAsia"/>
          </w:rPr>
          <w:t>원</w:t>
        </w:r>
      </w:ins>
      <w:del w:id="28" w:author="amore" w:date="2016-09-01T18:00:00Z">
        <w:r w:rsidDel="00186592">
          <w:rPr>
            <w:rFonts w:eastAsia="함초롬바탕"/>
          </w:rPr>
          <w:delText>재</w:delText>
        </w:r>
      </w:del>
      <w:r>
        <w:rPr>
          <w:rFonts w:eastAsia="함초롬바탕"/>
        </w:rPr>
        <w:t>료로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건강을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지켜주고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나아가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탄력과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더해주는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안티에이징까지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가능하다는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만족스러웠다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꾸준히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사용하기만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잔주름을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더욱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케어해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무엇보다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쫀득하면서도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가벼운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텍스처로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매일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사용해도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부담감이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좋았다</w:t>
      </w:r>
      <w:r>
        <w:rPr>
          <w:rFonts w:ascii="함초롬바탕" w:eastAsia="함초롬바탕" w:hAnsi="함초롬바탕" w:cs="함초롬바탕" w:hint="eastAsia"/>
        </w:rPr>
        <w:t>.</w:t>
      </w:r>
    </w:p>
    <w:p w:rsidR="00CA275A" w:rsidRDefault="00CA275A" w:rsidP="00CA275A">
      <w:pPr>
        <w:pStyle w:val="a3"/>
        <w:rPr>
          <w:rFonts w:ascii="함초롬바탕" w:eastAsia="함초롬바탕" w:hAnsi="함초롬바탕" w:cs="함초롬바탕"/>
        </w:rPr>
      </w:pPr>
    </w:p>
    <w:p w:rsidR="00CA275A" w:rsidRDefault="00CA275A" w:rsidP="00CA275A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Q. </w:t>
      </w:r>
      <w:r>
        <w:rPr>
          <w:rFonts w:eastAsia="함초롬바탕"/>
        </w:rPr>
        <w:t>총평</w:t>
      </w:r>
      <w:r>
        <w:rPr>
          <w:rFonts w:eastAsia="함초롬바탕"/>
        </w:rPr>
        <w:t xml:space="preserve"> </w:t>
      </w:r>
    </w:p>
    <w:p w:rsidR="00CA275A" w:rsidRDefault="00CA275A" w:rsidP="00CA275A">
      <w:pPr>
        <w:pStyle w:val="a3"/>
      </w:pPr>
      <w:r>
        <w:rPr>
          <w:rFonts w:eastAsia="함초롬바탕"/>
        </w:rPr>
        <w:t>예민하고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쉽게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트러블이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피부였기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안티에이징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제품을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고르는데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신중함이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필수였는데</w:t>
      </w:r>
      <w:r>
        <w:rPr>
          <w:rFonts w:eastAsia="함초롬바탕"/>
        </w:rPr>
        <w:t xml:space="preserve"> </w:t>
      </w:r>
      <w:commentRangeStart w:id="29"/>
      <w:r>
        <w:rPr>
          <w:rFonts w:eastAsia="함초롬바탕"/>
        </w:rPr>
        <w:t>동물성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원료나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합성색소가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들어가지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않아</w:t>
      </w:r>
      <w:r>
        <w:rPr>
          <w:rFonts w:eastAsia="함초롬바탕"/>
        </w:rPr>
        <w:t xml:space="preserve"> </w:t>
      </w:r>
      <w:commentRangeEnd w:id="29"/>
      <w:r w:rsidR="00186592">
        <w:rPr>
          <w:rStyle w:val="a7"/>
          <w:rFonts w:asciiTheme="minorHAnsi" w:eastAsiaTheme="minorEastAsia" w:hAnsiTheme="minorHAnsi" w:cstheme="minorBidi"/>
          <w:color w:val="auto"/>
          <w:kern w:val="2"/>
        </w:rPr>
        <w:commentReference w:id="29"/>
      </w:r>
      <w:r>
        <w:rPr>
          <w:rFonts w:eastAsia="함초롬바탕"/>
        </w:rPr>
        <w:t>피부에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좋았다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CA275A" w:rsidRDefault="00CA275A" w:rsidP="00CA275A">
      <w:pPr>
        <w:pStyle w:val="a3"/>
      </w:pPr>
      <w:r>
        <w:rPr>
          <w:rFonts w:eastAsia="함초롬바탕"/>
        </w:rPr>
        <w:t>주름</w:t>
      </w:r>
      <w:r>
        <w:rPr>
          <w:rFonts w:eastAsia="함초롬바탕"/>
        </w:rPr>
        <w:t xml:space="preserve"> ★★★★★</w:t>
      </w:r>
    </w:p>
    <w:p w:rsidR="00CA275A" w:rsidRDefault="00CA275A" w:rsidP="00CA275A">
      <w:pPr>
        <w:pStyle w:val="a3"/>
      </w:pPr>
      <w:r>
        <w:rPr>
          <w:rFonts w:eastAsia="함초롬바탕"/>
        </w:rPr>
        <w:t>탄력</w:t>
      </w:r>
      <w:r>
        <w:rPr>
          <w:rFonts w:eastAsia="함초롬바탕"/>
        </w:rPr>
        <w:t xml:space="preserve"> ★★★★</w:t>
      </w:r>
    </w:p>
    <w:p w:rsidR="00CA275A" w:rsidRDefault="00CA275A" w:rsidP="00CA275A">
      <w:pPr>
        <w:pStyle w:val="a3"/>
      </w:pPr>
      <w:r>
        <w:rPr>
          <w:rFonts w:eastAsia="함초롬바탕"/>
        </w:rPr>
        <w:t>영양</w:t>
      </w:r>
      <w:r>
        <w:rPr>
          <w:rFonts w:eastAsia="함초롬바탕"/>
        </w:rPr>
        <w:t xml:space="preserve"> ★★★</w:t>
      </w:r>
    </w:p>
    <w:p w:rsidR="00CA275A" w:rsidRDefault="00CA275A" w:rsidP="00CA275A">
      <w:pPr>
        <w:pStyle w:val="a3"/>
      </w:pPr>
      <w:r>
        <w:rPr>
          <w:rFonts w:eastAsia="함초롬바탕"/>
        </w:rPr>
        <w:t>보습</w:t>
      </w:r>
      <w:r>
        <w:rPr>
          <w:rFonts w:eastAsia="함초롬바탕"/>
        </w:rPr>
        <w:t xml:space="preserve"> ★★★★</w:t>
      </w:r>
    </w:p>
    <w:p w:rsidR="00CA275A" w:rsidRDefault="00CA275A" w:rsidP="00CA275A">
      <w:pPr>
        <w:pStyle w:val="a3"/>
      </w:pPr>
      <w:r>
        <w:rPr>
          <w:rFonts w:eastAsia="함초롬바탕"/>
        </w:rPr>
        <w:t>향</w:t>
      </w:r>
      <w:r>
        <w:rPr>
          <w:rFonts w:eastAsia="함초롬바탕"/>
        </w:rPr>
        <w:t xml:space="preserve"> ★★★★★</w:t>
      </w:r>
    </w:p>
    <w:p w:rsidR="002B663B" w:rsidRDefault="002B663B"/>
    <w:sectPr w:rsidR="002B66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amore" w:date="2016-09-01T17:56:00Z" w:initials="a">
    <w:p w:rsidR="00186592" w:rsidRDefault="00186592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미열이라는 </w:t>
      </w:r>
      <w:proofErr w:type="spellStart"/>
      <w:r>
        <w:rPr>
          <w:rFonts w:hint="eastAsia"/>
        </w:rPr>
        <w:t>워딩은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열노화와</w:t>
      </w:r>
      <w:proofErr w:type="spellEnd"/>
      <w:r>
        <w:rPr>
          <w:rFonts w:hint="eastAsia"/>
        </w:rPr>
        <w:t xml:space="preserve"> 연결될 우려가 있어 삭제 </w:t>
      </w:r>
      <w:proofErr w:type="spellStart"/>
      <w:r>
        <w:rPr>
          <w:rFonts w:hint="eastAsia"/>
        </w:rPr>
        <w:t>부탁드립니다</w:t>
      </w:r>
      <w:proofErr w:type="spellEnd"/>
      <w:r>
        <w:rPr>
          <w:rFonts w:hint="eastAsia"/>
        </w:rPr>
        <w:t>. (</w:t>
      </w:r>
      <w:proofErr w:type="spellStart"/>
      <w:r>
        <w:rPr>
          <w:rFonts w:hint="eastAsia"/>
        </w:rPr>
        <w:t>열노화에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커뮤니케이션하는</w:t>
      </w:r>
      <w:proofErr w:type="spellEnd"/>
      <w:r>
        <w:rPr>
          <w:rFonts w:hint="eastAsia"/>
        </w:rPr>
        <w:t xml:space="preserve"> 브랜드들도 있음)</w:t>
      </w:r>
    </w:p>
  </w:comment>
  <w:comment w:id="22" w:author="amore" w:date="2016-09-01T17:59:00Z" w:initials="a">
    <w:p w:rsidR="00186592" w:rsidRDefault="00186592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청국장 냄새로 </w:t>
      </w:r>
      <w:proofErr w:type="spellStart"/>
      <w:r>
        <w:rPr>
          <w:rFonts w:hint="eastAsia"/>
        </w:rPr>
        <w:t>오인지될</w:t>
      </w:r>
      <w:proofErr w:type="spellEnd"/>
      <w:r>
        <w:rPr>
          <w:rFonts w:hint="eastAsia"/>
        </w:rPr>
        <w:t xml:space="preserve"> 우려가 있어 꼭 삭제 </w:t>
      </w:r>
      <w:proofErr w:type="spellStart"/>
      <w:r>
        <w:rPr>
          <w:rFonts w:hint="eastAsia"/>
        </w:rPr>
        <w:t>부탁드립니다</w:t>
      </w:r>
      <w:proofErr w:type="spellEnd"/>
      <w:r>
        <w:rPr>
          <w:rFonts w:hint="eastAsia"/>
        </w:rPr>
        <w:t>.</w:t>
      </w:r>
    </w:p>
  </w:comment>
  <w:comment w:id="29" w:author="amore" w:date="2016-09-01T18:01:00Z" w:initials="a">
    <w:p w:rsidR="00186592" w:rsidRPr="00186592" w:rsidRDefault="00186592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위에서 다른 기자님께서도 똑같은 코멘트를 작성해주시어, 한 </w:t>
      </w:r>
      <w:proofErr w:type="spellStart"/>
      <w:r>
        <w:rPr>
          <w:rFonts w:hint="eastAsia"/>
        </w:rPr>
        <w:t>분정도는</w:t>
      </w:r>
      <w:proofErr w:type="spellEnd"/>
      <w:r>
        <w:rPr>
          <w:rFonts w:hint="eastAsia"/>
        </w:rPr>
        <w:t xml:space="preserve"> 4-FREE로 </w:t>
      </w:r>
      <w:proofErr w:type="spellStart"/>
      <w:r>
        <w:rPr>
          <w:rFonts w:hint="eastAsia"/>
        </w:rPr>
        <w:t>워딩변경했으면</w:t>
      </w:r>
      <w:proofErr w:type="spellEnd"/>
      <w:r>
        <w:rPr>
          <w:rFonts w:hint="eastAsia"/>
        </w:rPr>
        <w:t xml:space="preserve"> 합니다.</w:t>
      </w:r>
      <w:bookmarkStart w:id="30" w:name="_GoBack"/>
      <w:bookmarkEnd w:id="30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6FA" w:rsidRDefault="00D356FA" w:rsidP="00186592">
      <w:pPr>
        <w:spacing w:after="0" w:line="240" w:lineRule="auto"/>
      </w:pPr>
      <w:r>
        <w:separator/>
      </w:r>
    </w:p>
  </w:endnote>
  <w:endnote w:type="continuationSeparator" w:id="0">
    <w:p w:rsidR="00D356FA" w:rsidRDefault="00D356FA" w:rsidP="0018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6FA" w:rsidRDefault="00D356FA" w:rsidP="00186592">
      <w:pPr>
        <w:spacing w:after="0" w:line="240" w:lineRule="auto"/>
      </w:pPr>
      <w:r>
        <w:separator/>
      </w:r>
    </w:p>
  </w:footnote>
  <w:footnote w:type="continuationSeparator" w:id="0">
    <w:p w:rsidR="00D356FA" w:rsidRDefault="00D356FA" w:rsidP="001865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75A"/>
    <w:rsid w:val="00186592"/>
    <w:rsid w:val="002B663B"/>
    <w:rsid w:val="00493890"/>
    <w:rsid w:val="00CA275A"/>
    <w:rsid w:val="00D3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A275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865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6592"/>
  </w:style>
  <w:style w:type="paragraph" w:styleId="a5">
    <w:name w:val="footer"/>
    <w:basedOn w:val="a"/>
    <w:link w:val="Char0"/>
    <w:uiPriority w:val="99"/>
    <w:unhideWhenUsed/>
    <w:rsid w:val="001865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6592"/>
  </w:style>
  <w:style w:type="paragraph" w:styleId="a6">
    <w:name w:val="Balloon Text"/>
    <w:basedOn w:val="a"/>
    <w:link w:val="Char1"/>
    <w:uiPriority w:val="99"/>
    <w:semiHidden/>
    <w:unhideWhenUsed/>
    <w:rsid w:val="001865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8659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86592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186592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186592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186592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1865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A275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865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6592"/>
  </w:style>
  <w:style w:type="paragraph" w:styleId="a5">
    <w:name w:val="footer"/>
    <w:basedOn w:val="a"/>
    <w:link w:val="Char0"/>
    <w:uiPriority w:val="99"/>
    <w:unhideWhenUsed/>
    <w:rsid w:val="001865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6592"/>
  </w:style>
  <w:style w:type="paragraph" w:styleId="a6">
    <w:name w:val="Balloon Text"/>
    <w:basedOn w:val="a"/>
    <w:link w:val="Char1"/>
    <w:uiPriority w:val="99"/>
    <w:semiHidden/>
    <w:unhideWhenUsed/>
    <w:rsid w:val="001865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8659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86592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186592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186592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186592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186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3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XPION</dc:creator>
  <cp:lastModifiedBy>amore</cp:lastModifiedBy>
  <cp:revision>2</cp:revision>
  <dcterms:created xsi:type="dcterms:W3CDTF">2016-09-01T09:01:00Z</dcterms:created>
  <dcterms:modified xsi:type="dcterms:W3CDTF">2016-09-01T09:01:00Z</dcterms:modified>
</cp:coreProperties>
</file>