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22" w:rsidRDefault="00070522">
      <w:pPr>
        <w:jc w:val="center"/>
        <w:rPr>
          <w:b/>
          <w:bCs/>
          <w:sz w:val="32"/>
          <w:szCs w:val="32"/>
        </w:rPr>
      </w:pPr>
      <w:r>
        <w:rPr>
          <w:b/>
          <w:bCs/>
          <w:sz w:val="32"/>
          <w:szCs w:val="32"/>
        </w:rPr>
        <w:t xml:space="preserve">Young Worker </w:t>
      </w:r>
      <w:r w:rsidRPr="00070522">
        <w:rPr>
          <w:b/>
          <w:bCs/>
          <w:sz w:val="32"/>
          <w:szCs w:val="32"/>
        </w:rPr>
        <w:t>Safety and Health Training</w:t>
      </w:r>
    </w:p>
    <w:p w:rsidR="00B12D9C" w:rsidRDefault="00070522">
      <w:pPr>
        <w:jc w:val="center"/>
        <w:rPr>
          <w:b/>
          <w:sz w:val="32"/>
          <w:szCs w:val="32"/>
        </w:rPr>
      </w:pPr>
      <w:r>
        <w:rPr>
          <w:b/>
          <w:sz w:val="32"/>
          <w:szCs w:val="32"/>
        </w:rPr>
        <w:t>General Awareness Training</w:t>
      </w:r>
    </w:p>
    <w:p w:rsidR="00070522" w:rsidRDefault="00070522">
      <w:pPr>
        <w:jc w:val="center"/>
        <w:rPr>
          <w:b/>
          <w:sz w:val="32"/>
          <w:szCs w:val="32"/>
        </w:rPr>
      </w:pPr>
      <w:r>
        <w:rPr>
          <w:b/>
          <w:sz w:val="32"/>
          <w:szCs w:val="32"/>
        </w:rPr>
        <w:t>The Southeast Center for Young Worker Safety and Health</w:t>
      </w:r>
    </w:p>
    <w:p w:rsidR="00070522" w:rsidRPr="00070522" w:rsidRDefault="00070522">
      <w:pPr>
        <w:jc w:val="center"/>
        <w:rPr>
          <w:b/>
        </w:rPr>
      </w:pPr>
      <w:r w:rsidRPr="00070522">
        <w:rPr>
          <w:b/>
        </w:rPr>
        <w:t>Georgia Tech OSHA Consultation Program</w:t>
      </w:r>
    </w:p>
    <w:p w:rsidR="00B12D9C" w:rsidRDefault="00070522">
      <w:pPr>
        <w:jc w:val="center"/>
        <w:rPr>
          <w:b/>
        </w:rPr>
      </w:pPr>
      <w:r w:rsidRPr="00070522">
        <w:rPr>
          <w:b/>
          <w:bCs/>
          <w:i/>
          <w:iCs/>
        </w:rPr>
        <w:t>Information Provided under OSHA Susan Harwood Capacity Building Grant: #SH-20848SHO</w:t>
      </w:r>
      <w:r w:rsidR="00096013" w:rsidRPr="00070522">
        <w:rPr>
          <w:b/>
        </w:rPr>
        <w:t xml:space="preserve"> </w:t>
      </w:r>
    </w:p>
    <w:p w:rsidR="00637B18" w:rsidRPr="00070522" w:rsidRDefault="00637B18">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4"/>
        <w:gridCol w:w="6322"/>
      </w:tblGrid>
      <w:tr w:rsidR="00B12D9C" w:rsidRPr="00CD2B20">
        <w:tc>
          <w:tcPr>
            <w:tcW w:w="10416" w:type="dxa"/>
            <w:gridSpan w:val="2"/>
          </w:tcPr>
          <w:p w:rsidR="00E0155E" w:rsidRPr="00CD2B20" w:rsidRDefault="00EC29C1">
            <w:pPr>
              <w:rPr>
                <w:b/>
              </w:rPr>
            </w:pPr>
            <w:r>
              <w:rPr>
                <w:b/>
              </w:rPr>
              <w:t>Objectives</w:t>
            </w:r>
            <w:r w:rsidR="00B12D9C" w:rsidRPr="00CD2B20">
              <w:rPr>
                <w:b/>
              </w:rPr>
              <w:t>:</w:t>
            </w:r>
            <w:r w:rsidR="00490C3F" w:rsidRPr="00CD2B20">
              <w:rPr>
                <w:b/>
              </w:rPr>
              <w:t xml:space="preserve"> </w:t>
            </w:r>
          </w:p>
          <w:p w:rsidR="00B12D9C" w:rsidRDefault="00070522" w:rsidP="006F12EE">
            <w:pPr>
              <w:rPr>
                <w:b/>
              </w:rPr>
            </w:pPr>
            <w:r>
              <w:rPr>
                <w:b/>
              </w:rPr>
              <w:t xml:space="preserve">The students will be provided with a basic overview of the importance of young worker safety and health training. In particular, training will be provided on general young worker safety and health, employee rights under OSHA regulations, and young worker rights as defined by Department of Labor child labor laws. </w:t>
            </w:r>
          </w:p>
          <w:p w:rsidR="00070522" w:rsidRPr="00CD2B20" w:rsidRDefault="00070522" w:rsidP="006F12EE">
            <w:pPr>
              <w:rPr>
                <w:b/>
              </w:rPr>
            </w:pPr>
          </w:p>
        </w:tc>
      </w:tr>
      <w:tr w:rsidR="00B12D9C" w:rsidRPr="00CD2B20">
        <w:tc>
          <w:tcPr>
            <w:tcW w:w="4094" w:type="dxa"/>
          </w:tcPr>
          <w:p w:rsidR="00B12D9C" w:rsidRPr="00CD2B20" w:rsidRDefault="00B12D9C">
            <w:pPr>
              <w:rPr>
                <w:b/>
              </w:rPr>
            </w:pPr>
            <w:r w:rsidRPr="00CD2B20">
              <w:rPr>
                <w:b/>
              </w:rPr>
              <w:t>Enduring Understanding(s):</w:t>
            </w:r>
          </w:p>
          <w:p w:rsidR="00070522" w:rsidRPr="00EC29C1" w:rsidRDefault="00070522" w:rsidP="00070522">
            <w:pPr>
              <w:numPr>
                <w:ilvl w:val="0"/>
                <w:numId w:val="3"/>
              </w:numPr>
              <w:rPr>
                <w:b/>
              </w:rPr>
            </w:pPr>
            <w:r w:rsidRPr="00EC29C1">
              <w:rPr>
                <w:b/>
                <w:bCs/>
              </w:rPr>
              <w:t>The students will be able to identify ways that young workers get injured on the job.</w:t>
            </w:r>
          </w:p>
          <w:p w:rsidR="00070522" w:rsidRPr="00EC29C1" w:rsidRDefault="00070522" w:rsidP="00070522">
            <w:pPr>
              <w:numPr>
                <w:ilvl w:val="0"/>
                <w:numId w:val="3"/>
              </w:numPr>
              <w:rPr>
                <w:b/>
              </w:rPr>
            </w:pPr>
            <w:r w:rsidRPr="00EC29C1">
              <w:rPr>
                <w:b/>
                <w:bCs/>
              </w:rPr>
              <w:t>The student will begin to be able to categorize the different types of job hazards.</w:t>
            </w:r>
          </w:p>
          <w:p w:rsidR="00070522" w:rsidRPr="00EC29C1" w:rsidRDefault="00070522" w:rsidP="00070522">
            <w:pPr>
              <w:numPr>
                <w:ilvl w:val="0"/>
                <w:numId w:val="3"/>
              </w:numPr>
              <w:rPr>
                <w:b/>
              </w:rPr>
            </w:pPr>
            <w:r w:rsidRPr="00EC29C1">
              <w:rPr>
                <w:b/>
                <w:bCs/>
              </w:rPr>
              <w:t>The student will be able to discuss possible solutions to control job hazards.</w:t>
            </w:r>
          </w:p>
          <w:p w:rsidR="00070522" w:rsidRPr="00EC29C1" w:rsidRDefault="00070522" w:rsidP="00070522">
            <w:pPr>
              <w:numPr>
                <w:ilvl w:val="0"/>
                <w:numId w:val="3"/>
              </w:numPr>
              <w:rPr>
                <w:b/>
              </w:rPr>
            </w:pPr>
            <w:r w:rsidRPr="00EC29C1">
              <w:rPr>
                <w:b/>
                <w:bCs/>
              </w:rPr>
              <w:t>The student will develop an understanding of what rights employees</w:t>
            </w:r>
            <w:r w:rsidR="00576EA6">
              <w:rPr>
                <w:b/>
                <w:bCs/>
              </w:rPr>
              <w:t>’</w:t>
            </w:r>
            <w:r w:rsidRPr="00EC29C1">
              <w:rPr>
                <w:b/>
                <w:bCs/>
              </w:rPr>
              <w:t xml:space="preserve"> have under OSHA.</w:t>
            </w:r>
          </w:p>
          <w:p w:rsidR="00E0155E" w:rsidRPr="00CD2B20" w:rsidRDefault="00070522" w:rsidP="00253D29">
            <w:pPr>
              <w:numPr>
                <w:ilvl w:val="0"/>
                <w:numId w:val="3"/>
              </w:numPr>
              <w:rPr>
                <w:b/>
              </w:rPr>
            </w:pPr>
            <w:r w:rsidRPr="00EC29C1">
              <w:rPr>
                <w:b/>
                <w:bCs/>
              </w:rPr>
              <w:t>The student will determine what jobs young workers “Can Do” as defined by US Department of Labor child labor laws.</w:t>
            </w:r>
          </w:p>
        </w:tc>
        <w:tc>
          <w:tcPr>
            <w:tcW w:w="6322" w:type="dxa"/>
          </w:tcPr>
          <w:p w:rsidR="00B12D9C" w:rsidRPr="00CD2B20" w:rsidRDefault="00B12D9C">
            <w:pPr>
              <w:rPr>
                <w:b/>
              </w:rPr>
            </w:pPr>
            <w:r w:rsidRPr="00CD2B20">
              <w:rPr>
                <w:b/>
              </w:rPr>
              <w:t>Essential Question(s):</w:t>
            </w:r>
          </w:p>
          <w:p w:rsidR="00253D29" w:rsidRPr="00EC29C1" w:rsidRDefault="00253D29" w:rsidP="000B7BD8">
            <w:pPr>
              <w:numPr>
                <w:ilvl w:val="0"/>
                <w:numId w:val="2"/>
              </w:numPr>
              <w:rPr>
                <w:b/>
              </w:rPr>
            </w:pPr>
            <w:r w:rsidRPr="00EC29C1">
              <w:rPr>
                <w:b/>
              </w:rPr>
              <w:t xml:space="preserve">What are the ways that young workers get injured on the job? </w:t>
            </w:r>
          </w:p>
          <w:p w:rsidR="00253D29" w:rsidRPr="00EC29C1" w:rsidRDefault="00253D29" w:rsidP="000B7BD8">
            <w:pPr>
              <w:numPr>
                <w:ilvl w:val="0"/>
                <w:numId w:val="2"/>
              </w:numPr>
              <w:rPr>
                <w:b/>
              </w:rPr>
            </w:pPr>
            <w:r w:rsidRPr="00EC29C1">
              <w:rPr>
                <w:b/>
              </w:rPr>
              <w:t>What should a young worker do if they see something at work that could hurt them or make them sick?</w:t>
            </w:r>
          </w:p>
          <w:p w:rsidR="00253D29" w:rsidRPr="00EC29C1" w:rsidRDefault="00253D29" w:rsidP="000B7BD8">
            <w:pPr>
              <w:numPr>
                <w:ilvl w:val="0"/>
                <w:numId w:val="2"/>
              </w:numPr>
              <w:rPr>
                <w:b/>
              </w:rPr>
            </w:pPr>
            <w:r w:rsidRPr="00EC29C1">
              <w:rPr>
                <w:b/>
              </w:rPr>
              <w:t xml:space="preserve">What legal rights do all workers have to make sure their jobs are safe? </w:t>
            </w:r>
          </w:p>
          <w:p w:rsidR="00253D29" w:rsidRPr="00EC29C1" w:rsidRDefault="00253D29" w:rsidP="000B7BD8">
            <w:pPr>
              <w:numPr>
                <w:ilvl w:val="0"/>
                <w:numId w:val="2"/>
              </w:numPr>
              <w:rPr>
                <w:b/>
              </w:rPr>
            </w:pPr>
            <w:r w:rsidRPr="00EC29C1">
              <w:rPr>
                <w:b/>
              </w:rPr>
              <w:t>What extra protections do young workers have under child labor laws?</w:t>
            </w:r>
          </w:p>
          <w:p w:rsidR="00253D29" w:rsidRPr="00EC29C1" w:rsidRDefault="00253D29" w:rsidP="000B7BD8">
            <w:pPr>
              <w:numPr>
                <w:ilvl w:val="0"/>
                <w:numId w:val="2"/>
              </w:numPr>
              <w:rPr>
                <w:b/>
              </w:rPr>
            </w:pPr>
            <w:r w:rsidRPr="00EC29C1">
              <w:rPr>
                <w:b/>
              </w:rPr>
              <w:t>What are different types of job hazards?</w:t>
            </w:r>
          </w:p>
          <w:p w:rsidR="00253D29" w:rsidRPr="00EC29C1" w:rsidRDefault="00253D29" w:rsidP="000B7BD8">
            <w:pPr>
              <w:numPr>
                <w:ilvl w:val="0"/>
                <w:numId w:val="2"/>
              </w:numPr>
              <w:rPr>
                <w:b/>
              </w:rPr>
            </w:pPr>
            <w:r w:rsidRPr="00EC29C1">
              <w:rPr>
                <w:b/>
              </w:rPr>
              <w:t>What are the three main ways to reduce or eliminate hazards at work?</w:t>
            </w:r>
          </w:p>
          <w:p w:rsidR="00253D29" w:rsidRPr="00EC29C1" w:rsidRDefault="00253D29" w:rsidP="000B7BD8">
            <w:pPr>
              <w:numPr>
                <w:ilvl w:val="0"/>
                <w:numId w:val="2"/>
              </w:numPr>
              <w:rPr>
                <w:b/>
              </w:rPr>
            </w:pPr>
            <w:r w:rsidRPr="00EC29C1">
              <w:rPr>
                <w:b/>
              </w:rPr>
              <w:t xml:space="preserve">What are the governmental agencies that enforce labor and job safety laws? </w:t>
            </w:r>
          </w:p>
          <w:p w:rsidR="000B7BD8" w:rsidRPr="00CD2B20" w:rsidRDefault="00253D29" w:rsidP="00253D29">
            <w:pPr>
              <w:numPr>
                <w:ilvl w:val="0"/>
                <w:numId w:val="2"/>
              </w:numPr>
              <w:rPr>
                <w:b/>
              </w:rPr>
            </w:pPr>
            <w:r w:rsidRPr="00EC29C1">
              <w:rPr>
                <w:b/>
              </w:rPr>
              <w:t>What are appropriate ways to approach solving problems at work?</w:t>
            </w:r>
          </w:p>
        </w:tc>
        <w:bookmarkStart w:id="0" w:name="_GoBack"/>
        <w:bookmarkEnd w:id="0"/>
      </w:tr>
      <w:tr w:rsidR="00253D29" w:rsidRPr="00CD2B20">
        <w:tc>
          <w:tcPr>
            <w:tcW w:w="10416" w:type="dxa"/>
            <w:gridSpan w:val="2"/>
          </w:tcPr>
          <w:p w:rsidR="00253D29" w:rsidRPr="00CD2B20" w:rsidRDefault="00253D29">
            <w:pPr>
              <w:rPr>
                <w:b/>
              </w:rPr>
            </w:pPr>
            <w:r>
              <w:rPr>
                <w:b/>
              </w:rPr>
              <w:t xml:space="preserve">Total Duration: </w:t>
            </w:r>
            <w:r w:rsidRPr="00E8058F">
              <w:t>1-2 hours</w:t>
            </w:r>
          </w:p>
        </w:tc>
      </w:tr>
      <w:tr w:rsidR="00253D29" w:rsidRPr="00CD2B20">
        <w:tc>
          <w:tcPr>
            <w:tcW w:w="10416" w:type="dxa"/>
            <w:gridSpan w:val="2"/>
          </w:tcPr>
          <w:p w:rsidR="00253D29" w:rsidRDefault="00253D29">
            <w:pPr>
              <w:rPr>
                <w:b/>
              </w:rPr>
            </w:pPr>
            <w:r>
              <w:rPr>
                <w:b/>
              </w:rPr>
              <w:t xml:space="preserve">Materials and Equipment: </w:t>
            </w:r>
          </w:p>
          <w:p w:rsidR="00253D29" w:rsidRPr="00E8058F" w:rsidRDefault="00253D29" w:rsidP="00253D29">
            <w:r w:rsidRPr="00E8058F">
              <w:t>-Dry erase board or flip chart and markers. (Alternatively, a chalkboard and chalk may be used.)</w:t>
            </w:r>
          </w:p>
          <w:p w:rsidR="00253D29" w:rsidRPr="00E8058F" w:rsidRDefault="00253D29" w:rsidP="00253D29">
            <w:r w:rsidRPr="00E8058F">
              <w:t>-Use PowerPoint slides with a laptop and LCD projector. (Alternatively, PowerPoint slides may be printed onto Overhead transparencies and used with an overhead projector)</w:t>
            </w:r>
          </w:p>
          <w:p w:rsidR="00253D29" w:rsidRDefault="00253D29" w:rsidP="00253D29">
            <w:pPr>
              <w:rPr>
                <w:b/>
              </w:rPr>
            </w:pPr>
            <w:r w:rsidRPr="00E8058F">
              <w:t xml:space="preserve">-Where possible, provide a computer with Internet </w:t>
            </w:r>
            <w:r w:rsidR="00576EA6">
              <w:t>a</w:t>
            </w:r>
            <w:r w:rsidRPr="00E8058F">
              <w:t>ccess</w:t>
            </w:r>
          </w:p>
        </w:tc>
      </w:tr>
    </w:tbl>
    <w:p w:rsidR="00B12D9C" w:rsidRDefault="00B12D9C" w:rsidP="00E8058F">
      <w:pPr>
        <w:rPr>
          <w:rFonts w:ascii="Comic Sans MS" w:hAnsi="Comic Sans MS" w:cs="Comic Sans MS"/>
          <w:color w:val="000000"/>
        </w:rPr>
      </w:pPr>
    </w:p>
    <w:p w:rsidR="00E8058F" w:rsidRPr="00E8058F" w:rsidRDefault="00E8058F" w:rsidP="00E8058F">
      <w:pPr>
        <w:rPr>
          <w:b/>
          <w:color w:val="000000"/>
          <w:u w:val="single"/>
        </w:rPr>
      </w:pPr>
      <w:r w:rsidRPr="00E8058F">
        <w:rPr>
          <w:b/>
          <w:color w:val="000000"/>
          <w:u w:val="single"/>
        </w:rPr>
        <w:t>Notes for instructor:</w:t>
      </w:r>
    </w:p>
    <w:p w:rsidR="00E8058F" w:rsidRPr="00E8058F" w:rsidRDefault="00E8058F" w:rsidP="00E8058F">
      <w:pPr>
        <w:rPr>
          <w:b/>
        </w:rPr>
      </w:pPr>
      <w:r w:rsidRPr="00E8058F">
        <w:rPr>
          <w:b/>
        </w:rPr>
        <w:t>This lesson is meant to educate students, teachers, employers, and parents about the importance of young worker safety and training. This lesson is meant to last approximately one to two hours depending on the level of interaction and discussion with class participants.  Before teaching this lesson:</w:t>
      </w:r>
    </w:p>
    <w:p w:rsidR="007469EF" w:rsidRDefault="00E8058F">
      <w:pPr>
        <w:pStyle w:val="ListParagraph"/>
        <w:numPr>
          <w:ilvl w:val="0"/>
          <w:numId w:val="15"/>
        </w:numPr>
        <w:rPr>
          <w:b/>
        </w:rPr>
      </w:pPr>
      <w:r w:rsidRPr="00576EA6">
        <w:rPr>
          <w:b/>
        </w:rPr>
        <w:t>Determine the technology capabilities at the location of training. Where possible, use a laptop, LCD projector, and screen.</w:t>
      </w:r>
    </w:p>
    <w:p w:rsidR="007469EF" w:rsidRDefault="00E8058F">
      <w:pPr>
        <w:pStyle w:val="ListParagraph"/>
        <w:numPr>
          <w:ilvl w:val="0"/>
          <w:numId w:val="15"/>
        </w:numPr>
        <w:rPr>
          <w:b/>
        </w:rPr>
      </w:pPr>
      <w:r w:rsidRPr="00576EA6">
        <w:rPr>
          <w:b/>
        </w:rPr>
        <w:t>Obtain markers and either a flipchart, cling sheets, or a dry erase board to be used for activities.</w:t>
      </w:r>
    </w:p>
    <w:p w:rsidR="007469EF" w:rsidRDefault="00E8058F">
      <w:pPr>
        <w:pStyle w:val="ListParagraph"/>
        <w:numPr>
          <w:ilvl w:val="0"/>
          <w:numId w:val="15"/>
        </w:numPr>
        <w:rPr>
          <w:b/>
        </w:rPr>
      </w:pPr>
      <w:r w:rsidRPr="00576EA6">
        <w:rPr>
          <w:b/>
        </w:rPr>
        <w:t xml:space="preserve">Determine Internet </w:t>
      </w:r>
      <w:r w:rsidR="00576EA6">
        <w:rPr>
          <w:b/>
        </w:rPr>
        <w:t>a</w:t>
      </w:r>
      <w:r w:rsidRPr="00576EA6">
        <w:rPr>
          <w:b/>
        </w:rPr>
        <w:t>ccess capabilities for the training location.</w:t>
      </w:r>
    </w:p>
    <w:p w:rsidR="007469EF" w:rsidRDefault="00F64EC4">
      <w:pPr>
        <w:pStyle w:val="ListParagraph"/>
        <w:numPr>
          <w:ilvl w:val="0"/>
          <w:numId w:val="15"/>
        </w:numPr>
        <w:rPr>
          <w:b/>
        </w:rPr>
      </w:pPr>
      <w:r w:rsidRPr="00576EA6">
        <w:rPr>
          <w:b/>
        </w:rPr>
        <w:t xml:space="preserve">Define the audience: employers, educators, young workers, parents to emphasize each group’s focus to reduce young worker injuries and illnesses during the training. </w:t>
      </w:r>
      <w:r w:rsidR="00DE63D6" w:rsidRPr="00576EA6">
        <w:rPr>
          <w:b/>
        </w:rPr>
        <w:br w:type="page"/>
      </w:r>
    </w:p>
    <w:p w:rsidR="00DE63D6" w:rsidRPr="00E8058F" w:rsidRDefault="00DE63D6" w:rsidP="00E8058F">
      <w:pPr>
        <w:rPr>
          <w:b/>
        </w:rPr>
      </w:pPr>
    </w:p>
    <w:tbl>
      <w:tblPr>
        <w:tblStyle w:val="TableGrid"/>
        <w:tblW w:w="0" w:type="auto"/>
        <w:tblLook w:val="04A0" w:firstRow="1" w:lastRow="0" w:firstColumn="1" w:lastColumn="0" w:noHBand="0" w:noVBand="1"/>
      </w:tblPr>
      <w:tblGrid>
        <w:gridCol w:w="2178"/>
        <w:gridCol w:w="1170"/>
        <w:gridCol w:w="1350"/>
        <w:gridCol w:w="5718"/>
      </w:tblGrid>
      <w:tr w:rsidR="00B962D9">
        <w:tc>
          <w:tcPr>
            <w:tcW w:w="10416" w:type="dxa"/>
            <w:gridSpan w:val="4"/>
          </w:tcPr>
          <w:p w:rsidR="00B962D9" w:rsidRDefault="00B962D9">
            <w:pPr>
              <w:jc w:val="center"/>
              <w:rPr>
                <w:b/>
              </w:rPr>
            </w:pPr>
            <w:r>
              <w:rPr>
                <w:b/>
              </w:rPr>
              <w:t>Lesson Plan</w:t>
            </w:r>
          </w:p>
        </w:tc>
      </w:tr>
      <w:tr w:rsidR="00B962D9">
        <w:tc>
          <w:tcPr>
            <w:tcW w:w="2178" w:type="dxa"/>
          </w:tcPr>
          <w:p w:rsidR="00B962D9" w:rsidRDefault="00B962D9">
            <w:pPr>
              <w:jc w:val="center"/>
              <w:rPr>
                <w:b/>
              </w:rPr>
            </w:pPr>
            <w:r>
              <w:rPr>
                <w:b/>
              </w:rPr>
              <w:t>Activity</w:t>
            </w:r>
          </w:p>
        </w:tc>
        <w:tc>
          <w:tcPr>
            <w:tcW w:w="1170" w:type="dxa"/>
          </w:tcPr>
          <w:p w:rsidR="00B962D9" w:rsidRDefault="00B962D9">
            <w:pPr>
              <w:jc w:val="center"/>
              <w:rPr>
                <w:b/>
              </w:rPr>
            </w:pPr>
            <w:r>
              <w:rPr>
                <w:b/>
              </w:rPr>
              <w:t>Time</w:t>
            </w:r>
          </w:p>
        </w:tc>
        <w:tc>
          <w:tcPr>
            <w:tcW w:w="1350" w:type="dxa"/>
          </w:tcPr>
          <w:p w:rsidR="00B962D9" w:rsidRDefault="00B962D9">
            <w:pPr>
              <w:jc w:val="center"/>
              <w:rPr>
                <w:b/>
              </w:rPr>
            </w:pPr>
            <w:r>
              <w:rPr>
                <w:b/>
              </w:rPr>
              <w:t>Materials</w:t>
            </w:r>
          </w:p>
        </w:tc>
        <w:tc>
          <w:tcPr>
            <w:tcW w:w="5718" w:type="dxa"/>
          </w:tcPr>
          <w:p w:rsidR="00B962D9" w:rsidRDefault="00B962D9">
            <w:pPr>
              <w:jc w:val="center"/>
              <w:rPr>
                <w:b/>
              </w:rPr>
            </w:pPr>
            <w:r>
              <w:rPr>
                <w:b/>
              </w:rPr>
              <w:t>Description</w:t>
            </w:r>
          </w:p>
        </w:tc>
      </w:tr>
      <w:tr w:rsidR="00B962D9">
        <w:trPr>
          <w:trHeight w:val="1142"/>
        </w:trPr>
        <w:tc>
          <w:tcPr>
            <w:tcW w:w="2178" w:type="dxa"/>
          </w:tcPr>
          <w:p w:rsidR="00B962D9" w:rsidRPr="00F8744A" w:rsidRDefault="00B962D9">
            <w:pPr>
              <w:jc w:val="center"/>
            </w:pPr>
            <w:r w:rsidRPr="00F8744A">
              <w:t>A. Introduction to Young Worker Safety and Health</w:t>
            </w:r>
          </w:p>
        </w:tc>
        <w:tc>
          <w:tcPr>
            <w:tcW w:w="1170" w:type="dxa"/>
          </w:tcPr>
          <w:p w:rsidR="00B962D9" w:rsidRPr="00F8744A" w:rsidRDefault="00B962D9">
            <w:pPr>
              <w:jc w:val="center"/>
            </w:pPr>
            <w:r w:rsidRPr="00F8744A">
              <w:t>5 minutes</w:t>
            </w:r>
          </w:p>
        </w:tc>
        <w:tc>
          <w:tcPr>
            <w:tcW w:w="1350" w:type="dxa"/>
          </w:tcPr>
          <w:p w:rsidR="00B962D9" w:rsidRPr="00F8744A" w:rsidRDefault="00B962D9">
            <w:pPr>
              <w:jc w:val="center"/>
            </w:pPr>
            <w:r w:rsidRPr="00F8744A">
              <w:t>Slides 1-3</w:t>
            </w:r>
          </w:p>
        </w:tc>
        <w:tc>
          <w:tcPr>
            <w:tcW w:w="5718" w:type="dxa"/>
          </w:tcPr>
          <w:p w:rsidR="00B962D9" w:rsidRPr="00F8744A" w:rsidRDefault="00B962D9" w:rsidP="00F64EC4">
            <w:r w:rsidRPr="00F8744A">
              <w:t>Begin by introducing the course and the learning objectives. Explain that this is an awareness level training.</w:t>
            </w:r>
          </w:p>
        </w:tc>
      </w:tr>
      <w:tr w:rsidR="00B962D9">
        <w:tc>
          <w:tcPr>
            <w:tcW w:w="2178" w:type="dxa"/>
          </w:tcPr>
          <w:p w:rsidR="00B962D9" w:rsidRPr="00F8744A" w:rsidRDefault="00B962D9">
            <w:pPr>
              <w:jc w:val="center"/>
            </w:pPr>
            <w:r w:rsidRPr="00F8744A">
              <w:t xml:space="preserve">B. </w:t>
            </w:r>
            <w:r w:rsidR="00F276AA" w:rsidRPr="00F8744A">
              <w:t>Young Worker Injuries and Illnesses</w:t>
            </w:r>
          </w:p>
        </w:tc>
        <w:tc>
          <w:tcPr>
            <w:tcW w:w="1170" w:type="dxa"/>
          </w:tcPr>
          <w:p w:rsidR="00B962D9" w:rsidRPr="00F8744A" w:rsidRDefault="00EC29C1" w:rsidP="00EC29C1">
            <w:pPr>
              <w:jc w:val="center"/>
            </w:pPr>
            <w:r>
              <w:t xml:space="preserve">5 </w:t>
            </w:r>
            <w:r w:rsidR="00F276AA" w:rsidRPr="00F8744A">
              <w:t>minutes</w:t>
            </w:r>
          </w:p>
        </w:tc>
        <w:tc>
          <w:tcPr>
            <w:tcW w:w="1350" w:type="dxa"/>
          </w:tcPr>
          <w:p w:rsidR="00B962D9" w:rsidRPr="00F8744A" w:rsidRDefault="00F276AA">
            <w:pPr>
              <w:jc w:val="center"/>
            </w:pPr>
            <w:r w:rsidRPr="00F8744A">
              <w:t>Slides 4-5</w:t>
            </w:r>
          </w:p>
        </w:tc>
        <w:tc>
          <w:tcPr>
            <w:tcW w:w="5718" w:type="dxa"/>
          </w:tcPr>
          <w:p w:rsidR="00F276AA" w:rsidRPr="00F8744A" w:rsidRDefault="00F276AA" w:rsidP="00F276AA">
            <w:r w:rsidRPr="00F8744A">
              <w:t xml:space="preserve">Explain the risk factors associated with young workers: </w:t>
            </w:r>
          </w:p>
          <w:p w:rsidR="00F276AA" w:rsidRPr="00F8744A" w:rsidRDefault="00F276AA" w:rsidP="00F276AA">
            <w:pPr>
              <w:pStyle w:val="ListParagraph"/>
              <w:numPr>
                <w:ilvl w:val="0"/>
                <w:numId w:val="12"/>
              </w:numPr>
              <w:rPr>
                <w:rFonts w:ascii="Times New Roman" w:hAnsi="Times New Roman" w:cs="Times New Roman"/>
              </w:rPr>
            </w:pPr>
            <w:r w:rsidRPr="00F8744A">
              <w:rPr>
                <w:rFonts w:ascii="Times New Roman" w:hAnsi="Times New Roman" w:cs="Times New Roman"/>
                <w:bCs/>
              </w:rPr>
              <w:t>Hazards on the job</w:t>
            </w:r>
          </w:p>
          <w:p w:rsidR="00F276AA" w:rsidRPr="00F8744A" w:rsidRDefault="00F276AA" w:rsidP="00F276AA">
            <w:pPr>
              <w:numPr>
                <w:ilvl w:val="0"/>
                <w:numId w:val="9"/>
              </w:numPr>
            </w:pPr>
            <w:r w:rsidRPr="00F8744A">
              <w:rPr>
                <w:bCs/>
              </w:rPr>
              <w:t xml:space="preserve">Inexperienced </w:t>
            </w:r>
          </w:p>
          <w:p w:rsidR="00F276AA" w:rsidRPr="00F8744A" w:rsidRDefault="00F276AA" w:rsidP="00F276AA">
            <w:pPr>
              <w:numPr>
                <w:ilvl w:val="0"/>
                <w:numId w:val="9"/>
              </w:numPr>
            </w:pPr>
            <w:r w:rsidRPr="00F8744A">
              <w:rPr>
                <w:bCs/>
              </w:rPr>
              <w:t>Developmental factors</w:t>
            </w:r>
          </w:p>
          <w:p w:rsidR="00F276AA" w:rsidRPr="00F8744A" w:rsidRDefault="00F276AA" w:rsidP="00F276AA">
            <w:pPr>
              <w:numPr>
                <w:ilvl w:val="0"/>
                <w:numId w:val="10"/>
              </w:numPr>
            </w:pPr>
            <w:r w:rsidRPr="00F8744A">
              <w:rPr>
                <w:bCs/>
              </w:rPr>
              <w:t>Some working in violation of child labor laws</w:t>
            </w:r>
          </w:p>
          <w:p w:rsidR="00F276AA" w:rsidRPr="00F8744A" w:rsidRDefault="00F276AA" w:rsidP="00F276AA">
            <w:pPr>
              <w:numPr>
                <w:ilvl w:val="0"/>
                <w:numId w:val="11"/>
              </w:numPr>
            </w:pPr>
            <w:r w:rsidRPr="00F8744A">
              <w:rPr>
                <w:bCs/>
              </w:rPr>
              <w:t>Lack of training &amp; supervision</w:t>
            </w:r>
          </w:p>
          <w:p w:rsidR="00F276AA" w:rsidRPr="00F8744A" w:rsidRDefault="00F276AA" w:rsidP="00F276AA">
            <w:pPr>
              <w:rPr>
                <w:bCs/>
              </w:rPr>
            </w:pPr>
            <w:r w:rsidRPr="00F8744A">
              <w:rPr>
                <w:bCs/>
              </w:rPr>
              <w:t>Discuss the statistics associated with young workers</w:t>
            </w:r>
            <w:r w:rsidR="00576EA6">
              <w:rPr>
                <w:bCs/>
              </w:rPr>
              <w:t xml:space="preserve"> in the workplace</w:t>
            </w:r>
            <w:r w:rsidRPr="00F8744A">
              <w:rPr>
                <w:bCs/>
              </w:rPr>
              <w:t xml:space="preserve">. </w:t>
            </w:r>
          </w:p>
          <w:p w:rsidR="00F276AA" w:rsidRPr="00F8744A" w:rsidRDefault="00F276AA" w:rsidP="00F276AA">
            <w:pPr>
              <w:rPr>
                <w:bCs/>
              </w:rPr>
            </w:pPr>
          </w:p>
          <w:p w:rsidR="00F276AA" w:rsidRPr="00F8744A" w:rsidRDefault="00F276AA" w:rsidP="00F276AA">
            <w:pPr>
              <w:rPr>
                <w:bCs/>
              </w:rPr>
            </w:pPr>
            <w:r w:rsidRPr="00F8744A">
              <w:rPr>
                <w:bCs/>
              </w:rPr>
              <w:t>Engage the students in a warm-up discussion related to their own personal work</w:t>
            </w:r>
            <w:r w:rsidR="00576EA6">
              <w:rPr>
                <w:bCs/>
              </w:rPr>
              <w:t>-</w:t>
            </w:r>
            <w:r w:rsidRPr="00F8744A">
              <w:rPr>
                <w:bCs/>
              </w:rPr>
              <w:t xml:space="preserve">related experiences. Ask the students: </w:t>
            </w:r>
          </w:p>
          <w:p w:rsidR="00F276AA" w:rsidRPr="00F8744A" w:rsidRDefault="00F276AA" w:rsidP="00F276AA">
            <w:pPr>
              <w:numPr>
                <w:ilvl w:val="0"/>
                <w:numId w:val="13"/>
              </w:numPr>
            </w:pPr>
            <w:r w:rsidRPr="00F8744A">
              <w:rPr>
                <w:bCs/>
              </w:rPr>
              <w:t>Have you ever been hurt at work, or do you know someone who was?</w:t>
            </w:r>
          </w:p>
          <w:p w:rsidR="00F276AA" w:rsidRPr="00F8744A" w:rsidRDefault="00F276AA" w:rsidP="00F276AA">
            <w:pPr>
              <w:numPr>
                <w:ilvl w:val="0"/>
                <w:numId w:val="13"/>
              </w:numPr>
            </w:pPr>
            <w:r w:rsidRPr="00F8744A">
              <w:rPr>
                <w:bCs/>
              </w:rPr>
              <w:t>Have you ever been uncomfortable with a task you’ve been asked to do at work?</w:t>
            </w:r>
          </w:p>
          <w:p w:rsidR="00B962D9" w:rsidRPr="00F8744A" w:rsidRDefault="00F276AA" w:rsidP="00F276AA">
            <w:r w:rsidRPr="00F8744A">
              <w:t xml:space="preserve">Provide time for the class to discuss their answers. </w:t>
            </w:r>
          </w:p>
        </w:tc>
      </w:tr>
      <w:tr w:rsidR="00F276AA">
        <w:tc>
          <w:tcPr>
            <w:tcW w:w="2178" w:type="dxa"/>
          </w:tcPr>
          <w:p w:rsidR="00F276AA" w:rsidRPr="00F8744A" w:rsidRDefault="00F276AA">
            <w:pPr>
              <w:jc w:val="center"/>
            </w:pPr>
            <w:r w:rsidRPr="00F8744A">
              <w:t>C. Identification of Job Hazards</w:t>
            </w:r>
          </w:p>
        </w:tc>
        <w:tc>
          <w:tcPr>
            <w:tcW w:w="1170" w:type="dxa"/>
          </w:tcPr>
          <w:p w:rsidR="00F276AA" w:rsidRPr="00F8744A" w:rsidRDefault="00F8744A">
            <w:pPr>
              <w:jc w:val="center"/>
            </w:pPr>
            <w:r w:rsidRPr="00F8744A">
              <w:t>15 minutes</w:t>
            </w:r>
          </w:p>
        </w:tc>
        <w:tc>
          <w:tcPr>
            <w:tcW w:w="1350" w:type="dxa"/>
          </w:tcPr>
          <w:p w:rsidR="00F276AA" w:rsidRDefault="00F8744A">
            <w:pPr>
              <w:jc w:val="center"/>
            </w:pPr>
            <w:r w:rsidRPr="00F8744A">
              <w:t>Slides 6-8</w:t>
            </w:r>
          </w:p>
          <w:p w:rsidR="00B35567" w:rsidRDefault="00B35567" w:rsidP="00B35567">
            <w:pPr>
              <w:jc w:val="center"/>
            </w:pPr>
            <w:r>
              <w:t>Flipchart</w:t>
            </w:r>
          </w:p>
          <w:p w:rsidR="00B35567" w:rsidRPr="00F8744A" w:rsidRDefault="00B35567" w:rsidP="00B35567">
            <w:pPr>
              <w:jc w:val="center"/>
            </w:pPr>
            <w:r>
              <w:t>Markers</w:t>
            </w:r>
          </w:p>
        </w:tc>
        <w:tc>
          <w:tcPr>
            <w:tcW w:w="5718" w:type="dxa"/>
          </w:tcPr>
          <w:p w:rsidR="007469EF" w:rsidRDefault="00F8744A">
            <w:pPr>
              <w:pStyle w:val="ListParagraph"/>
              <w:numPr>
                <w:ilvl w:val="0"/>
                <w:numId w:val="17"/>
              </w:numPr>
              <w:ind w:left="360"/>
              <w:rPr>
                <w:rFonts w:ascii="Lucida Grande" w:hAnsi="Lucida Grande"/>
                <w:sz w:val="18"/>
                <w:szCs w:val="18"/>
              </w:rPr>
            </w:pPr>
            <w:r w:rsidRPr="00F8744A">
              <w:t xml:space="preserve">Discuss with the students the basic definition of a job hazard. Explain that wide range of possible job hazards. Tell the class that hazards can be divided into four categories: </w:t>
            </w:r>
          </w:p>
          <w:p w:rsidR="007469EF" w:rsidRDefault="00F8744A">
            <w:pPr>
              <w:pStyle w:val="ListParagraph"/>
              <w:numPr>
                <w:ilvl w:val="0"/>
                <w:numId w:val="18"/>
              </w:numPr>
              <w:rPr>
                <w:rFonts w:ascii="Lucida Grande" w:hAnsi="Lucida Grande"/>
                <w:sz w:val="18"/>
                <w:szCs w:val="18"/>
              </w:rPr>
            </w:pPr>
            <w:r w:rsidRPr="00F8744A">
              <w:t>Safety hazards can cause immediate accidents and injuries.</w:t>
            </w:r>
            <w:r>
              <w:t xml:space="preserve"> (</w:t>
            </w:r>
            <w:r w:rsidRPr="00F8744A">
              <w:t>Examples: knives, hot grease, etc.</w:t>
            </w:r>
            <w:r w:rsidR="00D05AB5">
              <w:t>)</w:t>
            </w:r>
            <w:r w:rsidRPr="00F8744A">
              <w:t xml:space="preserve"> </w:t>
            </w:r>
          </w:p>
          <w:p w:rsidR="007469EF" w:rsidRDefault="00F8744A">
            <w:pPr>
              <w:pStyle w:val="ListParagraph"/>
              <w:numPr>
                <w:ilvl w:val="0"/>
                <w:numId w:val="18"/>
              </w:numPr>
              <w:rPr>
                <w:rFonts w:ascii="Lucida Grande" w:hAnsi="Lucida Grande"/>
                <w:sz w:val="18"/>
                <w:szCs w:val="18"/>
              </w:rPr>
            </w:pPr>
            <w:r w:rsidRPr="00F8744A">
              <w:t>Chemical hazards are gases, vapors, liquids, or dusts that can harm your body.</w:t>
            </w:r>
            <w:r w:rsidR="00D05AB5">
              <w:t xml:space="preserve"> (</w:t>
            </w:r>
            <w:r w:rsidRPr="00F8744A">
              <w:t>Examples: cleaning products or pesticides.</w:t>
            </w:r>
            <w:r w:rsidR="00D05AB5">
              <w:t>)</w:t>
            </w:r>
          </w:p>
          <w:p w:rsidR="007469EF" w:rsidRDefault="00D05AB5">
            <w:pPr>
              <w:pStyle w:val="ListParagraph"/>
              <w:numPr>
                <w:ilvl w:val="0"/>
                <w:numId w:val="18"/>
              </w:numPr>
            </w:pPr>
            <w:r w:rsidRPr="00D05AB5">
              <w:t>Biological hazards are living things that can cause sickness or disease.</w:t>
            </w:r>
            <w:r>
              <w:t xml:space="preserve"> (</w:t>
            </w:r>
            <w:r w:rsidRPr="00D05AB5">
              <w:t xml:space="preserve">Examples: </w:t>
            </w:r>
            <w:r w:rsidR="00576EA6">
              <w:t>b</w:t>
            </w:r>
            <w:r w:rsidRPr="00D05AB5">
              <w:t>acteria, viruses, or insects.</w:t>
            </w:r>
            <w:r>
              <w:t>)</w:t>
            </w:r>
            <w:r w:rsidRPr="00D05AB5">
              <w:t xml:space="preserve"> </w:t>
            </w:r>
          </w:p>
          <w:p w:rsidR="007469EF" w:rsidRDefault="00D05AB5">
            <w:pPr>
              <w:pStyle w:val="ListParagraph"/>
              <w:numPr>
                <w:ilvl w:val="0"/>
                <w:numId w:val="18"/>
              </w:numPr>
            </w:pPr>
            <w:r w:rsidRPr="00D05AB5">
              <w:t>Other health hazards are harmful things, not in other categories, that can injure you or make you sick. They are sometimes less obvious because they may not cause health problems right away.</w:t>
            </w:r>
            <w:r>
              <w:t xml:space="preserve"> (</w:t>
            </w:r>
            <w:r w:rsidRPr="00D05AB5">
              <w:t>Examples: noise, radiation, repetitive movements, heat, cold, stress.</w:t>
            </w:r>
            <w:r>
              <w:t>)</w:t>
            </w:r>
          </w:p>
          <w:p w:rsidR="00D05AB5" w:rsidRDefault="00D05AB5" w:rsidP="00576EA6"/>
          <w:p w:rsidR="007469EF" w:rsidRDefault="00D05AB5">
            <w:pPr>
              <w:pStyle w:val="ListParagraph"/>
              <w:numPr>
                <w:ilvl w:val="0"/>
                <w:numId w:val="16"/>
              </w:numPr>
              <w:ind w:left="360"/>
            </w:pPr>
            <w:r>
              <w:t xml:space="preserve">Ask the students to think about places they have worked, or workplaces with which they are familiar. Using one of the workplaces suggested by the students, draw a floor plan of an example of that type of workplace on one of the flip chart sheets. On another flip chart sheet, draw four columns and label them with the four types of job hazards. Ask </w:t>
            </w:r>
            <w:r>
              <w:lastRenderedPageBreak/>
              <w:t xml:space="preserve">the students to call out possible job hazards. Ask the students to classify the job hazard as a safety, chemical, biological, or other hazard. Use colored markers to code the job hazards on the floor plan as follows: </w:t>
            </w:r>
          </w:p>
          <w:p w:rsidR="007469EF" w:rsidRDefault="00D05AB5">
            <w:pPr>
              <w:pStyle w:val="ListParagraph"/>
              <w:numPr>
                <w:ilvl w:val="0"/>
                <w:numId w:val="19"/>
              </w:numPr>
            </w:pPr>
            <w:r>
              <w:t>Red to show safety hazards</w:t>
            </w:r>
          </w:p>
          <w:p w:rsidR="007469EF" w:rsidRDefault="00D05AB5">
            <w:pPr>
              <w:pStyle w:val="ListParagraph"/>
              <w:numPr>
                <w:ilvl w:val="0"/>
                <w:numId w:val="19"/>
              </w:numPr>
              <w:rPr>
                <w:rFonts w:ascii="Lucida Grande" w:hAnsi="Lucida Grande"/>
                <w:sz w:val="18"/>
                <w:szCs w:val="18"/>
              </w:rPr>
            </w:pPr>
            <w:r>
              <w:t>Green to show chemical hazards</w:t>
            </w:r>
          </w:p>
          <w:p w:rsidR="007469EF" w:rsidRDefault="00D05AB5">
            <w:pPr>
              <w:pStyle w:val="ListParagraph"/>
              <w:numPr>
                <w:ilvl w:val="0"/>
                <w:numId w:val="19"/>
              </w:numPr>
              <w:rPr>
                <w:rFonts w:ascii="Lucida Grande" w:hAnsi="Lucida Grande"/>
                <w:sz w:val="18"/>
                <w:szCs w:val="18"/>
              </w:rPr>
            </w:pPr>
            <w:r>
              <w:t>Orange to show biological hazards</w:t>
            </w:r>
          </w:p>
          <w:p w:rsidR="007469EF" w:rsidRDefault="00D05AB5">
            <w:pPr>
              <w:pStyle w:val="ListParagraph"/>
              <w:numPr>
                <w:ilvl w:val="0"/>
                <w:numId w:val="19"/>
              </w:numPr>
              <w:rPr>
                <w:rFonts w:ascii="Lucida Grande" w:hAnsi="Lucida Grande"/>
                <w:sz w:val="18"/>
                <w:szCs w:val="18"/>
              </w:rPr>
            </w:pPr>
            <w:r>
              <w:t xml:space="preserve">Blue to show other health hazards </w:t>
            </w:r>
          </w:p>
          <w:p w:rsidR="00D05AB5" w:rsidRPr="00F8744A" w:rsidRDefault="00D05AB5" w:rsidP="00D05AB5"/>
        </w:tc>
      </w:tr>
      <w:tr w:rsidR="00F8744A">
        <w:tc>
          <w:tcPr>
            <w:tcW w:w="2178" w:type="dxa"/>
          </w:tcPr>
          <w:p w:rsidR="00F8744A" w:rsidRPr="00333F58" w:rsidRDefault="00333F58">
            <w:pPr>
              <w:jc w:val="center"/>
            </w:pPr>
            <w:r w:rsidRPr="00333F58">
              <w:lastRenderedPageBreak/>
              <w:t>D. Finding Solutions to Control Job Hazards</w:t>
            </w:r>
          </w:p>
        </w:tc>
        <w:tc>
          <w:tcPr>
            <w:tcW w:w="1170" w:type="dxa"/>
          </w:tcPr>
          <w:p w:rsidR="00F8744A" w:rsidRPr="00333F58" w:rsidRDefault="00333F58">
            <w:pPr>
              <w:jc w:val="center"/>
            </w:pPr>
            <w:r w:rsidRPr="00333F58">
              <w:t>15 minutes</w:t>
            </w:r>
          </w:p>
        </w:tc>
        <w:tc>
          <w:tcPr>
            <w:tcW w:w="1350" w:type="dxa"/>
          </w:tcPr>
          <w:p w:rsidR="00B35567" w:rsidRDefault="00B35567" w:rsidP="00B35567">
            <w:pPr>
              <w:jc w:val="center"/>
            </w:pPr>
            <w:r>
              <w:t>Slide 9</w:t>
            </w:r>
          </w:p>
          <w:p w:rsidR="00B35567" w:rsidRDefault="00B35567" w:rsidP="00B35567">
            <w:pPr>
              <w:jc w:val="center"/>
            </w:pPr>
            <w:r>
              <w:t>Flipchart</w:t>
            </w:r>
          </w:p>
          <w:p w:rsidR="00F8744A" w:rsidRPr="00333F58" w:rsidRDefault="00B35567" w:rsidP="00B35567">
            <w:pPr>
              <w:jc w:val="center"/>
            </w:pPr>
            <w:r>
              <w:t>Markers</w:t>
            </w:r>
          </w:p>
        </w:tc>
        <w:tc>
          <w:tcPr>
            <w:tcW w:w="5718" w:type="dxa"/>
          </w:tcPr>
          <w:p w:rsidR="00F8744A" w:rsidRDefault="00333F58" w:rsidP="00A548C2">
            <w:r>
              <w:t xml:space="preserve">1. On the flipchart, draw three columns: hazard, effect, and possible solutions. Using the list created during </w:t>
            </w:r>
            <w:r w:rsidR="00A548C2">
              <w:t xml:space="preserve">task 2 of Section C, list the job hazards in the first column. Ask the class what the effect would be for each of these hazards. After discussing the effects for a couple </w:t>
            </w:r>
            <w:r w:rsidR="00576EA6">
              <w:t xml:space="preserve">of </w:t>
            </w:r>
            <w:r w:rsidR="00A548C2">
              <w:t xml:space="preserve">minutes, discuss with the class the possible solutions for removing the hazard. </w:t>
            </w:r>
          </w:p>
          <w:p w:rsidR="00A548C2" w:rsidRDefault="00A548C2" w:rsidP="00A548C2"/>
          <w:p w:rsidR="00A548C2" w:rsidRDefault="00A548C2" w:rsidP="00A548C2">
            <w:r>
              <w:t>2. Explain to the class that there are often several ways to control a hazard, but that some methods are better than others. Go over with the class the three main control methods: remove the hazards, improve work policies and procedures, and use protective clothing and equipment. Explain to the class how removing the hazard prevents all the responsibility for safety from falling on an individual worker. Then discuss how in the absence of the ability to remove the hazard, workplace policies and procedures can help to reduce employee exposure to hazards. Finally, personal protective equipment is the least effective way to control hazards.</w:t>
            </w:r>
          </w:p>
          <w:p w:rsidR="00A548C2" w:rsidRDefault="00A548C2" w:rsidP="00A548C2"/>
          <w:p w:rsidR="00A548C2" w:rsidRDefault="00A548C2" w:rsidP="00A548C2">
            <w:r>
              <w:t xml:space="preserve">3. Ask the students to categorize each of the solutions with: </w:t>
            </w:r>
          </w:p>
          <w:p w:rsidR="00A548C2" w:rsidRDefault="00A548C2" w:rsidP="002326F3">
            <w:pPr>
              <w:ind w:left="342"/>
            </w:pPr>
            <w:r>
              <w:t>1- removing the hazard</w:t>
            </w:r>
          </w:p>
          <w:p w:rsidR="00A548C2" w:rsidRDefault="00A548C2" w:rsidP="002326F3">
            <w:pPr>
              <w:ind w:left="342"/>
            </w:pPr>
            <w:r>
              <w:t>2- a workplace policy or procedure</w:t>
            </w:r>
          </w:p>
          <w:p w:rsidR="00A548C2" w:rsidRDefault="00A548C2" w:rsidP="002326F3">
            <w:pPr>
              <w:ind w:left="342"/>
            </w:pPr>
            <w:r>
              <w:t xml:space="preserve">3- </w:t>
            </w:r>
            <w:proofErr w:type="gramStart"/>
            <w:r>
              <w:t>personal</w:t>
            </w:r>
            <w:proofErr w:type="gramEnd"/>
            <w:r>
              <w:t xml:space="preserve"> protective equipment. </w:t>
            </w:r>
          </w:p>
          <w:p w:rsidR="00A548C2" w:rsidRDefault="00A548C2" w:rsidP="00A548C2"/>
          <w:p w:rsidR="00A548C2" w:rsidRPr="00333F58" w:rsidRDefault="00A548C2" w:rsidP="00A548C2">
            <w:r>
              <w:t xml:space="preserve">If time does not permit to classify all the solutions, just select a couple to highlight.  </w:t>
            </w:r>
          </w:p>
        </w:tc>
      </w:tr>
      <w:tr w:rsidR="00A548C2">
        <w:tc>
          <w:tcPr>
            <w:tcW w:w="2178" w:type="dxa"/>
          </w:tcPr>
          <w:p w:rsidR="00A548C2" w:rsidRPr="00333F58" w:rsidRDefault="00A548C2">
            <w:pPr>
              <w:jc w:val="center"/>
            </w:pPr>
            <w:r>
              <w:t xml:space="preserve">E. </w:t>
            </w:r>
            <w:r w:rsidR="00B35567">
              <w:t>Understanding Your Rights and Finding A Voice</w:t>
            </w:r>
          </w:p>
        </w:tc>
        <w:tc>
          <w:tcPr>
            <w:tcW w:w="1170" w:type="dxa"/>
          </w:tcPr>
          <w:p w:rsidR="00A548C2" w:rsidRPr="00333F58" w:rsidRDefault="00B35567">
            <w:pPr>
              <w:jc w:val="center"/>
            </w:pPr>
            <w:r>
              <w:t>15 minutes</w:t>
            </w:r>
          </w:p>
        </w:tc>
        <w:tc>
          <w:tcPr>
            <w:tcW w:w="1350" w:type="dxa"/>
          </w:tcPr>
          <w:p w:rsidR="00A548C2" w:rsidRDefault="00B35567">
            <w:pPr>
              <w:jc w:val="center"/>
            </w:pPr>
            <w:r>
              <w:t>Slides 10-13</w:t>
            </w:r>
          </w:p>
          <w:p w:rsidR="00B35567" w:rsidRPr="00333F58" w:rsidRDefault="00B35567">
            <w:pPr>
              <w:jc w:val="center"/>
            </w:pPr>
            <w:r>
              <w:t>Internet Access</w:t>
            </w:r>
          </w:p>
        </w:tc>
        <w:tc>
          <w:tcPr>
            <w:tcW w:w="5718" w:type="dxa"/>
          </w:tcPr>
          <w:p w:rsidR="00A548C2" w:rsidRDefault="00B35567" w:rsidP="00A548C2">
            <w:r>
              <w:t>1. Discuss the importance of OSHA in the protection of all workers</w:t>
            </w:r>
            <w:r w:rsidR="00576EA6">
              <w:t>’</w:t>
            </w:r>
            <w:r>
              <w:t xml:space="preserve"> rights. Go over slides 10 and 11, discussing with the students that </w:t>
            </w:r>
            <w:r w:rsidRPr="00B35567">
              <w:t>Section 5(a)(1) of the OSH Act states: “Each employer shall furnish to each of his employees employment and a place of employment which are free from recognized hazards that are causing or are likely to cause death or serious physical harm to his employees."</w:t>
            </w:r>
            <w:r w:rsidR="003D4DF4">
              <w:t xml:space="preserve"> Discuss what it means to have a workplace that is safe and healthful. </w:t>
            </w:r>
          </w:p>
          <w:p w:rsidR="003D4DF4" w:rsidRDefault="003D4DF4" w:rsidP="00A548C2"/>
          <w:p w:rsidR="003D4DF4" w:rsidRDefault="003D4DF4" w:rsidP="00A548C2">
            <w:r>
              <w:t xml:space="preserve">Go over the additional rights that all employees have, including: </w:t>
            </w:r>
          </w:p>
          <w:p w:rsidR="003D4DF4" w:rsidRPr="003D4DF4" w:rsidRDefault="003D4DF4" w:rsidP="002326F3">
            <w:pPr>
              <w:ind w:left="342"/>
            </w:pPr>
            <w:r>
              <w:lastRenderedPageBreak/>
              <w:t xml:space="preserve"> -</w:t>
            </w:r>
            <w:r w:rsidRPr="003D4DF4">
              <w:t xml:space="preserve">A safe and healthful workplace </w:t>
            </w:r>
          </w:p>
          <w:p w:rsidR="003D4DF4" w:rsidRPr="003D4DF4" w:rsidRDefault="003D4DF4" w:rsidP="002326F3">
            <w:pPr>
              <w:ind w:left="342"/>
            </w:pPr>
            <w:r>
              <w:t xml:space="preserve"> - </w:t>
            </w:r>
            <w:r w:rsidRPr="003D4DF4">
              <w:t>Know</w:t>
            </w:r>
            <w:r w:rsidR="00576EA6">
              <w:t>ledge</w:t>
            </w:r>
            <w:r w:rsidRPr="003D4DF4">
              <w:t xml:space="preserve"> about hazardous chemicals</w:t>
            </w:r>
          </w:p>
          <w:p w:rsidR="003D4DF4" w:rsidRPr="003D4DF4" w:rsidRDefault="003D4DF4" w:rsidP="002326F3">
            <w:pPr>
              <w:ind w:left="342"/>
            </w:pPr>
            <w:r>
              <w:t xml:space="preserve"> -</w:t>
            </w:r>
            <w:r w:rsidRPr="003D4DF4">
              <w:t xml:space="preserve">Information about injuries and illnesses in your </w:t>
            </w:r>
            <w:r>
              <w:t xml:space="preserve">  </w:t>
            </w:r>
            <w:r w:rsidRPr="003D4DF4">
              <w:t xml:space="preserve">workplace </w:t>
            </w:r>
          </w:p>
          <w:p w:rsidR="003D4DF4" w:rsidRPr="003D4DF4" w:rsidRDefault="003D4DF4" w:rsidP="002326F3">
            <w:pPr>
              <w:ind w:left="342"/>
            </w:pPr>
            <w:r>
              <w:t xml:space="preserve"> -</w:t>
            </w:r>
            <w:r w:rsidRPr="003D4DF4">
              <w:t xml:space="preserve">Complain or request hazard correction from employer </w:t>
            </w:r>
          </w:p>
          <w:p w:rsidR="003D4DF4" w:rsidRPr="003D4DF4" w:rsidRDefault="003D4DF4" w:rsidP="002326F3">
            <w:pPr>
              <w:ind w:left="342"/>
            </w:pPr>
            <w:r>
              <w:t xml:space="preserve"> -</w:t>
            </w:r>
            <w:r w:rsidRPr="003D4DF4">
              <w:t>Training</w:t>
            </w:r>
          </w:p>
          <w:p w:rsidR="003D4DF4" w:rsidRPr="003D4DF4" w:rsidRDefault="003D4DF4" w:rsidP="002326F3">
            <w:pPr>
              <w:ind w:left="342"/>
            </w:pPr>
            <w:r>
              <w:t xml:space="preserve"> -</w:t>
            </w:r>
            <w:r w:rsidRPr="003D4DF4">
              <w:t>Hazard exposure and medical records</w:t>
            </w:r>
          </w:p>
          <w:p w:rsidR="003D4DF4" w:rsidRPr="003D4DF4" w:rsidRDefault="003D4DF4" w:rsidP="002326F3">
            <w:pPr>
              <w:ind w:left="342"/>
            </w:pPr>
            <w:r>
              <w:t xml:space="preserve"> -</w:t>
            </w:r>
            <w:r w:rsidRPr="003D4DF4">
              <w:t>File a complaint with OSHA</w:t>
            </w:r>
          </w:p>
          <w:p w:rsidR="003D4DF4" w:rsidRPr="003D4DF4" w:rsidRDefault="003D4DF4" w:rsidP="002326F3">
            <w:pPr>
              <w:ind w:left="342"/>
            </w:pPr>
            <w:r>
              <w:t xml:space="preserve"> -</w:t>
            </w:r>
            <w:r w:rsidRPr="003D4DF4">
              <w:t>Participate in an OSHA inspection</w:t>
            </w:r>
          </w:p>
          <w:p w:rsidR="003D4DF4" w:rsidRDefault="003D4DF4" w:rsidP="002326F3">
            <w:pPr>
              <w:ind w:left="342"/>
            </w:pPr>
            <w:r>
              <w:t xml:space="preserve"> -</w:t>
            </w:r>
            <w:r w:rsidRPr="003D4DF4">
              <w:t>Be free from retaliation for exercising safety and health rights</w:t>
            </w:r>
          </w:p>
          <w:p w:rsidR="003D4DF4" w:rsidRDefault="003D4DF4" w:rsidP="003D4DF4"/>
          <w:p w:rsidR="003D4DF4" w:rsidRDefault="003D4DF4" w:rsidP="003D4DF4">
            <w:r>
              <w:t xml:space="preserve">If </w:t>
            </w:r>
            <w:r w:rsidR="00576EA6">
              <w:t>I</w:t>
            </w:r>
            <w:r>
              <w:t xml:space="preserve">nternet access is available, show students the OSHA </w:t>
            </w:r>
            <w:r w:rsidR="00576EA6">
              <w:t>W</w:t>
            </w:r>
            <w:r>
              <w:t>eb</w:t>
            </w:r>
            <w:r w:rsidR="00576EA6">
              <w:t xml:space="preserve"> </w:t>
            </w:r>
            <w:r>
              <w:t>site.</w:t>
            </w:r>
          </w:p>
          <w:p w:rsidR="003D4DF4" w:rsidRDefault="003D4DF4" w:rsidP="003D4DF4"/>
          <w:p w:rsidR="003D4DF4" w:rsidRDefault="003D4DF4" w:rsidP="003D4DF4">
            <w:r>
              <w:t xml:space="preserve">2. Discuss with the class that OSHA is found within the US Department of Labor. Explain that also found within the Department of Labor is the Wage and Hour Division. This Division is responsible for designating child labor laws. Explain that some states may have more stringent child labor laws. If internet access is available, so the students the websites that can be used to determine specifics related to child labor laws at both a federal and state level. Emphasis that the child labor laws were updated on July 19, 2010, and caution students to verify any fact sheets or references that are being used for child labor law information be updated to reflect the current laws. </w:t>
            </w:r>
          </w:p>
          <w:p w:rsidR="00776575" w:rsidRDefault="00776575" w:rsidP="003D4DF4"/>
          <w:p w:rsidR="00776575" w:rsidRDefault="00776575" w:rsidP="00776575">
            <w:r>
              <w:t xml:space="preserve">3. Draw the student’s attention back to the original discussion about hazard identification and control. Ask the class if anyone has ever had any kind of problem at work, or a problem that someone you know has had, that the student would be willing to share with the class. </w:t>
            </w:r>
          </w:p>
          <w:p w:rsidR="00776575" w:rsidRDefault="00776575" w:rsidP="00776575"/>
          <w:p w:rsidR="00776575" w:rsidRDefault="00776575" w:rsidP="00776575">
            <w:r>
              <w:t xml:space="preserve">Ask the student what steps they took to solve the problem. Then ask the whole class to comment on any other steps that could be taken to solve the problem. </w:t>
            </w:r>
          </w:p>
          <w:p w:rsidR="00776575" w:rsidRDefault="00776575" w:rsidP="00776575"/>
          <w:p w:rsidR="00EC29C1" w:rsidRDefault="00EC29C1" w:rsidP="00776575">
            <w:r>
              <w:t>Discuss with the class the steps at solving workplace problems:</w:t>
            </w:r>
          </w:p>
          <w:p w:rsidR="00776575" w:rsidRDefault="00776575" w:rsidP="002326F3">
            <w:pPr>
              <w:ind w:left="342"/>
            </w:pPr>
            <w:r>
              <w:t xml:space="preserve">• </w:t>
            </w:r>
            <w:r w:rsidR="002326F3">
              <w:t xml:space="preserve">  </w:t>
            </w:r>
            <w:r>
              <w:t>Define the problem or problems. Being able to describe the</w:t>
            </w:r>
            <w:r w:rsidR="00EC29C1">
              <w:t xml:space="preserve"> </w:t>
            </w:r>
            <w:r>
              <w:t>problem clearly is the first step toward solving it.</w:t>
            </w:r>
          </w:p>
          <w:p w:rsidR="00776575" w:rsidRDefault="00776575" w:rsidP="002326F3">
            <w:pPr>
              <w:ind w:left="342"/>
            </w:pPr>
            <w:r>
              <w:t xml:space="preserve">• </w:t>
            </w:r>
            <w:r w:rsidR="002326F3">
              <w:t xml:space="preserve">  </w:t>
            </w:r>
            <w:r>
              <w:t>Get advice from a parent, teacher, or co-worker. See if they</w:t>
            </w:r>
            <w:r w:rsidR="00EC29C1">
              <w:t xml:space="preserve"> </w:t>
            </w:r>
            <w:r>
              <w:t>have ideas about how to handle the problem, and see if they’ll help.</w:t>
            </w:r>
          </w:p>
          <w:p w:rsidR="00776575" w:rsidRDefault="00776575" w:rsidP="002326F3">
            <w:pPr>
              <w:ind w:left="342"/>
            </w:pPr>
            <w:r>
              <w:t>If there is a union at your workplace, you may also want to ask the</w:t>
            </w:r>
            <w:r w:rsidR="00EC29C1">
              <w:t xml:space="preserve"> </w:t>
            </w:r>
            <w:r>
              <w:t>union to help you.</w:t>
            </w:r>
          </w:p>
          <w:p w:rsidR="00776575" w:rsidRDefault="00776575" w:rsidP="002326F3">
            <w:pPr>
              <w:ind w:left="342"/>
            </w:pPr>
            <w:r>
              <w:t>•</w:t>
            </w:r>
            <w:r w:rsidR="002326F3">
              <w:t xml:space="preserve">  </w:t>
            </w:r>
            <w:r>
              <w:t xml:space="preserve"> Choose your goals. Think about what you want to happen to fix</w:t>
            </w:r>
            <w:r w:rsidR="00EC29C1">
              <w:t xml:space="preserve"> </w:t>
            </w:r>
            <w:r>
              <w:t xml:space="preserve">the problem. You may want to write </w:t>
            </w:r>
            <w:r>
              <w:lastRenderedPageBreak/>
              <w:t>down your possible solutions.</w:t>
            </w:r>
          </w:p>
          <w:p w:rsidR="00776575" w:rsidRDefault="00776575" w:rsidP="002326F3">
            <w:pPr>
              <w:ind w:left="342"/>
            </w:pPr>
            <w:r>
              <w:t xml:space="preserve">• </w:t>
            </w:r>
            <w:r w:rsidR="002326F3">
              <w:t xml:space="preserve">  </w:t>
            </w:r>
            <w:r>
              <w:t>Know your rights. Be familiar with what hours you may work,</w:t>
            </w:r>
            <w:r w:rsidR="00EC29C1">
              <w:t xml:space="preserve"> </w:t>
            </w:r>
            <w:r>
              <w:t>and what tasks you are not allowed to do as a teen. Be familiar with</w:t>
            </w:r>
            <w:r w:rsidR="00EC29C1">
              <w:t xml:space="preserve"> </w:t>
            </w:r>
            <w:r>
              <w:t>your safety rights too.</w:t>
            </w:r>
          </w:p>
          <w:p w:rsidR="00776575" w:rsidRDefault="00776575" w:rsidP="002326F3">
            <w:pPr>
              <w:ind w:left="342"/>
            </w:pPr>
            <w:r>
              <w:t xml:space="preserve">• </w:t>
            </w:r>
            <w:r w:rsidR="002326F3">
              <w:t xml:space="preserve">  </w:t>
            </w:r>
            <w:r>
              <w:t>Decide the best way to talk to the supervisor. Figure out what to say</w:t>
            </w:r>
            <w:r w:rsidR="00EC29C1">
              <w:t xml:space="preserve"> </w:t>
            </w:r>
            <w:r>
              <w:t>and whether to take someone with you when you talk to the supervisor.</w:t>
            </w:r>
          </w:p>
          <w:p w:rsidR="00776575" w:rsidRDefault="00776575" w:rsidP="002326F3">
            <w:pPr>
              <w:ind w:left="342"/>
            </w:pPr>
            <w:r>
              <w:t xml:space="preserve">• </w:t>
            </w:r>
            <w:r w:rsidR="002326F3">
              <w:t xml:space="preserve">  </w:t>
            </w:r>
            <w:r>
              <w:t>If necessary, contact an outside agency for help. If you continue</w:t>
            </w:r>
            <w:r w:rsidR="00EC29C1">
              <w:t xml:space="preserve"> </w:t>
            </w:r>
            <w:r>
              <w:t>to have trouble after you talk to your supervisor, get help from</w:t>
            </w:r>
            <w:r w:rsidR="00EC29C1">
              <w:t xml:space="preserve"> </w:t>
            </w:r>
            <w:r>
              <w:t>someone you trust. If all else fails, you may need to call the</w:t>
            </w:r>
            <w:r w:rsidR="00EC29C1">
              <w:t xml:space="preserve"> </w:t>
            </w:r>
            <w:r>
              <w:t>appropriate government agency.</w:t>
            </w:r>
          </w:p>
        </w:tc>
      </w:tr>
      <w:tr w:rsidR="00EC29C1">
        <w:tc>
          <w:tcPr>
            <w:tcW w:w="2178" w:type="dxa"/>
          </w:tcPr>
          <w:p w:rsidR="00EC29C1" w:rsidRDefault="00EC29C1">
            <w:pPr>
              <w:jc w:val="center"/>
            </w:pPr>
            <w:r>
              <w:lastRenderedPageBreak/>
              <w:t>F. Conclusions and Summary</w:t>
            </w:r>
          </w:p>
        </w:tc>
        <w:tc>
          <w:tcPr>
            <w:tcW w:w="1170" w:type="dxa"/>
          </w:tcPr>
          <w:p w:rsidR="00EC29C1" w:rsidRDefault="00EC29C1">
            <w:pPr>
              <w:jc w:val="center"/>
            </w:pPr>
            <w:r>
              <w:t>5 minutes</w:t>
            </w:r>
          </w:p>
        </w:tc>
        <w:tc>
          <w:tcPr>
            <w:tcW w:w="1350" w:type="dxa"/>
          </w:tcPr>
          <w:p w:rsidR="00EC29C1" w:rsidRDefault="00EC29C1">
            <w:pPr>
              <w:jc w:val="center"/>
            </w:pPr>
            <w:r>
              <w:t>Slides 14-15</w:t>
            </w:r>
          </w:p>
        </w:tc>
        <w:tc>
          <w:tcPr>
            <w:tcW w:w="5718" w:type="dxa"/>
          </w:tcPr>
          <w:p w:rsidR="00EC29C1" w:rsidRDefault="00EC29C1" w:rsidP="00A548C2">
            <w:r>
              <w:t xml:space="preserve">Go over the objectives of this lecture, as outlined in the beginning of this lesson plan. </w:t>
            </w:r>
          </w:p>
          <w:p w:rsidR="00EC29C1" w:rsidRDefault="00EC29C1" w:rsidP="00A548C2"/>
          <w:p w:rsidR="00EC29C1" w:rsidRDefault="00EC29C1" w:rsidP="00A548C2">
            <w:r>
              <w:t>Provide the students with the resource links as shown on slide 14.</w:t>
            </w:r>
          </w:p>
          <w:p w:rsidR="00EC29C1" w:rsidRDefault="00EC29C1" w:rsidP="00A548C2"/>
          <w:p w:rsidR="00EC29C1" w:rsidRDefault="00EC29C1" w:rsidP="00A548C2">
            <w:r>
              <w:t xml:space="preserve">Ask the students to complete a post-course questionnaire. </w:t>
            </w:r>
          </w:p>
          <w:p w:rsidR="00EC29C1" w:rsidRDefault="00EC29C1" w:rsidP="00A548C2"/>
          <w:p w:rsidR="00EC29C1" w:rsidRDefault="00EC29C1" w:rsidP="00A548C2">
            <w:r>
              <w:t xml:space="preserve">Answer student questions. </w:t>
            </w:r>
          </w:p>
        </w:tc>
      </w:tr>
    </w:tbl>
    <w:p w:rsidR="00333F58" w:rsidRDefault="00333F58" w:rsidP="00333F58">
      <w:pPr>
        <w:jc w:val="center"/>
        <w:rPr>
          <w:b/>
        </w:rPr>
      </w:pPr>
    </w:p>
    <w:p w:rsidR="00333F58" w:rsidRDefault="00333F58" w:rsidP="00333F58">
      <w:pPr>
        <w:jc w:val="center"/>
        <w:rPr>
          <w:b/>
        </w:rPr>
      </w:pPr>
    </w:p>
    <w:p w:rsidR="00333F58" w:rsidRDefault="00333F58" w:rsidP="00333F58">
      <w:pPr>
        <w:jc w:val="center"/>
        <w:rPr>
          <w:b/>
        </w:rPr>
      </w:pPr>
      <w:r>
        <w:rPr>
          <w:b/>
        </w:rPr>
        <w:t>References</w:t>
      </w:r>
    </w:p>
    <w:p w:rsidR="00333F58" w:rsidRPr="00333F58" w:rsidRDefault="00333F58" w:rsidP="00333F58">
      <w:pPr>
        <w:jc w:val="center"/>
        <w:rPr>
          <w:b/>
        </w:rPr>
      </w:pPr>
    </w:p>
    <w:p w:rsidR="00333F58" w:rsidRDefault="00333F58" w:rsidP="00333F58">
      <w:pPr>
        <w:autoSpaceDE w:val="0"/>
        <w:autoSpaceDN w:val="0"/>
        <w:adjustRightInd w:val="0"/>
      </w:pPr>
      <w:r w:rsidRPr="00333F58">
        <w:t>NIOSH and CDC. (2010)</w:t>
      </w:r>
      <w:r>
        <w:t>,</w:t>
      </w:r>
      <w:r w:rsidRPr="00333F58">
        <w:t xml:space="preserve"> </w:t>
      </w:r>
      <w:r w:rsidRPr="00333F58">
        <w:rPr>
          <w:u w:val="single"/>
        </w:rPr>
        <w:t>Youth@Work Talking Safety: Teaching Young Workers about Job Safety and Health</w:t>
      </w:r>
      <w:r w:rsidRPr="00333F58">
        <w:t xml:space="preserve">. Department of Health and Human Services, Public Health Service, Centers for Disease Control, National Institute for Occupational Safety and Health. </w:t>
      </w:r>
      <w:r w:rsidRPr="00333F58">
        <w:rPr>
          <w:bCs/>
        </w:rPr>
        <w:t>NIOSH Publication No.2007-136</w:t>
      </w:r>
      <w:r w:rsidRPr="00333F58">
        <w:t>.</w:t>
      </w:r>
    </w:p>
    <w:p w:rsidR="00333F58" w:rsidRDefault="00333F58" w:rsidP="00333F58">
      <w:pPr>
        <w:autoSpaceDE w:val="0"/>
        <w:autoSpaceDN w:val="0"/>
        <w:adjustRightInd w:val="0"/>
      </w:pPr>
    </w:p>
    <w:p w:rsidR="00333F58" w:rsidRDefault="00333F58" w:rsidP="00333F58">
      <w:pPr>
        <w:autoSpaceDE w:val="0"/>
        <w:autoSpaceDN w:val="0"/>
        <w:adjustRightInd w:val="0"/>
      </w:pPr>
      <w:r>
        <w:t xml:space="preserve">OSHA. (2010), </w:t>
      </w:r>
      <w:r w:rsidRPr="00333F58">
        <w:rPr>
          <w:u w:val="single"/>
        </w:rPr>
        <w:t>Introduction to OSHA Presentation</w:t>
      </w:r>
      <w:r>
        <w:t xml:space="preserve">. United States Department of Labor, Occupational Safety and Health Administration. </w:t>
      </w:r>
    </w:p>
    <w:p w:rsidR="00333F58" w:rsidRDefault="00333F58" w:rsidP="00333F58">
      <w:pPr>
        <w:autoSpaceDE w:val="0"/>
        <w:autoSpaceDN w:val="0"/>
        <w:adjustRightInd w:val="0"/>
      </w:pPr>
    </w:p>
    <w:p w:rsidR="00333F58" w:rsidRPr="00333F58" w:rsidRDefault="00333F58" w:rsidP="00333F58">
      <w:pPr>
        <w:autoSpaceDE w:val="0"/>
        <w:autoSpaceDN w:val="0"/>
        <w:adjustRightInd w:val="0"/>
      </w:pPr>
    </w:p>
    <w:p w:rsidR="002326F3" w:rsidRPr="002326F3" w:rsidRDefault="002326F3" w:rsidP="002326F3">
      <w:pPr>
        <w:pStyle w:val="Footer"/>
        <w:rPr>
          <w:sz w:val="20"/>
          <w:szCs w:val="20"/>
        </w:rPr>
      </w:pPr>
      <w:bookmarkStart w:id="1" w:name="OLE_LINK1"/>
      <w:bookmarkStart w:id="2" w:name="OLE_LINK2"/>
      <w:r>
        <w:rPr>
          <w:b/>
        </w:rPr>
        <w:t>*</w:t>
      </w:r>
      <w:r w:rsidRPr="002326F3">
        <w:rPr>
          <w:sz w:val="20"/>
          <w:szCs w:val="20"/>
        </w:rPr>
        <w:t xml:space="preserve"> This material was produced under grant number #SH-20848SHO from the Occupational Safety and Health Administration, U.S. Department of Labor.  It does not necessarily reflect the views or policies of the U.S. Department of Labor, nor does mention of trade names, commercial products, or organizations imply endo</w:t>
      </w:r>
      <w:r>
        <w:rPr>
          <w:sz w:val="20"/>
          <w:szCs w:val="20"/>
        </w:rPr>
        <w:t>rsement by the U.S. Government.</w:t>
      </w:r>
    </w:p>
    <w:bookmarkEnd w:id="1"/>
    <w:bookmarkEnd w:id="2"/>
    <w:p w:rsidR="00576EA6" w:rsidRPr="00333F58" w:rsidRDefault="00576EA6" w:rsidP="00333F58">
      <w:pPr>
        <w:numPr>
          <w:ins w:id="3" w:author="Vicki Hanrahan Ainslie" w:date="2010-11-03T07:03:00Z"/>
        </w:numPr>
        <w:jc w:val="center"/>
        <w:rPr>
          <w:b/>
        </w:rPr>
      </w:pPr>
    </w:p>
    <w:sectPr w:rsidR="00576EA6" w:rsidRPr="00333F58" w:rsidSect="00DE63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C10" w:rsidRDefault="001B4C10" w:rsidP="002326F3">
      <w:r>
        <w:separator/>
      </w:r>
    </w:p>
  </w:endnote>
  <w:endnote w:type="continuationSeparator" w:id="0">
    <w:p w:rsidR="001B4C10" w:rsidRDefault="001B4C10" w:rsidP="0023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Cambria Math"/>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C10" w:rsidRDefault="001B4C10" w:rsidP="002326F3">
      <w:r>
        <w:separator/>
      </w:r>
    </w:p>
  </w:footnote>
  <w:footnote w:type="continuationSeparator" w:id="0">
    <w:p w:rsidR="001B4C10" w:rsidRDefault="001B4C10" w:rsidP="00232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D1F4B"/>
    <w:multiLevelType w:val="hybridMultilevel"/>
    <w:tmpl w:val="86204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15368E"/>
    <w:multiLevelType w:val="hybridMultilevel"/>
    <w:tmpl w:val="5F383BE2"/>
    <w:lvl w:ilvl="0" w:tplc="9CDC0E6A">
      <w:start w:val="1"/>
      <w:numFmt w:val="bullet"/>
      <w:lvlText w:val="•"/>
      <w:lvlJc w:val="left"/>
      <w:pPr>
        <w:tabs>
          <w:tab w:val="num" w:pos="720"/>
        </w:tabs>
        <w:ind w:left="720" w:hanging="360"/>
      </w:pPr>
      <w:rPr>
        <w:rFonts w:ascii="Times New Roman" w:hAnsi="Times New Roman" w:hint="default"/>
      </w:rPr>
    </w:lvl>
    <w:lvl w:ilvl="1" w:tplc="562A11B4" w:tentative="1">
      <w:start w:val="1"/>
      <w:numFmt w:val="bullet"/>
      <w:lvlText w:val="•"/>
      <w:lvlJc w:val="left"/>
      <w:pPr>
        <w:tabs>
          <w:tab w:val="num" w:pos="1440"/>
        </w:tabs>
        <w:ind w:left="1440" w:hanging="360"/>
      </w:pPr>
      <w:rPr>
        <w:rFonts w:ascii="Times New Roman" w:hAnsi="Times New Roman" w:hint="default"/>
      </w:rPr>
    </w:lvl>
    <w:lvl w:ilvl="2" w:tplc="ACBE99BC" w:tentative="1">
      <w:start w:val="1"/>
      <w:numFmt w:val="bullet"/>
      <w:lvlText w:val="•"/>
      <w:lvlJc w:val="left"/>
      <w:pPr>
        <w:tabs>
          <w:tab w:val="num" w:pos="2160"/>
        </w:tabs>
        <w:ind w:left="2160" w:hanging="360"/>
      </w:pPr>
      <w:rPr>
        <w:rFonts w:ascii="Times New Roman" w:hAnsi="Times New Roman" w:hint="default"/>
      </w:rPr>
    </w:lvl>
    <w:lvl w:ilvl="3" w:tplc="66B0E4AC" w:tentative="1">
      <w:start w:val="1"/>
      <w:numFmt w:val="bullet"/>
      <w:lvlText w:val="•"/>
      <w:lvlJc w:val="left"/>
      <w:pPr>
        <w:tabs>
          <w:tab w:val="num" w:pos="2880"/>
        </w:tabs>
        <w:ind w:left="2880" w:hanging="360"/>
      </w:pPr>
      <w:rPr>
        <w:rFonts w:ascii="Times New Roman" w:hAnsi="Times New Roman" w:hint="default"/>
      </w:rPr>
    </w:lvl>
    <w:lvl w:ilvl="4" w:tplc="5EF07028" w:tentative="1">
      <w:start w:val="1"/>
      <w:numFmt w:val="bullet"/>
      <w:lvlText w:val="•"/>
      <w:lvlJc w:val="left"/>
      <w:pPr>
        <w:tabs>
          <w:tab w:val="num" w:pos="3600"/>
        </w:tabs>
        <w:ind w:left="3600" w:hanging="360"/>
      </w:pPr>
      <w:rPr>
        <w:rFonts w:ascii="Times New Roman" w:hAnsi="Times New Roman" w:hint="default"/>
      </w:rPr>
    </w:lvl>
    <w:lvl w:ilvl="5" w:tplc="26141D4A" w:tentative="1">
      <w:start w:val="1"/>
      <w:numFmt w:val="bullet"/>
      <w:lvlText w:val="•"/>
      <w:lvlJc w:val="left"/>
      <w:pPr>
        <w:tabs>
          <w:tab w:val="num" w:pos="4320"/>
        </w:tabs>
        <w:ind w:left="4320" w:hanging="360"/>
      </w:pPr>
      <w:rPr>
        <w:rFonts w:ascii="Times New Roman" w:hAnsi="Times New Roman" w:hint="default"/>
      </w:rPr>
    </w:lvl>
    <w:lvl w:ilvl="6" w:tplc="0EE60ED8" w:tentative="1">
      <w:start w:val="1"/>
      <w:numFmt w:val="bullet"/>
      <w:lvlText w:val="•"/>
      <w:lvlJc w:val="left"/>
      <w:pPr>
        <w:tabs>
          <w:tab w:val="num" w:pos="5040"/>
        </w:tabs>
        <w:ind w:left="5040" w:hanging="360"/>
      </w:pPr>
      <w:rPr>
        <w:rFonts w:ascii="Times New Roman" w:hAnsi="Times New Roman" w:hint="default"/>
      </w:rPr>
    </w:lvl>
    <w:lvl w:ilvl="7" w:tplc="B7A60B5C" w:tentative="1">
      <w:start w:val="1"/>
      <w:numFmt w:val="bullet"/>
      <w:lvlText w:val="•"/>
      <w:lvlJc w:val="left"/>
      <w:pPr>
        <w:tabs>
          <w:tab w:val="num" w:pos="5760"/>
        </w:tabs>
        <w:ind w:left="5760" w:hanging="360"/>
      </w:pPr>
      <w:rPr>
        <w:rFonts w:ascii="Times New Roman" w:hAnsi="Times New Roman" w:hint="default"/>
      </w:rPr>
    </w:lvl>
    <w:lvl w:ilvl="8" w:tplc="1F602F5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E8EB34"/>
    <w:multiLevelType w:val="hybridMultilevel"/>
    <w:tmpl w:val="45C6D6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6300D7"/>
    <w:multiLevelType w:val="hybridMultilevel"/>
    <w:tmpl w:val="3586A6F6"/>
    <w:lvl w:ilvl="0" w:tplc="FC54D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6279E"/>
    <w:multiLevelType w:val="hybridMultilevel"/>
    <w:tmpl w:val="47AE5596"/>
    <w:lvl w:ilvl="0" w:tplc="187CAA4A">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52B30"/>
    <w:multiLevelType w:val="hybridMultilevel"/>
    <w:tmpl w:val="D15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81E5E"/>
    <w:multiLevelType w:val="hybridMultilevel"/>
    <w:tmpl w:val="D2021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0B1DAA"/>
    <w:multiLevelType w:val="hybridMultilevel"/>
    <w:tmpl w:val="8C007B64"/>
    <w:lvl w:ilvl="0" w:tplc="0FBAB55A">
      <w:start w:val="1"/>
      <w:numFmt w:val="bullet"/>
      <w:lvlText w:val=""/>
      <w:lvlJc w:val="left"/>
      <w:pPr>
        <w:tabs>
          <w:tab w:val="num" w:pos="720"/>
        </w:tabs>
        <w:ind w:left="720" w:hanging="360"/>
      </w:pPr>
      <w:rPr>
        <w:rFonts w:ascii="Wingdings 2" w:hAnsi="Wingdings 2" w:hint="default"/>
      </w:rPr>
    </w:lvl>
    <w:lvl w:ilvl="1" w:tplc="D27ED61E" w:tentative="1">
      <w:start w:val="1"/>
      <w:numFmt w:val="bullet"/>
      <w:lvlText w:val=""/>
      <w:lvlJc w:val="left"/>
      <w:pPr>
        <w:tabs>
          <w:tab w:val="num" w:pos="1440"/>
        </w:tabs>
        <w:ind w:left="1440" w:hanging="360"/>
      </w:pPr>
      <w:rPr>
        <w:rFonts w:ascii="Wingdings 2" w:hAnsi="Wingdings 2" w:hint="default"/>
      </w:rPr>
    </w:lvl>
    <w:lvl w:ilvl="2" w:tplc="FFAAA854" w:tentative="1">
      <w:start w:val="1"/>
      <w:numFmt w:val="bullet"/>
      <w:lvlText w:val=""/>
      <w:lvlJc w:val="left"/>
      <w:pPr>
        <w:tabs>
          <w:tab w:val="num" w:pos="2160"/>
        </w:tabs>
        <w:ind w:left="2160" w:hanging="360"/>
      </w:pPr>
      <w:rPr>
        <w:rFonts w:ascii="Wingdings 2" w:hAnsi="Wingdings 2" w:hint="default"/>
      </w:rPr>
    </w:lvl>
    <w:lvl w:ilvl="3" w:tplc="492EF45C" w:tentative="1">
      <w:start w:val="1"/>
      <w:numFmt w:val="bullet"/>
      <w:lvlText w:val=""/>
      <w:lvlJc w:val="left"/>
      <w:pPr>
        <w:tabs>
          <w:tab w:val="num" w:pos="2880"/>
        </w:tabs>
        <w:ind w:left="2880" w:hanging="360"/>
      </w:pPr>
      <w:rPr>
        <w:rFonts w:ascii="Wingdings 2" w:hAnsi="Wingdings 2" w:hint="default"/>
      </w:rPr>
    </w:lvl>
    <w:lvl w:ilvl="4" w:tplc="3246F4F2" w:tentative="1">
      <w:start w:val="1"/>
      <w:numFmt w:val="bullet"/>
      <w:lvlText w:val=""/>
      <w:lvlJc w:val="left"/>
      <w:pPr>
        <w:tabs>
          <w:tab w:val="num" w:pos="3600"/>
        </w:tabs>
        <w:ind w:left="3600" w:hanging="360"/>
      </w:pPr>
      <w:rPr>
        <w:rFonts w:ascii="Wingdings 2" w:hAnsi="Wingdings 2" w:hint="default"/>
      </w:rPr>
    </w:lvl>
    <w:lvl w:ilvl="5" w:tplc="8D4030BE" w:tentative="1">
      <w:start w:val="1"/>
      <w:numFmt w:val="bullet"/>
      <w:lvlText w:val=""/>
      <w:lvlJc w:val="left"/>
      <w:pPr>
        <w:tabs>
          <w:tab w:val="num" w:pos="4320"/>
        </w:tabs>
        <w:ind w:left="4320" w:hanging="360"/>
      </w:pPr>
      <w:rPr>
        <w:rFonts w:ascii="Wingdings 2" w:hAnsi="Wingdings 2" w:hint="default"/>
      </w:rPr>
    </w:lvl>
    <w:lvl w:ilvl="6" w:tplc="5D7CDDBE" w:tentative="1">
      <w:start w:val="1"/>
      <w:numFmt w:val="bullet"/>
      <w:lvlText w:val=""/>
      <w:lvlJc w:val="left"/>
      <w:pPr>
        <w:tabs>
          <w:tab w:val="num" w:pos="5040"/>
        </w:tabs>
        <w:ind w:left="5040" w:hanging="360"/>
      </w:pPr>
      <w:rPr>
        <w:rFonts w:ascii="Wingdings 2" w:hAnsi="Wingdings 2" w:hint="default"/>
      </w:rPr>
    </w:lvl>
    <w:lvl w:ilvl="7" w:tplc="79981E64" w:tentative="1">
      <w:start w:val="1"/>
      <w:numFmt w:val="bullet"/>
      <w:lvlText w:val=""/>
      <w:lvlJc w:val="left"/>
      <w:pPr>
        <w:tabs>
          <w:tab w:val="num" w:pos="5760"/>
        </w:tabs>
        <w:ind w:left="5760" w:hanging="360"/>
      </w:pPr>
      <w:rPr>
        <w:rFonts w:ascii="Wingdings 2" w:hAnsi="Wingdings 2" w:hint="default"/>
      </w:rPr>
    </w:lvl>
    <w:lvl w:ilvl="8" w:tplc="55F61252" w:tentative="1">
      <w:start w:val="1"/>
      <w:numFmt w:val="bullet"/>
      <w:lvlText w:val=""/>
      <w:lvlJc w:val="left"/>
      <w:pPr>
        <w:tabs>
          <w:tab w:val="num" w:pos="6480"/>
        </w:tabs>
        <w:ind w:left="6480" w:hanging="360"/>
      </w:pPr>
      <w:rPr>
        <w:rFonts w:ascii="Wingdings 2" w:hAnsi="Wingdings 2" w:hint="default"/>
      </w:rPr>
    </w:lvl>
  </w:abstractNum>
  <w:abstractNum w:abstractNumId="8">
    <w:nsid w:val="2E867E33"/>
    <w:multiLevelType w:val="hybridMultilevel"/>
    <w:tmpl w:val="EB24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CA3802"/>
    <w:multiLevelType w:val="hybridMultilevel"/>
    <w:tmpl w:val="D55CDCD0"/>
    <w:lvl w:ilvl="0" w:tplc="BDB09410">
      <w:start w:val="1"/>
      <w:numFmt w:val="bullet"/>
      <w:lvlText w:val="•"/>
      <w:lvlJc w:val="left"/>
      <w:pPr>
        <w:tabs>
          <w:tab w:val="num" w:pos="720"/>
        </w:tabs>
        <w:ind w:left="720" w:hanging="360"/>
      </w:pPr>
      <w:rPr>
        <w:rFonts w:ascii="Times New Roman" w:hAnsi="Times New Roman" w:hint="default"/>
      </w:rPr>
    </w:lvl>
    <w:lvl w:ilvl="1" w:tplc="920EA432" w:tentative="1">
      <w:start w:val="1"/>
      <w:numFmt w:val="bullet"/>
      <w:lvlText w:val="•"/>
      <w:lvlJc w:val="left"/>
      <w:pPr>
        <w:tabs>
          <w:tab w:val="num" w:pos="1440"/>
        </w:tabs>
        <w:ind w:left="1440" w:hanging="360"/>
      </w:pPr>
      <w:rPr>
        <w:rFonts w:ascii="Times New Roman" w:hAnsi="Times New Roman" w:hint="default"/>
      </w:rPr>
    </w:lvl>
    <w:lvl w:ilvl="2" w:tplc="C3F8747E" w:tentative="1">
      <w:start w:val="1"/>
      <w:numFmt w:val="bullet"/>
      <w:lvlText w:val="•"/>
      <w:lvlJc w:val="left"/>
      <w:pPr>
        <w:tabs>
          <w:tab w:val="num" w:pos="2160"/>
        </w:tabs>
        <w:ind w:left="2160" w:hanging="360"/>
      </w:pPr>
      <w:rPr>
        <w:rFonts w:ascii="Times New Roman" w:hAnsi="Times New Roman" w:hint="default"/>
      </w:rPr>
    </w:lvl>
    <w:lvl w:ilvl="3" w:tplc="7180D148" w:tentative="1">
      <w:start w:val="1"/>
      <w:numFmt w:val="bullet"/>
      <w:lvlText w:val="•"/>
      <w:lvlJc w:val="left"/>
      <w:pPr>
        <w:tabs>
          <w:tab w:val="num" w:pos="2880"/>
        </w:tabs>
        <w:ind w:left="2880" w:hanging="360"/>
      </w:pPr>
      <w:rPr>
        <w:rFonts w:ascii="Times New Roman" w:hAnsi="Times New Roman" w:hint="default"/>
      </w:rPr>
    </w:lvl>
    <w:lvl w:ilvl="4" w:tplc="2EBE9514" w:tentative="1">
      <w:start w:val="1"/>
      <w:numFmt w:val="bullet"/>
      <w:lvlText w:val="•"/>
      <w:lvlJc w:val="left"/>
      <w:pPr>
        <w:tabs>
          <w:tab w:val="num" w:pos="3600"/>
        </w:tabs>
        <w:ind w:left="3600" w:hanging="360"/>
      </w:pPr>
      <w:rPr>
        <w:rFonts w:ascii="Times New Roman" w:hAnsi="Times New Roman" w:hint="default"/>
      </w:rPr>
    </w:lvl>
    <w:lvl w:ilvl="5" w:tplc="85A6ABAC" w:tentative="1">
      <w:start w:val="1"/>
      <w:numFmt w:val="bullet"/>
      <w:lvlText w:val="•"/>
      <w:lvlJc w:val="left"/>
      <w:pPr>
        <w:tabs>
          <w:tab w:val="num" w:pos="4320"/>
        </w:tabs>
        <w:ind w:left="4320" w:hanging="360"/>
      </w:pPr>
      <w:rPr>
        <w:rFonts w:ascii="Times New Roman" w:hAnsi="Times New Roman" w:hint="default"/>
      </w:rPr>
    </w:lvl>
    <w:lvl w:ilvl="6" w:tplc="8D02E71C" w:tentative="1">
      <w:start w:val="1"/>
      <w:numFmt w:val="bullet"/>
      <w:lvlText w:val="•"/>
      <w:lvlJc w:val="left"/>
      <w:pPr>
        <w:tabs>
          <w:tab w:val="num" w:pos="5040"/>
        </w:tabs>
        <w:ind w:left="5040" w:hanging="360"/>
      </w:pPr>
      <w:rPr>
        <w:rFonts w:ascii="Times New Roman" w:hAnsi="Times New Roman" w:hint="default"/>
      </w:rPr>
    </w:lvl>
    <w:lvl w:ilvl="7" w:tplc="C76E48B0" w:tentative="1">
      <w:start w:val="1"/>
      <w:numFmt w:val="bullet"/>
      <w:lvlText w:val="•"/>
      <w:lvlJc w:val="left"/>
      <w:pPr>
        <w:tabs>
          <w:tab w:val="num" w:pos="5760"/>
        </w:tabs>
        <w:ind w:left="5760" w:hanging="360"/>
      </w:pPr>
      <w:rPr>
        <w:rFonts w:ascii="Times New Roman" w:hAnsi="Times New Roman" w:hint="default"/>
      </w:rPr>
    </w:lvl>
    <w:lvl w:ilvl="8" w:tplc="DFB269C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4EC71EE"/>
    <w:multiLevelType w:val="hybridMultilevel"/>
    <w:tmpl w:val="F164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30DC3"/>
    <w:multiLevelType w:val="hybridMultilevel"/>
    <w:tmpl w:val="313AFB9E"/>
    <w:lvl w:ilvl="0" w:tplc="92820882">
      <w:start w:val="1"/>
      <w:numFmt w:val="bullet"/>
      <w:lvlText w:val=""/>
      <w:lvlJc w:val="left"/>
      <w:pPr>
        <w:tabs>
          <w:tab w:val="num" w:pos="720"/>
        </w:tabs>
        <w:ind w:left="720" w:hanging="360"/>
      </w:pPr>
      <w:rPr>
        <w:rFonts w:ascii="Wingdings 2" w:hAnsi="Wingdings 2" w:hint="default"/>
      </w:rPr>
    </w:lvl>
    <w:lvl w:ilvl="1" w:tplc="C4F80910" w:tentative="1">
      <w:start w:val="1"/>
      <w:numFmt w:val="bullet"/>
      <w:lvlText w:val=""/>
      <w:lvlJc w:val="left"/>
      <w:pPr>
        <w:tabs>
          <w:tab w:val="num" w:pos="1440"/>
        </w:tabs>
        <w:ind w:left="1440" w:hanging="360"/>
      </w:pPr>
      <w:rPr>
        <w:rFonts w:ascii="Wingdings 2" w:hAnsi="Wingdings 2" w:hint="default"/>
      </w:rPr>
    </w:lvl>
    <w:lvl w:ilvl="2" w:tplc="F02C8C70" w:tentative="1">
      <w:start w:val="1"/>
      <w:numFmt w:val="bullet"/>
      <w:lvlText w:val=""/>
      <w:lvlJc w:val="left"/>
      <w:pPr>
        <w:tabs>
          <w:tab w:val="num" w:pos="2160"/>
        </w:tabs>
        <w:ind w:left="2160" w:hanging="360"/>
      </w:pPr>
      <w:rPr>
        <w:rFonts w:ascii="Wingdings 2" w:hAnsi="Wingdings 2" w:hint="default"/>
      </w:rPr>
    </w:lvl>
    <w:lvl w:ilvl="3" w:tplc="211EBF12" w:tentative="1">
      <w:start w:val="1"/>
      <w:numFmt w:val="bullet"/>
      <w:lvlText w:val=""/>
      <w:lvlJc w:val="left"/>
      <w:pPr>
        <w:tabs>
          <w:tab w:val="num" w:pos="2880"/>
        </w:tabs>
        <w:ind w:left="2880" w:hanging="360"/>
      </w:pPr>
      <w:rPr>
        <w:rFonts w:ascii="Wingdings 2" w:hAnsi="Wingdings 2" w:hint="default"/>
      </w:rPr>
    </w:lvl>
    <w:lvl w:ilvl="4" w:tplc="915E4C08" w:tentative="1">
      <w:start w:val="1"/>
      <w:numFmt w:val="bullet"/>
      <w:lvlText w:val=""/>
      <w:lvlJc w:val="left"/>
      <w:pPr>
        <w:tabs>
          <w:tab w:val="num" w:pos="3600"/>
        </w:tabs>
        <w:ind w:left="3600" w:hanging="360"/>
      </w:pPr>
      <w:rPr>
        <w:rFonts w:ascii="Wingdings 2" w:hAnsi="Wingdings 2" w:hint="default"/>
      </w:rPr>
    </w:lvl>
    <w:lvl w:ilvl="5" w:tplc="5124386A" w:tentative="1">
      <w:start w:val="1"/>
      <w:numFmt w:val="bullet"/>
      <w:lvlText w:val=""/>
      <w:lvlJc w:val="left"/>
      <w:pPr>
        <w:tabs>
          <w:tab w:val="num" w:pos="4320"/>
        </w:tabs>
        <w:ind w:left="4320" w:hanging="360"/>
      </w:pPr>
      <w:rPr>
        <w:rFonts w:ascii="Wingdings 2" w:hAnsi="Wingdings 2" w:hint="default"/>
      </w:rPr>
    </w:lvl>
    <w:lvl w:ilvl="6" w:tplc="CCEC18A4" w:tentative="1">
      <w:start w:val="1"/>
      <w:numFmt w:val="bullet"/>
      <w:lvlText w:val=""/>
      <w:lvlJc w:val="left"/>
      <w:pPr>
        <w:tabs>
          <w:tab w:val="num" w:pos="5040"/>
        </w:tabs>
        <w:ind w:left="5040" w:hanging="360"/>
      </w:pPr>
      <w:rPr>
        <w:rFonts w:ascii="Wingdings 2" w:hAnsi="Wingdings 2" w:hint="default"/>
      </w:rPr>
    </w:lvl>
    <w:lvl w:ilvl="7" w:tplc="8CC4BEE0" w:tentative="1">
      <w:start w:val="1"/>
      <w:numFmt w:val="bullet"/>
      <w:lvlText w:val=""/>
      <w:lvlJc w:val="left"/>
      <w:pPr>
        <w:tabs>
          <w:tab w:val="num" w:pos="5760"/>
        </w:tabs>
        <w:ind w:left="5760" w:hanging="360"/>
      </w:pPr>
      <w:rPr>
        <w:rFonts w:ascii="Wingdings 2" w:hAnsi="Wingdings 2" w:hint="default"/>
      </w:rPr>
    </w:lvl>
    <w:lvl w:ilvl="8" w:tplc="4E64CFCC" w:tentative="1">
      <w:start w:val="1"/>
      <w:numFmt w:val="bullet"/>
      <w:lvlText w:val=""/>
      <w:lvlJc w:val="left"/>
      <w:pPr>
        <w:tabs>
          <w:tab w:val="num" w:pos="6480"/>
        </w:tabs>
        <w:ind w:left="6480" w:hanging="360"/>
      </w:pPr>
      <w:rPr>
        <w:rFonts w:ascii="Wingdings 2" w:hAnsi="Wingdings 2" w:hint="default"/>
      </w:rPr>
    </w:lvl>
  </w:abstractNum>
  <w:abstractNum w:abstractNumId="12">
    <w:nsid w:val="48797D89"/>
    <w:multiLevelType w:val="hybridMultilevel"/>
    <w:tmpl w:val="818A2758"/>
    <w:lvl w:ilvl="0" w:tplc="FC54D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70351"/>
    <w:multiLevelType w:val="hybridMultilevel"/>
    <w:tmpl w:val="B49443DE"/>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A2192A"/>
    <w:multiLevelType w:val="hybridMultilevel"/>
    <w:tmpl w:val="310E6E38"/>
    <w:lvl w:ilvl="0" w:tplc="FC54D55E">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719E6"/>
    <w:multiLevelType w:val="hybridMultilevel"/>
    <w:tmpl w:val="B3F0A970"/>
    <w:lvl w:ilvl="0" w:tplc="D1227F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096866"/>
    <w:multiLevelType w:val="hybridMultilevel"/>
    <w:tmpl w:val="C2AE30B8"/>
    <w:lvl w:ilvl="0" w:tplc="7EF288DE">
      <w:start w:val="1"/>
      <w:numFmt w:val="bullet"/>
      <w:lvlText w:val=""/>
      <w:lvlJc w:val="left"/>
      <w:pPr>
        <w:tabs>
          <w:tab w:val="num" w:pos="720"/>
        </w:tabs>
        <w:ind w:left="720" w:hanging="360"/>
      </w:pPr>
      <w:rPr>
        <w:rFonts w:ascii="Wingdings 2" w:hAnsi="Wingdings 2" w:hint="default"/>
      </w:rPr>
    </w:lvl>
    <w:lvl w:ilvl="1" w:tplc="50869352" w:tentative="1">
      <w:start w:val="1"/>
      <w:numFmt w:val="bullet"/>
      <w:lvlText w:val=""/>
      <w:lvlJc w:val="left"/>
      <w:pPr>
        <w:tabs>
          <w:tab w:val="num" w:pos="1440"/>
        </w:tabs>
        <w:ind w:left="1440" w:hanging="360"/>
      </w:pPr>
      <w:rPr>
        <w:rFonts w:ascii="Wingdings 2" w:hAnsi="Wingdings 2" w:hint="default"/>
      </w:rPr>
    </w:lvl>
    <w:lvl w:ilvl="2" w:tplc="5A668FFE" w:tentative="1">
      <w:start w:val="1"/>
      <w:numFmt w:val="bullet"/>
      <w:lvlText w:val=""/>
      <w:lvlJc w:val="left"/>
      <w:pPr>
        <w:tabs>
          <w:tab w:val="num" w:pos="2160"/>
        </w:tabs>
        <w:ind w:left="2160" w:hanging="360"/>
      </w:pPr>
      <w:rPr>
        <w:rFonts w:ascii="Wingdings 2" w:hAnsi="Wingdings 2" w:hint="default"/>
      </w:rPr>
    </w:lvl>
    <w:lvl w:ilvl="3" w:tplc="AD7E489A" w:tentative="1">
      <w:start w:val="1"/>
      <w:numFmt w:val="bullet"/>
      <w:lvlText w:val=""/>
      <w:lvlJc w:val="left"/>
      <w:pPr>
        <w:tabs>
          <w:tab w:val="num" w:pos="2880"/>
        </w:tabs>
        <w:ind w:left="2880" w:hanging="360"/>
      </w:pPr>
      <w:rPr>
        <w:rFonts w:ascii="Wingdings 2" w:hAnsi="Wingdings 2" w:hint="default"/>
      </w:rPr>
    </w:lvl>
    <w:lvl w:ilvl="4" w:tplc="AF1C37B6" w:tentative="1">
      <w:start w:val="1"/>
      <w:numFmt w:val="bullet"/>
      <w:lvlText w:val=""/>
      <w:lvlJc w:val="left"/>
      <w:pPr>
        <w:tabs>
          <w:tab w:val="num" w:pos="3600"/>
        </w:tabs>
        <w:ind w:left="3600" w:hanging="360"/>
      </w:pPr>
      <w:rPr>
        <w:rFonts w:ascii="Wingdings 2" w:hAnsi="Wingdings 2" w:hint="default"/>
      </w:rPr>
    </w:lvl>
    <w:lvl w:ilvl="5" w:tplc="8A4E7296" w:tentative="1">
      <w:start w:val="1"/>
      <w:numFmt w:val="bullet"/>
      <w:lvlText w:val=""/>
      <w:lvlJc w:val="left"/>
      <w:pPr>
        <w:tabs>
          <w:tab w:val="num" w:pos="4320"/>
        </w:tabs>
        <w:ind w:left="4320" w:hanging="360"/>
      </w:pPr>
      <w:rPr>
        <w:rFonts w:ascii="Wingdings 2" w:hAnsi="Wingdings 2" w:hint="default"/>
      </w:rPr>
    </w:lvl>
    <w:lvl w:ilvl="6" w:tplc="53A07C2A" w:tentative="1">
      <w:start w:val="1"/>
      <w:numFmt w:val="bullet"/>
      <w:lvlText w:val=""/>
      <w:lvlJc w:val="left"/>
      <w:pPr>
        <w:tabs>
          <w:tab w:val="num" w:pos="5040"/>
        </w:tabs>
        <w:ind w:left="5040" w:hanging="360"/>
      </w:pPr>
      <w:rPr>
        <w:rFonts w:ascii="Wingdings 2" w:hAnsi="Wingdings 2" w:hint="default"/>
      </w:rPr>
    </w:lvl>
    <w:lvl w:ilvl="7" w:tplc="D1B6E19A" w:tentative="1">
      <w:start w:val="1"/>
      <w:numFmt w:val="bullet"/>
      <w:lvlText w:val=""/>
      <w:lvlJc w:val="left"/>
      <w:pPr>
        <w:tabs>
          <w:tab w:val="num" w:pos="5760"/>
        </w:tabs>
        <w:ind w:left="5760" w:hanging="360"/>
      </w:pPr>
      <w:rPr>
        <w:rFonts w:ascii="Wingdings 2" w:hAnsi="Wingdings 2" w:hint="default"/>
      </w:rPr>
    </w:lvl>
    <w:lvl w:ilvl="8" w:tplc="90E082EA" w:tentative="1">
      <w:start w:val="1"/>
      <w:numFmt w:val="bullet"/>
      <w:lvlText w:val=""/>
      <w:lvlJc w:val="left"/>
      <w:pPr>
        <w:tabs>
          <w:tab w:val="num" w:pos="6480"/>
        </w:tabs>
        <w:ind w:left="6480" w:hanging="360"/>
      </w:pPr>
      <w:rPr>
        <w:rFonts w:ascii="Wingdings 2" w:hAnsi="Wingdings 2" w:hint="default"/>
      </w:rPr>
    </w:lvl>
  </w:abstractNum>
  <w:abstractNum w:abstractNumId="17">
    <w:nsid w:val="68EE32CA"/>
    <w:multiLevelType w:val="hybridMultilevel"/>
    <w:tmpl w:val="0D68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FC24BA"/>
    <w:multiLevelType w:val="hybridMultilevel"/>
    <w:tmpl w:val="7A8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7"/>
  </w:num>
  <w:num w:numId="4">
    <w:abstractNumId w:val="4"/>
  </w:num>
  <w:num w:numId="5">
    <w:abstractNumId w:val="15"/>
  </w:num>
  <w:num w:numId="6">
    <w:abstractNumId w:val="1"/>
  </w:num>
  <w:num w:numId="7">
    <w:abstractNumId w:val="2"/>
  </w:num>
  <w:num w:numId="8">
    <w:abstractNumId w:val="0"/>
  </w:num>
  <w:num w:numId="9">
    <w:abstractNumId w:val="16"/>
  </w:num>
  <w:num w:numId="10">
    <w:abstractNumId w:val="7"/>
  </w:num>
  <w:num w:numId="11">
    <w:abstractNumId w:val="11"/>
  </w:num>
  <w:num w:numId="12">
    <w:abstractNumId w:val="18"/>
  </w:num>
  <w:num w:numId="13">
    <w:abstractNumId w:val="9"/>
  </w:num>
  <w:num w:numId="14">
    <w:abstractNumId w:val="10"/>
  </w:num>
  <w:num w:numId="15">
    <w:abstractNumId w:val="8"/>
  </w:num>
  <w:num w:numId="16">
    <w:abstractNumId w:val="13"/>
  </w:num>
  <w:num w:numId="17">
    <w:abstractNumId w:val="5"/>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C685B"/>
    <w:rsid w:val="00050843"/>
    <w:rsid w:val="00070522"/>
    <w:rsid w:val="00096013"/>
    <w:rsid w:val="000B7BD8"/>
    <w:rsid w:val="00106CCA"/>
    <w:rsid w:val="001117D1"/>
    <w:rsid w:val="001164F1"/>
    <w:rsid w:val="00171045"/>
    <w:rsid w:val="001B4C10"/>
    <w:rsid w:val="002326F3"/>
    <w:rsid w:val="00252AC2"/>
    <w:rsid w:val="00253D29"/>
    <w:rsid w:val="002A2548"/>
    <w:rsid w:val="00333F58"/>
    <w:rsid w:val="00397209"/>
    <w:rsid w:val="003D4DF4"/>
    <w:rsid w:val="00490C3F"/>
    <w:rsid w:val="004F4E2F"/>
    <w:rsid w:val="00500AB2"/>
    <w:rsid w:val="00576EA6"/>
    <w:rsid w:val="005C685B"/>
    <w:rsid w:val="00637B18"/>
    <w:rsid w:val="006F12EE"/>
    <w:rsid w:val="007139D5"/>
    <w:rsid w:val="00721BA9"/>
    <w:rsid w:val="00741E08"/>
    <w:rsid w:val="007469EF"/>
    <w:rsid w:val="00776575"/>
    <w:rsid w:val="007E1A96"/>
    <w:rsid w:val="007F439D"/>
    <w:rsid w:val="008026F7"/>
    <w:rsid w:val="00897E20"/>
    <w:rsid w:val="008B22F2"/>
    <w:rsid w:val="008D50F2"/>
    <w:rsid w:val="008E03D4"/>
    <w:rsid w:val="00A548C2"/>
    <w:rsid w:val="00B02A82"/>
    <w:rsid w:val="00B12D9C"/>
    <w:rsid w:val="00B35567"/>
    <w:rsid w:val="00B962D9"/>
    <w:rsid w:val="00C7301F"/>
    <w:rsid w:val="00CD2B20"/>
    <w:rsid w:val="00D05AB5"/>
    <w:rsid w:val="00DE63D6"/>
    <w:rsid w:val="00E0155E"/>
    <w:rsid w:val="00E07E92"/>
    <w:rsid w:val="00E2154F"/>
    <w:rsid w:val="00E307FE"/>
    <w:rsid w:val="00E3315C"/>
    <w:rsid w:val="00E8058F"/>
    <w:rsid w:val="00EC29C1"/>
    <w:rsid w:val="00F276AA"/>
    <w:rsid w:val="00F3659E"/>
    <w:rsid w:val="00F64EC4"/>
    <w:rsid w:val="00F746CA"/>
    <w:rsid w:val="00F8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footer" w:uiPriority="99"/>
  </w:latentStyles>
  <w:style w:type="paragraph" w:default="1" w:styleId="Normal">
    <w:name w:val="Normal"/>
    <w:qFormat/>
    <w:rsid w:val="00111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BD8"/>
    <w:pPr>
      <w:autoSpaceDE w:val="0"/>
      <w:autoSpaceDN w:val="0"/>
      <w:adjustRightInd w:val="0"/>
    </w:pPr>
    <w:rPr>
      <w:color w:val="000000"/>
    </w:rPr>
  </w:style>
  <w:style w:type="paragraph" w:styleId="ListParagraph">
    <w:name w:val="List Paragraph"/>
    <w:basedOn w:val="Normal"/>
    <w:uiPriority w:val="34"/>
    <w:qFormat/>
    <w:rsid w:val="008B22F2"/>
    <w:pPr>
      <w:ind w:left="720"/>
      <w:contextualSpacing/>
    </w:pPr>
    <w:rPr>
      <w:rFonts w:asciiTheme="minorHAnsi" w:eastAsiaTheme="minorHAnsi" w:hAnsiTheme="minorHAnsi" w:cstheme="minorBidi"/>
    </w:rPr>
  </w:style>
  <w:style w:type="table" w:styleId="TableGrid">
    <w:name w:val="Table Grid"/>
    <w:basedOn w:val="TableNormal"/>
    <w:uiPriority w:val="59"/>
    <w:rsid w:val="00E80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6EA6"/>
    <w:rPr>
      <w:rFonts w:ascii="Lucida Grande" w:hAnsi="Lucida Grande"/>
      <w:sz w:val="18"/>
      <w:szCs w:val="18"/>
    </w:rPr>
  </w:style>
  <w:style w:type="character" w:customStyle="1" w:styleId="BalloonTextChar">
    <w:name w:val="Balloon Text Char"/>
    <w:basedOn w:val="DefaultParagraphFont"/>
    <w:link w:val="BalloonText"/>
    <w:uiPriority w:val="99"/>
    <w:semiHidden/>
    <w:rsid w:val="00576EA6"/>
    <w:rPr>
      <w:rFonts w:ascii="Lucida Grande" w:hAnsi="Lucida Grande"/>
      <w:sz w:val="18"/>
      <w:szCs w:val="18"/>
    </w:rPr>
  </w:style>
  <w:style w:type="character" w:styleId="CommentReference">
    <w:name w:val="annotation reference"/>
    <w:basedOn w:val="DefaultParagraphFont"/>
    <w:rsid w:val="00576EA6"/>
    <w:rPr>
      <w:sz w:val="18"/>
      <w:szCs w:val="18"/>
    </w:rPr>
  </w:style>
  <w:style w:type="paragraph" w:styleId="CommentText">
    <w:name w:val="annotation text"/>
    <w:basedOn w:val="Normal"/>
    <w:link w:val="CommentTextChar"/>
    <w:rsid w:val="00576EA6"/>
  </w:style>
  <w:style w:type="character" w:customStyle="1" w:styleId="CommentTextChar">
    <w:name w:val="Comment Text Char"/>
    <w:basedOn w:val="DefaultParagraphFont"/>
    <w:link w:val="CommentText"/>
    <w:rsid w:val="00576EA6"/>
  </w:style>
  <w:style w:type="paragraph" w:styleId="CommentSubject">
    <w:name w:val="annotation subject"/>
    <w:basedOn w:val="CommentText"/>
    <w:next w:val="CommentText"/>
    <w:link w:val="CommentSubjectChar"/>
    <w:rsid w:val="00576EA6"/>
    <w:rPr>
      <w:b/>
      <w:bCs/>
      <w:sz w:val="20"/>
      <w:szCs w:val="20"/>
    </w:rPr>
  </w:style>
  <w:style w:type="character" w:customStyle="1" w:styleId="CommentSubjectChar">
    <w:name w:val="Comment Subject Char"/>
    <w:basedOn w:val="CommentTextChar"/>
    <w:link w:val="CommentSubject"/>
    <w:rsid w:val="00576EA6"/>
    <w:rPr>
      <w:b/>
      <w:bCs/>
      <w:sz w:val="20"/>
      <w:szCs w:val="20"/>
    </w:rPr>
  </w:style>
  <w:style w:type="paragraph" w:styleId="Header">
    <w:name w:val="header"/>
    <w:basedOn w:val="Normal"/>
    <w:link w:val="HeaderChar"/>
    <w:rsid w:val="002326F3"/>
    <w:pPr>
      <w:tabs>
        <w:tab w:val="center" w:pos="4680"/>
        <w:tab w:val="right" w:pos="9360"/>
      </w:tabs>
    </w:pPr>
  </w:style>
  <w:style w:type="character" w:customStyle="1" w:styleId="HeaderChar">
    <w:name w:val="Header Char"/>
    <w:basedOn w:val="DefaultParagraphFont"/>
    <w:link w:val="Header"/>
    <w:rsid w:val="002326F3"/>
  </w:style>
  <w:style w:type="paragraph" w:styleId="Footer">
    <w:name w:val="footer"/>
    <w:basedOn w:val="Normal"/>
    <w:link w:val="FooterChar"/>
    <w:uiPriority w:val="99"/>
    <w:rsid w:val="002326F3"/>
    <w:pPr>
      <w:tabs>
        <w:tab w:val="center" w:pos="4680"/>
        <w:tab w:val="right" w:pos="9360"/>
      </w:tabs>
    </w:pPr>
  </w:style>
  <w:style w:type="character" w:customStyle="1" w:styleId="FooterChar">
    <w:name w:val="Footer Char"/>
    <w:basedOn w:val="DefaultParagraphFont"/>
    <w:link w:val="Footer"/>
    <w:uiPriority w:val="99"/>
    <w:rsid w:val="00232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91950">
      <w:bodyDiv w:val="1"/>
      <w:marLeft w:val="0"/>
      <w:marRight w:val="0"/>
      <w:marTop w:val="0"/>
      <w:marBottom w:val="0"/>
      <w:divBdr>
        <w:top w:val="none" w:sz="0" w:space="0" w:color="auto"/>
        <w:left w:val="none" w:sz="0" w:space="0" w:color="auto"/>
        <w:bottom w:val="none" w:sz="0" w:space="0" w:color="auto"/>
        <w:right w:val="none" w:sz="0" w:space="0" w:color="auto"/>
      </w:divBdr>
      <w:divsChild>
        <w:div w:id="510490557">
          <w:marLeft w:val="360"/>
          <w:marRight w:val="0"/>
          <w:marTop w:val="218"/>
          <w:marBottom w:val="218"/>
          <w:divBdr>
            <w:top w:val="none" w:sz="0" w:space="0" w:color="auto"/>
            <w:left w:val="none" w:sz="0" w:space="0" w:color="auto"/>
            <w:bottom w:val="none" w:sz="0" w:space="0" w:color="auto"/>
            <w:right w:val="none" w:sz="0" w:space="0" w:color="auto"/>
          </w:divBdr>
        </w:div>
        <w:div w:id="719329529">
          <w:marLeft w:val="360"/>
          <w:marRight w:val="0"/>
          <w:marTop w:val="218"/>
          <w:marBottom w:val="218"/>
          <w:divBdr>
            <w:top w:val="none" w:sz="0" w:space="0" w:color="auto"/>
            <w:left w:val="none" w:sz="0" w:space="0" w:color="auto"/>
            <w:bottom w:val="none" w:sz="0" w:space="0" w:color="auto"/>
            <w:right w:val="none" w:sz="0" w:space="0" w:color="auto"/>
          </w:divBdr>
        </w:div>
        <w:div w:id="352999273">
          <w:marLeft w:val="360"/>
          <w:marRight w:val="0"/>
          <w:marTop w:val="218"/>
          <w:marBottom w:val="218"/>
          <w:divBdr>
            <w:top w:val="none" w:sz="0" w:space="0" w:color="auto"/>
            <w:left w:val="none" w:sz="0" w:space="0" w:color="auto"/>
            <w:bottom w:val="none" w:sz="0" w:space="0" w:color="auto"/>
            <w:right w:val="none" w:sz="0" w:space="0" w:color="auto"/>
          </w:divBdr>
        </w:div>
        <w:div w:id="1965455522">
          <w:marLeft w:val="360"/>
          <w:marRight w:val="0"/>
          <w:marTop w:val="218"/>
          <w:marBottom w:val="218"/>
          <w:divBdr>
            <w:top w:val="none" w:sz="0" w:space="0" w:color="auto"/>
            <w:left w:val="none" w:sz="0" w:space="0" w:color="auto"/>
            <w:bottom w:val="none" w:sz="0" w:space="0" w:color="auto"/>
            <w:right w:val="none" w:sz="0" w:space="0" w:color="auto"/>
          </w:divBdr>
        </w:div>
        <w:div w:id="33386581">
          <w:marLeft w:val="360"/>
          <w:marRight w:val="0"/>
          <w:marTop w:val="218"/>
          <w:marBottom w:val="218"/>
          <w:divBdr>
            <w:top w:val="none" w:sz="0" w:space="0" w:color="auto"/>
            <w:left w:val="none" w:sz="0" w:space="0" w:color="auto"/>
            <w:bottom w:val="none" w:sz="0" w:space="0" w:color="auto"/>
            <w:right w:val="none" w:sz="0" w:space="0" w:color="auto"/>
          </w:divBdr>
        </w:div>
      </w:divsChild>
    </w:div>
    <w:div w:id="464738013">
      <w:bodyDiv w:val="1"/>
      <w:marLeft w:val="0"/>
      <w:marRight w:val="0"/>
      <w:marTop w:val="0"/>
      <w:marBottom w:val="0"/>
      <w:divBdr>
        <w:top w:val="none" w:sz="0" w:space="0" w:color="auto"/>
        <w:left w:val="none" w:sz="0" w:space="0" w:color="auto"/>
        <w:bottom w:val="none" w:sz="0" w:space="0" w:color="auto"/>
        <w:right w:val="none" w:sz="0" w:space="0" w:color="auto"/>
      </w:divBdr>
      <w:divsChild>
        <w:div w:id="643852819">
          <w:marLeft w:val="907"/>
          <w:marRight w:val="0"/>
          <w:marTop w:val="151"/>
          <w:marBottom w:val="151"/>
          <w:divBdr>
            <w:top w:val="none" w:sz="0" w:space="0" w:color="auto"/>
            <w:left w:val="none" w:sz="0" w:space="0" w:color="auto"/>
            <w:bottom w:val="none" w:sz="0" w:space="0" w:color="auto"/>
            <w:right w:val="none" w:sz="0" w:space="0" w:color="auto"/>
          </w:divBdr>
        </w:div>
        <w:div w:id="2006585993">
          <w:marLeft w:val="907"/>
          <w:marRight w:val="0"/>
          <w:marTop w:val="151"/>
          <w:marBottom w:val="151"/>
          <w:divBdr>
            <w:top w:val="none" w:sz="0" w:space="0" w:color="auto"/>
            <w:left w:val="none" w:sz="0" w:space="0" w:color="auto"/>
            <w:bottom w:val="none" w:sz="0" w:space="0" w:color="auto"/>
            <w:right w:val="none" w:sz="0" w:space="0" w:color="auto"/>
          </w:divBdr>
        </w:div>
        <w:div w:id="619342297">
          <w:marLeft w:val="907"/>
          <w:marRight w:val="0"/>
          <w:marTop w:val="151"/>
          <w:marBottom w:val="151"/>
          <w:divBdr>
            <w:top w:val="none" w:sz="0" w:space="0" w:color="auto"/>
            <w:left w:val="none" w:sz="0" w:space="0" w:color="auto"/>
            <w:bottom w:val="none" w:sz="0" w:space="0" w:color="auto"/>
            <w:right w:val="none" w:sz="0" w:space="0" w:color="auto"/>
          </w:divBdr>
        </w:div>
        <w:div w:id="1250388332">
          <w:marLeft w:val="907"/>
          <w:marRight w:val="0"/>
          <w:marTop w:val="151"/>
          <w:marBottom w:val="151"/>
          <w:divBdr>
            <w:top w:val="none" w:sz="0" w:space="0" w:color="auto"/>
            <w:left w:val="none" w:sz="0" w:space="0" w:color="auto"/>
            <w:bottom w:val="none" w:sz="0" w:space="0" w:color="auto"/>
            <w:right w:val="none" w:sz="0" w:space="0" w:color="auto"/>
          </w:divBdr>
        </w:div>
        <w:div w:id="1918704243">
          <w:marLeft w:val="907"/>
          <w:marRight w:val="0"/>
          <w:marTop w:val="151"/>
          <w:marBottom w:val="151"/>
          <w:divBdr>
            <w:top w:val="none" w:sz="0" w:space="0" w:color="auto"/>
            <w:left w:val="none" w:sz="0" w:space="0" w:color="auto"/>
            <w:bottom w:val="none" w:sz="0" w:space="0" w:color="auto"/>
            <w:right w:val="none" w:sz="0" w:space="0" w:color="auto"/>
          </w:divBdr>
        </w:div>
        <w:div w:id="794719515">
          <w:marLeft w:val="907"/>
          <w:marRight w:val="0"/>
          <w:marTop w:val="151"/>
          <w:marBottom w:val="151"/>
          <w:divBdr>
            <w:top w:val="none" w:sz="0" w:space="0" w:color="auto"/>
            <w:left w:val="none" w:sz="0" w:space="0" w:color="auto"/>
            <w:bottom w:val="none" w:sz="0" w:space="0" w:color="auto"/>
            <w:right w:val="none" w:sz="0" w:space="0" w:color="auto"/>
          </w:divBdr>
        </w:div>
        <w:div w:id="958297423">
          <w:marLeft w:val="907"/>
          <w:marRight w:val="0"/>
          <w:marTop w:val="151"/>
          <w:marBottom w:val="151"/>
          <w:divBdr>
            <w:top w:val="none" w:sz="0" w:space="0" w:color="auto"/>
            <w:left w:val="none" w:sz="0" w:space="0" w:color="auto"/>
            <w:bottom w:val="none" w:sz="0" w:space="0" w:color="auto"/>
            <w:right w:val="none" w:sz="0" w:space="0" w:color="auto"/>
          </w:divBdr>
        </w:div>
        <w:div w:id="2047440561">
          <w:marLeft w:val="907"/>
          <w:marRight w:val="0"/>
          <w:marTop w:val="151"/>
          <w:marBottom w:val="151"/>
          <w:divBdr>
            <w:top w:val="none" w:sz="0" w:space="0" w:color="auto"/>
            <w:left w:val="none" w:sz="0" w:space="0" w:color="auto"/>
            <w:bottom w:val="none" w:sz="0" w:space="0" w:color="auto"/>
            <w:right w:val="none" w:sz="0" w:space="0" w:color="auto"/>
          </w:divBdr>
        </w:div>
        <w:div w:id="201678562">
          <w:marLeft w:val="907"/>
          <w:marRight w:val="0"/>
          <w:marTop w:val="151"/>
          <w:marBottom w:val="151"/>
          <w:divBdr>
            <w:top w:val="none" w:sz="0" w:space="0" w:color="auto"/>
            <w:left w:val="none" w:sz="0" w:space="0" w:color="auto"/>
            <w:bottom w:val="none" w:sz="0" w:space="0" w:color="auto"/>
            <w:right w:val="none" w:sz="0" w:space="0" w:color="auto"/>
          </w:divBdr>
        </w:div>
      </w:divsChild>
    </w:div>
    <w:div w:id="523052767">
      <w:bodyDiv w:val="1"/>
      <w:marLeft w:val="0"/>
      <w:marRight w:val="0"/>
      <w:marTop w:val="0"/>
      <w:marBottom w:val="0"/>
      <w:divBdr>
        <w:top w:val="none" w:sz="0" w:space="0" w:color="auto"/>
        <w:left w:val="none" w:sz="0" w:space="0" w:color="auto"/>
        <w:bottom w:val="none" w:sz="0" w:space="0" w:color="auto"/>
        <w:right w:val="none" w:sz="0" w:space="0" w:color="auto"/>
      </w:divBdr>
    </w:div>
    <w:div w:id="636641562">
      <w:bodyDiv w:val="1"/>
      <w:marLeft w:val="0"/>
      <w:marRight w:val="0"/>
      <w:marTop w:val="0"/>
      <w:marBottom w:val="0"/>
      <w:divBdr>
        <w:top w:val="none" w:sz="0" w:space="0" w:color="auto"/>
        <w:left w:val="none" w:sz="0" w:space="0" w:color="auto"/>
        <w:bottom w:val="none" w:sz="0" w:space="0" w:color="auto"/>
        <w:right w:val="none" w:sz="0" w:space="0" w:color="auto"/>
      </w:divBdr>
      <w:divsChild>
        <w:div w:id="2105608236">
          <w:marLeft w:val="360"/>
          <w:marRight w:val="0"/>
          <w:marTop w:val="235"/>
          <w:marBottom w:val="202"/>
          <w:divBdr>
            <w:top w:val="none" w:sz="0" w:space="0" w:color="auto"/>
            <w:left w:val="none" w:sz="0" w:space="0" w:color="auto"/>
            <w:bottom w:val="none" w:sz="0" w:space="0" w:color="auto"/>
            <w:right w:val="none" w:sz="0" w:space="0" w:color="auto"/>
          </w:divBdr>
        </w:div>
        <w:div w:id="2040469890">
          <w:marLeft w:val="360"/>
          <w:marRight w:val="0"/>
          <w:marTop w:val="235"/>
          <w:marBottom w:val="202"/>
          <w:divBdr>
            <w:top w:val="none" w:sz="0" w:space="0" w:color="auto"/>
            <w:left w:val="none" w:sz="0" w:space="0" w:color="auto"/>
            <w:bottom w:val="none" w:sz="0" w:space="0" w:color="auto"/>
            <w:right w:val="none" w:sz="0" w:space="0" w:color="auto"/>
          </w:divBdr>
        </w:div>
      </w:divsChild>
    </w:div>
    <w:div w:id="1138691652">
      <w:bodyDiv w:val="1"/>
      <w:marLeft w:val="0"/>
      <w:marRight w:val="0"/>
      <w:marTop w:val="0"/>
      <w:marBottom w:val="0"/>
      <w:divBdr>
        <w:top w:val="none" w:sz="0" w:space="0" w:color="auto"/>
        <w:left w:val="none" w:sz="0" w:space="0" w:color="auto"/>
        <w:bottom w:val="none" w:sz="0" w:space="0" w:color="auto"/>
        <w:right w:val="none" w:sz="0" w:space="0" w:color="auto"/>
      </w:divBdr>
      <w:divsChild>
        <w:div w:id="820846069">
          <w:marLeft w:val="576"/>
          <w:marRight w:val="0"/>
          <w:marTop w:val="80"/>
          <w:marBottom w:val="0"/>
          <w:divBdr>
            <w:top w:val="none" w:sz="0" w:space="0" w:color="auto"/>
            <w:left w:val="none" w:sz="0" w:space="0" w:color="auto"/>
            <w:bottom w:val="none" w:sz="0" w:space="0" w:color="auto"/>
            <w:right w:val="none" w:sz="0" w:space="0" w:color="auto"/>
          </w:divBdr>
        </w:div>
      </w:divsChild>
    </w:div>
    <w:div w:id="1733043181">
      <w:bodyDiv w:val="1"/>
      <w:marLeft w:val="0"/>
      <w:marRight w:val="0"/>
      <w:marTop w:val="0"/>
      <w:marBottom w:val="0"/>
      <w:divBdr>
        <w:top w:val="none" w:sz="0" w:space="0" w:color="auto"/>
        <w:left w:val="none" w:sz="0" w:space="0" w:color="auto"/>
        <w:bottom w:val="none" w:sz="0" w:space="0" w:color="auto"/>
        <w:right w:val="none" w:sz="0" w:space="0" w:color="auto"/>
      </w:divBdr>
      <w:divsChild>
        <w:div w:id="762534472">
          <w:marLeft w:val="533"/>
          <w:marRight w:val="0"/>
          <w:marTop w:val="202"/>
          <w:marBottom w:val="202"/>
          <w:divBdr>
            <w:top w:val="none" w:sz="0" w:space="0" w:color="auto"/>
            <w:left w:val="none" w:sz="0" w:space="0" w:color="auto"/>
            <w:bottom w:val="none" w:sz="0" w:space="0" w:color="auto"/>
            <w:right w:val="none" w:sz="0" w:space="0" w:color="auto"/>
          </w:divBdr>
        </w:div>
        <w:div w:id="507447972">
          <w:marLeft w:val="1238"/>
          <w:marRight w:val="0"/>
          <w:marTop w:val="125"/>
          <w:marBottom w:val="187"/>
          <w:divBdr>
            <w:top w:val="none" w:sz="0" w:space="0" w:color="auto"/>
            <w:left w:val="none" w:sz="0" w:space="0" w:color="auto"/>
            <w:bottom w:val="none" w:sz="0" w:space="0" w:color="auto"/>
            <w:right w:val="none" w:sz="0" w:space="0" w:color="auto"/>
          </w:divBdr>
        </w:div>
        <w:div w:id="955598385">
          <w:marLeft w:val="533"/>
          <w:marRight w:val="0"/>
          <w:marTop w:val="202"/>
          <w:marBottom w:val="202"/>
          <w:divBdr>
            <w:top w:val="none" w:sz="0" w:space="0" w:color="auto"/>
            <w:left w:val="none" w:sz="0" w:space="0" w:color="auto"/>
            <w:bottom w:val="none" w:sz="0" w:space="0" w:color="auto"/>
            <w:right w:val="none" w:sz="0" w:space="0" w:color="auto"/>
          </w:divBdr>
        </w:div>
        <w:div w:id="1466309049">
          <w:marLeft w:val="1238"/>
          <w:marRight w:val="0"/>
          <w:marTop w:val="125"/>
          <w:marBottom w:val="187"/>
          <w:divBdr>
            <w:top w:val="none" w:sz="0" w:space="0" w:color="auto"/>
            <w:left w:val="none" w:sz="0" w:space="0" w:color="auto"/>
            <w:bottom w:val="none" w:sz="0" w:space="0" w:color="auto"/>
            <w:right w:val="none" w:sz="0" w:space="0" w:color="auto"/>
          </w:divBdr>
        </w:div>
      </w:divsChild>
    </w:div>
    <w:div w:id="1828744699">
      <w:bodyDiv w:val="1"/>
      <w:marLeft w:val="0"/>
      <w:marRight w:val="0"/>
      <w:marTop w:val="0"/>
      <w:marBottom w:val="0"/>
      <w:divBdr>
        <w:top w:val="none" w:sz="0" w:space="0" w:color="auto"/>
        <w:left w:val="none" w:sz="0" w:space="0" w:color="auto"/>
        <w:bottom w:val="none" w:sz="0" w:space="0" w:color="auto"/>
        <w:right w:val="none" w:sz="0" w:space="0" w:color="auto"/>
      </w:divBdr>
      <w:divsChild>
        <w:div w:id="1444422133">
          <w:marLeft w:val="576"/>
          <w:marRight w:val="0"/>
          <w:marTop w:val="0"/>
          <w:marBottom w:val="0"/>
          <w:divBdr>
            <w:top w:val="none" w:sz="0" w:space="0" w:color="auto"/>
            <w:left w:val="none" w:sz="0" w:space="0" w:color="auto"/>
            <w:bottom w:val="none" w:sz="0" w:space="0" w:color="auto"/>
            <w:right w:val="none" w:sz="0" w:space="0" w:color="auto"/>
          </w:divBdr>
        </w:div>
        <w:div w:id="960574131">
          <w:marLeft w:val="576"/>
          <w:marRight w:val="0"/>
          <w:marTop w:val="0"/>
          <w:marBottom w:val="0"/>
          <w:divBdr>
            <w:top w:val="none" w:sz="0" w:space="0" w:color="auto"/>
            <w:left w:val="none" w:sz="0" w:space="0" w:color="auto"/>
            <w:bottom w:val="none" w:sz="0" w:space="0" w:color="auto"/>
            <w:right w:val="none" w:sz="0" w:space="0" w:color="auto"/>
          </w:divBdr>
        </w:div>
        <w:div w:id="147551264">
          <w:marLeft w:val="576"/>
          <w:marRight w:val="0"/>
          <w:marTop w:val="0"/>
          <w:marBottom w:val="0"/>
          <w:divBdr>
            <w:top w:val="none" w:sz="0" w:space="0" w:color="auto"/>
            <w:left w:val="none" w:sz="0" w:space="0" w:color="auto"/>
            <w:bottom w:val="none" w:sz="0" w:space="0" w:color="auto"/>
            <w:right w:val="none" w:sz="0" w:space="0" w:color="auto"/>
          </w:divBdr>
        </w:div>
        <w:div w:id="164828750">
          <w:marLeft w:val="576"/>
          <w:marRight w:val="0"/>
          <w:marTop w:val="0"/>
          <w:marBottom w:val="0"/>
          <w:divBdr>
            <w:top w:val="none" w:sz="0" w:space="0" w:color="auto"/>
            <w:left w:val="none" w:sz="0" w:space="0" w:color="auto"/>
            <w:bottom w:val="none" w:sz="0" w:space="0" w:color="auto"/>
            <w:right w:val="none" w:sz="0" w:space="0" w:color="auto"/>
          </w:divBdr>
        </w:div>
        <w:div w:id="673267589">
          <w:marLeft w:val="576"/>
          <w:marRight w:val="0"/>
          <w:marTop w:val="0"/>
          <w:marBottom w:val="0"/>
          <w:divBdr>
            <w:top w:val="none" w:sz="0" w:space="0" w:color="auto"/>
            <w:left w:val="none" w:sz="0" w:space="0" w:color="auto"/>
            <w:bottom w:val="none" w:sz="0" w:space="0" w:color="auto"/>
            <w:right w:val="none" w:sz="0" w:space="0" w:color="auto"/>
          </w:divBdr>
        </w:div>
      </w:divsChild>
    </w:div>
    <w:div w:id="187557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93459">
          <w:marLeft w:val="0"/>
          <w:marRight w:val="0"/>
          <w:marTop w:val="202"/>
          <w:marBottom w:val="202"/>
          <w:divBdr>
            <w:top w:val="none" w:sz="0" w:space="0" w:color="auto"/>
            <w:left w:val="none" w:sz="0" w:space="0" w:color="auto"/>
            <w:bottom w:val="none" w:sz="0" w:space="0" w:color="auto"/>
            <w:right w:val="none" w:sz="0" w:space="0" w:color="auto"/>
          </w:divBdr>
        </w:div>
        <w:div w:id="927537069">
          <w:marLeft w:val="1771"/>
          <w:marRight w:val="0"/>
          <w:marTop w:val="125"/>
          <w:marBottom w:val="187"/>
          <w:divBdr>
            <w:top w:val="none" w:sz="0" w:space="0" w:color="auto"/>
            <w:left w:val="none" w:sz="0" w:space="0" w:color="auto"/>
            <w:bottom w:val="none" w:sz="0" w:space="0" w:color="auto"/>
            <w:right w:val="none" w:sz="0" w:space="0" w:color="auto"/>
          </w:divBdr>
        </w:div>
        <w:div w:id="1712261277">
          <w:marLeft w:val="0"/>
          <w:marRight w:val="0"/>
          <w:marTop w:val="202"/>
          <w:marBottom w:val="202"/>
          <w:divBdr>
            <w:top w:val="none" w:sz="0" w:space="0" w:color="auto"/>
            <w:left w:val="none" w:sz="0" w:space="0" w:color="auto"/>
            <w:bottom w:val="none" w:sz="0" w:space="0" w:color="auto"/>
            <w:right w:val="none" w:sz="0" w:space="0" w:color="auto"/>
          </w:divBdr>
        </w:div>
        <w:div w:id="145320543">
          <w:marLeft w:val="1771"/>
          <w:marRight w:val="0"/>
          <w:marTop w:val="125"/>
          <w:marBottom w:val="18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GPS Unit/Lesson Plan Template</vt:lpstr>
    </vt:vector>
  </TitlesOfParts>
  <Company>GTRI</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 Unit/Lesson Plan Template</dc:title>
  <dc:creator>Kristen Bellamy</dc:creator>
  <cp:lastModifiedBy>Kristen Bellamy</cp:lastModifiedBy>
  <cp:revision>3</cp:revision>
  <cp:lastPrinted>2010-11-03T14:09:00Z</cp:lastPrinted>
  <dcterms:created xsi:type="dcterms:W3CDTF">2010-11-03T14:10:00Z</dcterms:created>
  <dcterms:modified xsi:type="dcterms:W3CDTF">2011-08-23T14:25:00Z</dcterms:modified>
</cp:coreProperties>
</file>