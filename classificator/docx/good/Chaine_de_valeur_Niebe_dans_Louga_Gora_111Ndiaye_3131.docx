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7618015" w:displacedByCustomXml="next"/>
    <w:bookmarkStart w:id="1" w:name="_Toc416287251" w:displacedByCustomXml="next"/>
    <w:bookmarkStart w:id="2" w:name="_Toc417569936" w:displacedByCustomXml="next"/>
    <w:bookmarkStart w:id="3" w:name="_Toc440651121" w:displacedByCustomXml="next"/>
    <w:bookmarkStart w:id="4" w:name="_Toc440653818" w:displacedByCustomXml="next"/>
    <w:bookmarkStart w:id="5" w:name="_Toc440845921" w:displacedByCustomXml="next"/>
    <w:sdt>
      <w:sdtPr>
        <w:id w:val="-559087416"/>
        <w:docPartObj>
          <w:docPartGallery w:val="Cover Pages"/>
          <w:docPartUnique/>
        </w:docPartObj>
      </w:sdtPr>
      <w:sdtContent>
        <w:p w:rsidR="00947853" w:rsidRDefault="00947853"/>
        <w:sdt>
          <w:sdtPr>
            <w:id w:val="993077167"/>
            <w:docPartObj>
              <w:docPartGallery w:val="Cover Pages"/>
              <w:docPartUnique/>
            </w:docPartObj>
          </w:sdtPr>
          <w:sdtEndPr>
            <w:rPr>
              <w:rFonts w:ascii="Times New Roman" w:hAnsi="Times New Roman" w:cs="Times New Roman"/>
              <w:b/>
              <w:sz w:val="28"/>
              <w:szCs w:val="28"/>
            </w:rPr>
          </w:sdtEndPr>
          <w:sdtContent>
            <w:p w:rsidR="00947853" w:rsidRDefault="00947853" w:rsidP="00947853">
              <w:pPr>
                <w:rPr>
                  <w:rFonts w:ascii="Times New Roman" w:hAnsi="Times New Roman" w:cs="Times New Roman"/>
                  <w:b/>
                  <w:sz w:val="28"/>
                  <w:szCs w:val="28"/>
                </w:rPr>
              </w:pPr>
              <w:r>
                <w:rPr>
                  <w:caps/>
                  <w:noProof/>
                  <w:color w:val="000000"/>
                  <w:lang w:eastAsia="fr-FR"/>
                </w:rPr>
                <w:drawing>
                  <wp:anchor distT="0" distB="0" distL="114300" distR="114300" simplePos="0" relativeHeight="251755520" behindDoc="0" locked="0" layoutInCell="1" allowOverlap="1" wp14:anchorId="768608FC" wp14:editId="0F13AF33">
                    <wp:simplePos x="0" y="0"/>
                    <wp:positionH relativeFrom="column">
                      <wp:posOffset>4881245</wp:posOffset>
                    </wp:positionH>
                    <wp:positionV relativeFrom="paragraph">
                      <wp:posOffset>266065</wp:posOffset>
                    </wp:positionV>
                    <wp:extent cx="1023620" cy="964565"/>
                    <wp:effectExtent l="19050" t="0" r="5080" b="0"/>
                    <wp:wrapTopAndBottom/>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3620" cy="964565"/>
                            </a:xfrm>
                            <a:prstGeom prst="rect">
                              <a:avLst/>
                            </a:prstGeom>
                            <a:noFill/>
                            <a:ln>
                              <a:noFill/>
                            </a:ln>
                          </pic:spPr>
                        </pic:pic>
                      </a:graphicData>
                    </a:graphic>
                  </wp:anchor>
                </w:drawing>
              </w:r>
              <w:r>
                <w:rPr>
                  <w:noProof/>
                  <w:lang w:eastAsia="fr-FR"/>
                </w:rPr>
                <w:drawing>
                  <wp:anchor distT="0" distB="0" distL="114300" distR="114300" simplePos="0" relativeHeight="251756544" behindDoc="0" locked="0" layoutInCell="1" allowOverlap="1" wp14:anchorId="0134F08D" wp14:editId="66FD0D77">
                    <wp:simplePos x="0" y="0"/>
                    <wp:positionH relativeFrom="column">
                      <wp:posOffset>-323850</wp:posOffset>
                    </wp:positionH>
                    <wp:positionV relativeFrom="paragraph">
                      <wp:posOffset>209550</wp:posOffset>
                    </wp:positionV>
                    <wp:extent cx="970896" cy="1008000"/>
                    <wp:effectExtent l="0" t="0" r="1270" b="1905"/>
                    <wp:wrapTopAndBottom/>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0896" cy="1008000"/>
                            </a:xfrm>
                            <a:prstGeom prst="rect">
                              <a:avLst/>
                            </a:prstGeom>
                            <a:noFill/>
                            <a:ln>
                              <a:noFill/>
                            </a:ln>
                          </pic:spPr>
                        </pic:pic>
                      </a:graphicData>
                    </a:graphic>
                  </wp:anchor>
                </w:drawing>
              </w:r>
              <w:r>
                <w:rPr>
                  <w:b/>
                  <w:noProof/>
                  <w:lang w:eastAsia="fr-FR"/>
                </w:rPr>
                <w:pict>
                  <v:shapetype id="_x0000_t202" coordsize="21600,21600" o:spt="202" path="m,l,21600r21600,l21600,xe">
                    <v:stroke joinstyle="miter"/>
                    <v:path gradientshapeok="t" o:connecttype="rect"/>
                  </v:shapetype>
                  <v:shape id="Zone de texte 82" o:spid="_x0000_s1116" type="#_x0000_t202" style="position:absolute;margin-left:78pt;margin-top:0;width:291.05pt;height:114.75pt;z-index:251754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" stroked="f" strokeweight=".5pt">
                    <v:textbox style="mso-next-textbox:#Zone de texte 82">
                      <w:txbxContent>
                        <w:p w:rsidR="00056070" w:rsidRPr="00B241A5" w:rsidRDefault="00056070" w:rsidP="00947853">
                          <w:pPr>
                            <w:spacing w:after="0"/>
                            <w:ind w:left="-540" w:firstLine="539"/>
                            <w:jc w:val="center"/>
                            <w:rPr>
                              <w:rFonts w:ascii="Times New Roman" w:hAnsi="Times New Roman"/>
                              <w:sz w:val="18"/>
                              <w:szCs w:val="18"/>
                            </w:rPr>
                          </w:pPr>
                          <w:r w:rsidRPr="00B241A5">
                            <w:rPr>
                              <w:rFonts w:ascii="Times New Roman" w:hAnsi="Times New Roman"/>
                              <w:b/>
                              <w:bCs/>
                              <w:sz w:val="18"/>
                              <w:szCs w:val="18"/>
                            </w:rPr>
                            <w:t>R</w:t>
                          </w:r>
                          <w:r>
                            <w:rPr>
                              <w:rFonts w:ascii="Times New Roman" w:hAnsi="Times New Roman"/>
                              <w:b/>
                              <w:bCs/>
                              <w:sz w:val="18"/>
                              <w:szCs w:val="18"/>
                            </w:rPr>
                            <w:t>É</w:t>
                          </w:r>
                          <w:r w:rsidRPr="00B241A5">
                            <w:rPr>
                              <w:rFonts w:ascii="Times New Roman" w:hAnsi="Times New Roman"/>
                              <w:b/>
                              <w:bCs/>
                              <w:sz w:val="18"/>
                              <w:szCs w:val="18"/>
                            </w:rPr>
                            <w:t>PUBLIQUE DU S</w:t>
                          </w:r>
                          <w:r>
                            <w:rPr>
                              <w:rFonts w:ascii="Times New Roman" w:hAnsi="Times New Roman"/>
                              <w:b/>
                              <w:bCs/>
                              <w:sz w:val="18"/>
                              <w:szCs w:val="18"/>
                            </w:rPr>
                            <w:t>É</w:t>
                          </w:r>
                          <w:r w:rsidRPr="00B241A5">
                            <w:rPr>
                              <w:rFonts w:ascii="Times New Roman" w:hAnsi="Times New Roman"/>
                              <w:b/>
                              <w:bCs/>
                              <w:sz w:val="18"/>
                              <w:szCs w:val="18"/>
                            </w:rPr>
                            <w:t>N</w:t>
                          </w:r>
                          <w:r>
                            <w:rPr>
                              <w:rFonts w:ascii="Times New Roman" w:hAnsi="Times New Roman"/>
                              <w:b/>
                              <w:bCs/>
                              <w:sz w:val="18"/>
                              <w:szCs w:val="18"/>
                            </w:rPr>
                            <w:t>É</w:t>
                          </w:r>
                          <w:r w:rsidRPr="00B241A5">
                            <w:rPr>
                              <w:rFonts w:ascii="Times New Roman" w:hAnsi="Times New Roman"/>
                              <w:b/>
                              <w:bCs/>
                              <w:sz w:val="18"/>
                              <w:szCs w:val="18"/>
                            </w:rPr>
                            <w:t>GAL</w:t>
                          </w:r>
                        </w:p>
                        <w:p w:rsidR="00056070" w:rsidRPr="00B241A5" w:rsidRDefault="00056070" w:rsidP="00947853">
                          <w:pPr>
                            <w:spacing w:after="0"/>
                            <w:ind w:left="-540" w:firstLine="539"/>
                            <w:jc w:val="center"/>
                            <w:rPr>
                              <w:rFonts w:ascii="Times New Roman" w:hAnsi="Times New Roman"/>
                              <w:sz w:val="18"/>
                              <w:szCs w:val="18"/>
                            </w:rPr>
                          </w:pPr>
                          <w:r w:rsidRPr="00B241A5">
                            <w:rPr>
                              <w:rFonts w:ascii="Times New Roman" w:hAnsi="Times New Roman"/>
                              <w:sz w:val="18"/>
                              <w:szCs w:val="18"/>
                            </w:rPr>
                            <w:t>Un Peuple – Un But – Une Foi</w:t>
                          </w:r>
                        </w:p>
                        <w:p w:rsidR="00056070" w:rsidRPr="00B241A5" w:rsidRDefault="00056070" w:rsidP="00947853">
                          <w:pPr>
                            <w:spacing w:after="0"/>
                            <w:jc w:val="center"/>
                            <w:rPr>
                              <w:rFonts w:ascii="Times New Roman" w:eastAsia="Arial Unicode MS" w:hAnsi="Times New Roman"/>
                              <w:b/>
                              <w:bCs/>
                            </w:rPr>
                          </w:pPr>
                          <w:r w:rsidRPr="00B241A5">
                            <w:rPr>
                              <w:rFonts w:ascii="Times New Roman" w:eastAsia="Arial Unicode MS" w:hAnsi="Times New Roman"/>
                              <w:b/>
                              <w:bCs/>
                            </w:rPr>
                            <w:t>MINIST</w:t>
                          </w:r>
                          <w:r>
                            <w:rPr>
                              <w:rFonts w:ascii="Times New Roman" w:eastAsia="Arial Unicode MS" w:hAnsi="Times New Roman"/>
                              <w:b/>
                              <w:bCs/>
                            </w:rPr>
                            <w:t>È</w:t>
                          </w:r>
                          <w:r w:rsidRPr="00B241A5">
                            <w:rPr>
                              <w:rFonts w:ascii="Times New Roman" w:eastAsia="Arial Unicode MS" w:hAnsi="Times New Roman"/>
                              <w:b/>
                              <w:bCs/>
                            </w:rPr>
                            <w:t>RE DE L’ENSEIGNEMENT SUP</w:t>
                          </w:r>
                          <w:r>
                            <w:rPr>
                              <w:rFonts w:ascii="Times New Roman" w:eastAsia="Arial Unicode MS" w:hAnsi="Times New Roman"/>
                              <w:b/>
                              <w:bCs/>
                            </w:rPr>
                            <w:t>É</w:t>
                          </w:r>
                          <w:r w:rsidRPr="00B241A5">
                            <w:rPr>
                              <w:rFonts w:ascii="Times New Roman" w:eastAsia="Arial Unicode MS" w:hAnsi="Times New Roman"/>
                              <w:b/>
                              <w:bCs/>
                            </w:rPr>
                            <w:t>RIEUR ET DE LA RECHERCHE</w:t>
                          </w:r>
                        </w:p>
                        <w:p w:rsidR="00056070" w:rsidRPr="00B241A5" w:rsidRDefault="00056070" w:rsidP="00947853">
                          <w:pPr>
                            <w:spacing w:after="0"/>
                            <w:ind w:left="-540" w:firstLine="539"/>
                            <w:jc w:val="center"/>
                            <w:rPr>
                              <w:rFonts w:ascii="Times New Roman" w:hAnsi="Times New Roman"/>
                              <w:b/>
                              <w:bCs/>
                              <w:sz w:val="21"/>
                              <w:szCs w:val="21"/>
                            </w:rPr>
                          </w:pPr>
                          <w:r w:rsidRPr="00B241A5">
                            <w:rPr>
                              <w:rFonts w:ascii="Times New Roman" w:hAnsi="Times New Roman"/>
                              <w:b/>
                              <w:bCs/>
                              <w:sz w:val="21"/>
                              <w:szCs w:val="21"/>
                            </w:rPr>
                            <w:t>UNIVERSITÉ DE THIÈS</w:t>
                          </w:r>
                        </w:p>
                        <w:p w:rsidR="00056070" w:rsidRDefault="00056070" w:rsidP="00947853">
                          <w:pPr>
                            <w:spacing w:after="0"/>
                            <w:ind w:left="-540" w:firstLine="539"/>
                            <w:jc w:val="center"/>
                            <w:rPr>
                              <w:rFonts w:ascii="Times New Roman" w:hAnsi="Times New Roman"/>
                              <w:b/>
                              <w:bCs/>
                              <w:sz w:val="28"/>
                              <w:szCs w:val="28"/>
                            </w:rPr>
                          </w:pPr>
                          <w:r w:rsidRPr="007954AB">
                            <w:rPr>
                              <w:rFonts w:ascii="Times New Roman" w:hAnsi="Times New Roman"/>
                              <w:b/>
                              <w:bCs/>
                              <w:sz w:val="28"/>
                              <w:szCs w:val="28"/>
                            </w:rPr>
                            <w:t>École Nationale Supérieure d’Agriculture</w:t>
                          </w:r>
                        </w:p>
                        <w:p w:rsidR="00056070" w:rsidRPr="007954AB" w:rsidRDefault="00056070" w:rsidP="00947853">
                          <w:pPr>
                            <w:spacing w:after="0"/>
                            <w:ind w:left="-540" w:firstLine="539"/>
                            <w:jc w:val="center"/>
                            <w:rPr>
                              <w:rFonts w:ascii="Times New Roman" w:hAnsi="Times New Roman"/>
                              <w:b/>
                              <w:bCs/>
                              <w:sz w:val="28"/>
                              <w:szCs w:val="28"/>
                            </w:rPr>
                          </w:pPr>
                          <w:r w:rsidRPr="007954AB">
                            <w:rPr>
                              <w:rFonts w:ascii="Times New Roman" w:hAnsi="Times New Roman"/>
                              <w:b/>
                              <w:bCs/>
                              <w:sz w:val="28"/>
                              <w:szCs w:val="28"/>
                            </w:rPr>
                            <w:t>ENSA</w:t>
                          </w:r>
                        </w:p>
                      </w:txbxContent>
                    </v:textbox>
                    <w10:wrap type="square"/>
                  </v:shape>
                </w:pict>
              </w:r>
            </w:p>
            <w:p w:rsidR="00947853" w:rsidRDefault="00947853" w:rsidP="00947853">
              <w:pPr>
                <w:spacing w:after="120" w:line="360" w:lineRule="auto"/>
                <w:rPr>
                  <w:rFonts w:ascii="Times New Roman" w:hAnsi="Times New Roman" w:cs="Times New Roman"/>
                  <w:b/>
                  <w:sz w:val="28"/>
                  <w:szCs w:val="28"/>
                </w:rPr>
              </w:pPr>
            </w:p>
            <w:p w:rsidR="00947853" w:rsidRPr="00F32CF3" w:rsidRDefault="00947853" w:rsidP="00947853">
              <w:pPr>
                <w:spacing w:after="120" w:line="360" w:lineRule="auto"/>
                <w:rPr>
                  <w:rFonts w:ascii="Comic Sans MS" w:hAnsi="Comic Sans MS"/>
                  <w:b/>
                  <w:sz w:val="40"/>
                  <w:szCs w:val="40"/>
                </w:rPr>
              </w:pPr>
              <w:r>
                <w:rPr>
                  <w:rFonts w:ascii="Comic Sans MS" w:hAnsi="Comic Sans MS"/>
                  <w:b/>
                  <w:sz w:val="40"/>
                  <w:szCs w:val="40"/>
                </w:rPr>
                <w:t xml:space="preserve">          </w:t>
              </w:r>
              <w:r w:rsidRPr="00F32CF3">
                <w:rPr>
                  <w:rFonts w:ascii="Comic Sans MS" w:hAnsi="Comic Sans MS"/>
                  <w:b/>
                  <w:sz w:val="40"/>
                  <w:szCs w:val="40"/>
                </w:rPr>
                <w:t>MÉMOIRE</w:t>
              </w:r>
              <w:r>
                <w:rPr>
                  <w:rFonts w:ascii="Comic Sans MS" w:hAnsi="Comic Sans MS"/>
                  <w:b/>
                  <w:sz w:val="40"/>
                  <w:szCs w:val="40"/>
                </w:rPr>
                <w:t xml:space="preserve"> de FIN d’ÉTUDES</w:t>
              </w:r>
            </w:p>
            <w:p w:rsidR="00947853" w:rsidRPr="00321E79" w:rsidRDefault="00947853" w:rsidP="00947853">
              <w:pPr>
                <w:spacing w:after="120" w:line="360" w:lineRule="auto"/>
                <w:jc w:val="center"/>
                <w:rPr>
                  <w:rFonts w:ascii="Times New Roman" w:hAnsi="Times New Roman"/>
                  <w:b/>
                  <w:sz w:val="26"/>
                  <w:szCs w:val="26"/>
                </w:rPr>
              </w:pPr>
              <w:r w:rsidRPr="00321E79">
                <w:rPr>
                  <w:rFonts w:ascii="Times New Roman" w:hAnsi="Times New Roman"/>
                  <w:b/>
                  <w:sz w:val="26"/>
                  <w:szCs w:val="26"/>
                </w:rPr>
                <w:t>En vue de l’obtention du</w:t>
              </w:r>
            </w:p>
            <w:p w:rsidR="00947853" w:rsidRPr="00321E79" w:rsidRDefault="00947853" w:rsidP="00947853">
              <w:pPr>
                <w:spacing w:after="120" w:line="360" w:lineRule="auto"/>
                <w:jc w:val="center"/>
                <w:rPr>
                  <w:rFonts w:ascii="Times New Roman" w:hAnsi="Times New Roman"/>
                  <w:b/>
                  <w:sz w:val="26"/>
                  <w:szCs w:val="26"/>
                </w:rPr>
              </w:pPr>
              <w:r w:rsidRPr="00321E79">
                <w:rPr>
                  <w:rFonts w:ascii="Times New Roman" w:hAnsi="Times New Roman"/>
                  <w:b/>
                  <w:sz w:val="26"/>
                  <w:szCs w:val="26"/>
                </w:rPr>
                <w:t xml:space="preserve">MASTER EN </w:t>
              </w:r>
              <w:r>
                <w:rPr>
                  <w:rFonts w:ascii="Times New Roman" w:hAnsi="Times New Roman"/>
                  <w:b/>
                  <w:sz w:val="26"/>
                  <w:szCs w:val="26"/>
                </w:rPr>
                <w:t xml:space="preserve">DÉVELOPPEMENT DES </w:t>
              </w:r>
              <w:r w:rsidRPr="00321E79">
                <w:rPr>
                  <w:rFonts w:ascii="Times New Roman" w:hAnsi="Times New Roman"/>
                  <w:b/>
                  <w:sz w:val="26"/>
                  <w:szCs w:val="26"/>
                </w:rPr>
                <w:t xml:space="preserve">CHAINES DE VALEUR </w:t>
              </w:r>
              <w:r>
                <w:rPr>
                  <w:rFonts w:ascii="Times New Roman" w:hAnsi="Times New Roman"/>
                  <w:b/>
                  <w:sz w:val="26"/>
                  <w:szCs w:val="26"/>
                </w:rPr>
                <w:t xml:space="preserve">ET ENTREPRENEURIAT AGRICOLE ET </w:t>
              </w:r>
              <w:r w:rsidRPr="00321E79">
                <w:rPr>
                  <w:rFonts w:ascii="Times New Roman" w:hAnsi="Times New Roman"/>
                  <w:b/>
                  <w:sz w:val="26"/>
                  <w:szCs w:val="26"/>
                </w:rPr>
                <w:t>AGR</w:t>
              </w:r>
              <w:r>
                <w:rPr>
                  <w:rFonts w:ascii="Times New Roman" w:hAnsi="Times New Roman"/>
                  <w:b/>
                  <w:sz w:val="26"/>
                  <w:szCs w:val="26"/>
                </w:rPr>
                <w:t>OALIMENTAIRE</w:t>
              </w:r>
            </w:p>
            <w:p w:rsidR="00947853" w:rsidRPr="00321E79" w:rsidRDefault="00947853" w:rsidP="00947853">
              <w:pPr>
                <w:spacing w:after="120" w:line="240" w:lineRule="auto"/>
                <w:jc w:val="center"/>
                <w:rPr>
                  <w:rFonts w:ascii="Times New Roman" w:hAnsi="Times New Roman"/>
                  <w:sz w:val="26"/>
                  <w:szCs w:val="26"/>
                </w:rPr>
              </w:pPr>
              <w:r w:rsidRPr="00321E79">
                <w:rPr>
                  <w:rFonts w:ascii="Times New Roman" w:hAnsi="Times New Roman"/>
                  <w:sz w:val="26"/>
                  <w:szCs w:val="26"/>
                </w:rPr>
                <w:t>Présenté et soutenu par :</w:t>
              </w:r>
            </w:p>
            <w:p w:rsidR="00947853" w:rsidRPr="00A35873" w:rsidRDefault="00947853" w:rsidP="00947853">
              <w:pPr>
                <w:spacing w:after="120" w:line="240" w:lineRule="auto"/>
                <w:rPr>
                  <w:rFonts w:ascii="Times New Roman" w:hAnsi="Times New Roman"/>
                  <w:b/>
                  <w:sz w:val="26"/>
                  <w:szCs w:val="26"/>
                </w:rPr>
              </w:pPr>
              <w:r>
                <w:rPr>
                  <w:rFonts w:ascii="Times New Roman" w:hAnsi="Times New Roman"/>
                  <w:b/>
                  <w:sz w:val="26"/>
                  <w:szCs w:val="26"/>
                </w:rPr>
                <w:t xml:space="preserve">                                                     M.Gora NDIAYE</w:t>
              </w:r>
            </w:p>
            <w:p w:rsidR="00947853" w:rsidRPr="00321E79" w:rsidRDefault="00947853" w:rsidP="00947853">
              <w:pPr>
                <w:spacing w:after="120" w:line="240" w:lineRule="auto"/>
                <w:jc w:val="center"/>
                <w:rPr>
                  <w:rFonts w:ascii="Times New Roman" w:hAnsi="Times New Roman"/>
                  <w:sz w:val="26"/>
                  <w:szCs w:val="26"/>
                </w:rPr>
              </w:pPr>
              <w:r>
                <w:rPr>
                  <w:rFonts w:ascii="Times New Roman" w:eastAsiaTheme="majorEastAsia" w:hAnsi="Times New Roman" w:cs="Times New Roman"/>
                  <w:b/>
                  <w:noProof/>
                  <w:sz w:val="28"/>
                  <w:szCs w:val="28"/>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84" o:spid="_x0000_s1115" type="#_x0000_t176" style="position:absolute;left:0;text-align:left;margin-left:-36.75pt;margin-top:17.05pt;width:493.8pt;height:73.5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" filled="f" strokecolor="#002060" strokeweight="4.5pt">
                    <v:textbox style="mso-next-textbox:#Organigramme : Alternative 84">
                      <w:txbxContent>
                        <w:p w:rsidR="00056070" w:rsidRPr="002E7DD2" w:rsidRDefault="00056070" w:rsidP="00947853">
                          <w:pPr>
                            <w:jc w:val="center"/>
                            <w:rPr>
                              <w:rFonts w:ascii="Times New Roman" w:hAnsi="Times New Roman" w:cs="Times New Roman"/>
                              <w:sz w:val="28"/>
                              <w:szCs w:val="28"/>
                            </w:rPr>
                          </w:pPr>
                          <w:r w:rsidRPr="002E7DD2">
                            <w:rPr>
                              <w:rFonts w:ascii="Times New Roman" w:hAnsi="Times New Roman" w:cs="Times New Roman"/>
                              <w:sz w:val="28"/>
                              <w:szCs w:val="28"/>
                            </w:rPr>
                            <w:t>ANALYSE DE LA CHAINE DE VALEUR NIEBE DANS LE DEPARTEMENT DE LOUGA</w:t>
                          </w:r>
                        </w:p>
                      </w:txbxContent>
                    </v:textbox>
                  </v:shape>
                </w:pict>
              </w:r>
            </w:p>
            <w:p w:rsidR="00947853" w:rsidRDefault="00947853" w:rsidP="00947853">
              <w:pPr>
                <w:rPr>
                  <w:rFonts w:ascii="Times New Roman" w:eastAsiaTheme="majorEastAsia" w:hAnsi="Times New Roman" w:cs="Times New Roman"/>
                  <w:b/>
                  <w:sz w:val="28"/>
                  <w:szCs w:val="28"/>
                </w:rPr>
              </w:pPr>
            </w:p>
            <w:p w:rsidR="00947853" w:rsidRDefault="00947853" w:rsidP="00947853">
              <w:pPr>
                <w:rPr>
                  <w:rFonts w:ascii="Times New Roman" w:eastAsiaTheme="majorEastAsia" w:hAnsi="Times New Roman" w:cs="Times New Roman"/>
                  <w:b/>
                  <w:sz w:val="28"/>
                  <w:szCs w:val="28"/>
                </w:rPr>
              </w:pPr>
            </w:p>
            <w:p w:rsidR="00947853" w:rsidRDefault="00947853" w:rsidP="00947853">
              <w:pPr>
                <w:rPr>
                  <w:rFonts w:ascii="Times New Roman" w:eastAsiaTheme="majorEastAsia" w:hAnsi="Times New Roman" w:cs="Times New Roman"/>
                  <w:b/>
                  <w:sz w:val="28"/>
                  <w:szCs w:val="28"/>
                </w:rPr>
              </w:pPr>
            </w:p>
            <w:p w:rsidR="00947853" w:rsidRDefault="00947853" w:rsidP="00947853">
              <w:pPr>
                <w:spacing w:after="120" w:line="240" w:lineRule="auto"/>
                <w:rPr>
                  <w:rFonts w:ascii="Times New Roman" w:hAnsi="Times New Roman"/>
                  <w:sz w:val="26"/>
                  <w:szCs w:val="26"/>
                </w:rPr>
              </w:pPr>
              <w:r>
                <w:rPr>
                  <w:rFonts w:ascii="Times New Roman" w:hAnsi="Times New Roman"/>
                  <w:sz w:val="26"/>
                  <w:szCs w:val="26"/>
                </w:rPr>
                <w:t xml:space="preserve">                  </w:t>
              </w:r>
            </w:p>
            <w:p w:rsidR="00947853" w:rsidRPr="00321E79" w:rsidRDefault="00947853" w:rsidP="00947853">
              <w:pPr>
                <w:spacing w:after="120" w:line="240" w:lineRule="auto"/>
                <w:rPr>
                  <w:rFonts w:ascii="Times New Roman" w:hAnsi="Times New Roman"/>
                  <w:sz w:val="26"/>
                  <w:szCs w:val="26"/>
                </w:rPr>
              </w:pPr>
              <w:r>
                <w:rPr>
                  <w:rFonts w:ascii="Times New Roman" w:hAnsi="Times New Roman"/>
                  <w:sz w:val="26"/>
                  <w:szCs w:val="26"/>
                </w:rPr>
                <w:t xml:space="preserve">                       Devant le </w:t>
              </w:r>
              <w:r w:rsidRPr="00321E79">
                <w:rPr>
                  <w:rFonts w:ascii="Times New Roman" w:hAnsi="Times New Roman"/>
                  <w:sz w:val="26"/>
                  <w:szCs w:val="26"/>
                </w:rPr>
                <w:t xml:space="preserve">Jury </w:t>
              </w:r>
              <w:r>
                <w:rPr>
                  <w:rFonts w:ascii="Times New Roman" w:hAnsi="Times New Roman"/>
                  <w:sz w:val="26"/>
                  <w:szCs w:val="26"/>
                </w:rPr>
                <w:t xml:space="preserve"> composé de </w:t>
              </w:r>
            </w:p>
            <w:p w:rsidR="00947853" w:rsidRPr="00321E79" w:rsidRDefault="00947853" w:rsidP="00947853">
              <w:pPr>
                <w:spacing w:after="120" w:line="240" w:lineRule="auto"/>
                <w:rPr>
                  <w:rFonts w:ascii="Times New Roman" w:hAnsi="Times New Roman"/>
                  <w:sz w:val="26"/>
                  <w:szCs w:val="26"/>
                </w:rPr>
              </w:pPr>
              <w:r w:rsidRPr="00321E79">
                <w:rPr>
                  <w:rFonts w:ascii="Times New Roman" w:hAnsi="Times New Roman"/>
                  <w:sz w:val="26"/>
                  <w:szCs w:val="26"/>
                </w:rPr>
                <w:t>A</w:t>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t>Membre</w:t>
              </w:r>
            </w:p>
            <w:p w:rsidR="00947853" w:rsidRPr="00321E79" w:rsidRDefault="00947853" w:rsidP="00947853">
              <w:pPr>
                <w:spacing w:after="120" w:line="240" w:lineRule="auto"/>
                <w:rPr>
                  <w:rFonts w:ascii="Times New Roman" w:hAnsi="Times New Roman"/>
                  <w:sz w:val="26"/>
                  <w:szCs w:val="26"/>
                </w:rPr>
              </w:pPr>
              <w:r w:rsidRPr="00321E79">
                <w:rPr>
                  <w:rFonts w:ascii="Times New Roman" w:hAnsi="Times New Roman"/>
                  <w:sz w:val="26"/>
                  <w:szCs w:val="26"/>
                </w:rPr>
                <w:t>B</w:t>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t>Membre</w:t>
              </w:r>
            </w:p>
            <w:p w:rsidR="00947853" w:rsidRPr="00321E79" w:rsidRDefault="00947853" w:rsidP="00947853">
              <w:pPr>
                <w:spacing w:after="120" w:line="240" w:lineRule="auto"/>
                <w:rPr>
                  <w:rFonts w:ascii="Times New Roman" w:hAnsi="Times New Roman"/>
                  <w:sz w:val="26"/>
                  <w:szCs w:val="26"/>
                </w:rPr>
              </w:pPr>
              <w:r w:rsidRPr="00321E79">
                <w:rPr>
                  <w:rFonts w:ascii="Times New Roman" w:hAnsi="Times New Roman"/>
                  <w:sz w:val="26"/>
                  <w:szCs w:val="26"/>
                </w:rPr>
                <w:t>C</w:t>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t>Président du jury</w:t>
              </w:r>
            </w:p>
            <w:p w:rsidR="00947853" w:rsidRPr="00321E79" w:rsidRDefault="00947853" w:rsidP="00947853">
              <w:pPr>
                <w:spacing w:after="120" w:line="240" w:lineRule="auto"/>
                <w:rPr>
                  <w:rFonts w:ascii="Times New Roman" w:hAnsi="Times New Roman"/>
                  <w:sz w:val="26"/>
                  <w:szCs w:val="26"/>
                </w:rPr>
              </w:pPr>
              <w:r w:rsidRPr="00321E79">
                <w:rPr>
                  <w:rFonts w:ascii="Times New Roman" w:hAnsi="Times New Roman"/>
                  <w:sz w:val="26"/>
                  <w:szCs w:val="26"/>
                </w:rPr>
                <w:t>D</w:t>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t>Membre</w:t>
              </w:r>
            </w:p>
            <w:p w:rsidR="00947853" w:rsidRDefault="00947853" w:rsidP="00947853">
              <w:pPr>
                <w:spacing w:after="120" w:line="240" w:lineRule="auto"/>
                <w:rPr>
                  <w:rFonts w:ascii="Times New Roman" w:hAnsi="Times New Roman"/>
                  <w:sz w:val="26"/>
                  <w:szCs w:val="26"/>
                </w:rPr>
              </w:pPr>
              <w:r w:rsidRPr="00321E79">
                <w:rPr>
                  <w:rFonts w:ascii="Times New Roman" w:hAnsi="Times New Roman"/>
                  <w:sz w:val="26"/>
                  <w:szCs w:val="26"/>
                </w:rPr>
                <w:t>E</w:t>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r>
              <w:r w:rsidRPr="00321E79">
                <w:rPr>
                  <w:rFonts w:ascii="Times New Roman" w:hAnsi="Times New Roman"/>
                  <w:sz w:val="26"/>
                  <w:szCs w:val="26"/>
                </w:rPr>
                <w:tab/>
                <w:t>Membre</w:t>
              </w:r>
            </w:p>
            <w:p w:rsidR="00947853" w:rsidRDefault="00947853" w:rsidP="00947853">
              <w:pPr>
                <w:spacing w:after="120" w:line="240" w:lineRule="auto"/>
                <w:rPr>
                  <w:rFonts w:ascii="Times New Roman" w:hAnsi="Times New Roman"/>
                  <w:sz w:val="26"/>
                  <w:szCs w:val="26"/>
                </w:rPr>
              </w:pPr>
            </w:p>
            <w:p w:rsidR="00947853" w:rsidRPr="00321E79" w:rsidRDefault="00947853" w:rsidP="00947853">
              <w:pPr>
                <w:spacing w:after="120" w:line="240" w:lineRule="auto"/>
                <w:rPr>
                  <w:rFonts w:ascii="Times New Roman" w:hAnsi="Times New Roman"/>
                  <w:sz w:val="26"/>
                  <w:szCs w:val="26"/>
                </w:rPr>
              </w:pPr>
            </w:p>
            <w:p w:rsidR="00947853" w:rsidRDefault="00947853" w:rsidP="00947853">
              <w:pPr>
                <w:spacing w:after="120" w:line="240" w:lineRule="auto"/>
                <w:rPr>
                  <w:rFonts w:ascii="Times New Roman" w:hAnsi="Times New Roman" w:cs="Times New Roman"/>
                  <w:b/>
                  <w:sz w:val="28"/>
                  <w:szCs w:val="28"/>
                </w:rPr>
              </w:pPr>
            </w:p>
          </w:sdtContent>
        </w:sdt>
        <w:p w:rsidR="00947853" w:rsidRPr="005B1966" w:rsidRDefault="00947853" w:rsidP="00947853">
          <w:pPr>
            <w:jc w:val="center"/>
            <w:rPr>
              <w:rFonts w:ascii="Times New Roman" w:hAnsi="Times New Roman" w:cs="Times New Roman"/>
              <w:sz w:val="28"/>
              <w:szCs w:val="28"/>
            </w:rPr>
          </w:pPr>
          <w:r>
            <w:rPr>
              <w:rFonts w:ascii="Times New Roman" w:hAnsi="Times New Roman" w:cs="Times New Roman"/>
              <w:sz w:val="28"/>
              <w:szCs w:val="28"/>
            </w:rPr>
            <w:t>Avril 2016</w:t>
          </w:r>
        </w:p>
        <w:p w:rsidR="00947853" w:rsidRDefault="00947853" w:rsidP="00947853"/>
      </w:sdtContent>
    </w:sdt>
    <w:p w:rsidR="002E7DD2" w:rsidRPr="00947853" w:rsidRDefault="004F570D" w:rsidP="00056070">
      <w:pPr>
        <w:pStyle w:val="Titre1"/>
      </w:pPr>
      <w:bookmarkStart w:id="6" w:name="_Toc446580560"/>
      <w:r w:rsidRPr="00074974">
        <w:t>DEDICACES</w:t>
      </w:r>
      <w:bookmarkEnd w:id="5"/>
      <w:bookmarkEnd w:id="4"/>
      <w:bookmarkEnd w:id="3"/>
      <w:bookmarkEnd w:id="2"/>
      <w:bookmarkEnd w:id="1"/>
      <w:bookmarkEnd w:id="0"/>
      <w:bookmarkEnd w:id="6"/>
    </w:p>
    <w:p w:rsidR="00012056" w:rsidRDefault="002E7DD2" w:rsidP="002E7DD2">
      <w:pPr>
        <w:pStyle w:val="Default"/>
        <w:spacing w:line="360" w:lineRule="auto"/>
        <w:jc w:val="both"/>
      </w:pPr>
      <w:r>
        <w:t>Je dédie ce travail à</w:t>
      </w:r>
      <w:r w:rsidR="00012056">
        <w:t> :</w:t>
      </w:r>
    </w:p>
    <w:p w:rsidR="002E7DD2" w:rsidRDefault="00012056" w:rsidP="002E7DD2">
      <w:pPr>
        <w:pStyle w:val="Default"/>
        <w:spacing w:line="360" w:lineRule="auto"/>
        <w:jc w:val="both"/>
      </w:pPr>
      <w:r>
        <w:t>M</w:t>
      </w:r>
      <w:r w:rsidR="002E7DD2">
        <w:t>es parents qui n’ont, en aucun moment, cessé de nous soutenir et nous encourager à persé</w:t>
      </w:r>
      <w:r w:rsidR="005C2E43">
        <w:t>vérer davantage dans les études ;</w:t>
      </w:r>
      <w:r w:rsidR="002E7DD2">
        <w:t xml:space="preserve"> </w:t>
      </w:r>
    </w:p>
    <w:p w:rsidR="005C2E43" w:rsidRDefault="005C2E43" w:rsidP="002E7DD2">
      <w:pPr>
        <w:pStyle w:val="Default"/>
        <w:spacing w:line="360" w:lineRule="auto"/>
        <w:jc w:val="both"/>
      </w:pPr>
      <w:r>
        <w:t xml:space="preserve">A toutes les disciples de Cheikh </w:t>
      </w:r>
      <w:proofErr w:type="spellStart"/>
      <w:r>
        <w:t>Akhmadou</w:t>
      </w:r>
      <w:proofErr w:type="spellEnd"/>
      <w:r>
        <w:t xml:space="preserve"> Bamba </w:t>
      </w:r>
      <w:proofErr w:type="spellStart"/>
      <w:r>
        <w:t>Khadimou</w:t>
      </w:r>
      <w:proofErr w:type="spellEnd"/>
      <w:r>
        <w:t xml:space="preserve"> </w:t>
      </w:r>
      <w:proofErr w:type="spellStart"/>
      <w:r>
        <w:t>Rassoul</w:t>
      </w:r>
      <w:proofErr w:type="spellEnd"/>
      <w:r>
        <w:t> ;</w:t>
      </w:r>
    </w:p>
    <w:p w:rsidR="00012056" w:rsidRDefault="005C2E43" w:rsidP="002E7DD2">
      <w:pPr>
        <w:pStyle w:val="Default"/>
        <w:spacing w:line="360" w:lineRule="auto"/>
        <w:jc w:val="both"/>
      </w:pPr>
      <w:r>
        <w:t>Mes frères et sœurs pour leur soutien moral, financier et leur encouragement ;</w:t>
      </w:r>
    </w:p>
    <w:p w:rsidR="005C2E43" w:rsidRDefault="005C2E43" w:rsidP="002E7DD2">
      <w:pPr>
        <w:pStyle w:val="Default"/>
        <w:spacing w:line="360" w:lineRule="auto"/>
        <w:jc w:val="both"/>
      </w:pPr>
      <w:r>
        <w:t>Mes défunts grands parents qui me server d’exemple dans la vie ;</w:t>
      </w:r>
    </w:p>
    <w:p w:rsidR="005C2E43" w:rsidRDefault="005C2E43" w:rsidP="002E7DD2">
      <w:pPr>
        <w:pStyle w:val="Default"/>
        <w:spacing w:line="360" w:lineRule="auto"/>
        <w:jc w:val="both"/>
      </w:pPr>
      <w:r>
        <w:t>A toutes les étudiants de l’université de Thiès plus particulièrement à la promotion LMIO 2010 ;</w:t>
      </w:r>
    </w:p>
    <w:p w:rsidR="008E054B" w:rsidRDefault="008E054B" w:rsidP="002E7DD2">
      <w:pPr>
        <w:pStyle w:val="Default"/>
        <w:spacing w:line="360" w:lineRule="auto"/>
        <w:jc w:val="both"/>
      </w:pPr>
      <w:r>
        <w:t>Mes camarades de promotion du master ;</w:t>
      </w:r>
    </w:p>
    <w:p w:rsidR="008E054B" w:rsidRDefault="008E054B" w:rsidP="002E7DD2">
      <w:pPr>
        <w:pStyle w:val="Default"/>
        <w:spacing w:line="360" w:lineRule="auto"/>
        <w:jc w:val="both"/>
      </w:pPr>
      <w:r>
        <w:t>A toutes les élèves ingénieurs de l’ENSA</w:t>
      </w:r>
    </w:p>
    <w:p w:rsidR="005C2E43" w:rsidRDefault="005C2E43" w:rsidP="002E7DD2">
      <w:pPr>
        <w:pStyle w:val="Default"/>
        <w:spacing w:line="360" w:lineRule="auto"/>
        <w:jc w:val="both"/>
      </w:pPr>
    </w:p>
    <w:p w:rsidR="005C2E43" w:rsidRDefault="005C2E43" w:rsidP="002E7DD2">
      <w:pPr>
        <w:pStyle w:val="Default"/>
        <w:spacing w:line="360" w:lineRule="auto"/>
        <w:jc w:val="both"/>
      </w:pPr>
    </w:p>
    <w:p w:rsidR="005C2E43" w:rsidRDefault="005C2E43" w:rsidP="002E7DD2">
      <w:pPr>
        <w:pStyle w:val="Default"/>
        <w:spacing w:line="360" w:lineRule="auto"/>
        <w:jc w:val="both"/>
      </w:pPr>
    </w:p>
    <w:p w:rsidR="002E7DD2" w:rsidRPr="0029013D" w:rsidRDefault="002E7DD2" w:rsidP="0029013D">
      <w:pPr>
        <w:spacing w:after="120" w:line="240" w:lineRule="auto"/>
        <w:rPr>
          <w:rFonts w:ascii="Times New Roman" w:hAnsi="Times New Roman"/>
          <w:sz w:val="24"/>
          <w:szCs w:val="24"/>
        </w:rPr>
      </w:pPr>
    </w:p>
    <w:p w:rsidR="004F570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Pr="006238BD" w:rsidRDefault="004F570D" w:rsidP="004F570D"/>
    <w:p w:rsidR="004F570D" w:rsidRDefault="004F570D" w:rsidP="004F570D"/>
    <w:p w:rsidR="004F570D" w:rsidRDefault="004F570D" w:rsidP="00056070"/>
    <w:p w:rsidR="00056070" w:rsidRDefault="00056070" w:rsidP="00056070"/>
    <w:p w:rsidR="00642514" w:rsidRDefault="00642514" w:rsidP="00181ED2">
      <w:pPr>
        <w:pStyle w:val="Titre1"/>
        <w:ind w:left="432"/>
      </w:pPr>
      <w:bookmarkStart w:id="7" w:name="_Toc407618016"/>
      <w:bookmarkStart w:id="8" w:name="_Toc416287252"/>
      <w:bookmarkStart w:id="9" w:name="_Toc417569937"/>
      <w:bookmarkStart w:id="10" w:name="_Toc440651122"/>
      <w:bookmarkStart w:id="11" w:name="_Toc440653819"/>
      <w:bookmarkStart w:id="12" w:name="_Toc440845922"/>
      <w:bookmarkStart w:id="13" w:name="_Toc446580561"/>
      <w:r w:rsidRPr="00642514">
        <w:t>REMERCIEMENTS</w:t>
      </w:r>
      <w:bookmarkEnd w:id="7"/>
      <w:bookmarkEnd w:id="8"/>
      <w:bookmarkEnd w:id="9"/>
      <w:bookmarkEnd w:id="10"/>
      <w:bookmarkEnd w:id="11"/>
      <w:bookmarkEnd w:id="12"/>
      <w:bookmarkEnd w:id="13"/>
    </w:p>
    <w:p w:rsidR="002E7DD2" w:rsidRPr="00642514" w:rsidRDefault="002E7DD2" w:rsidP="002E7DD2">
      <w:pPr>
        <w:spacing w:after="120" w:line="240" w:lineRule="auto"/>
        <w:jc w:val="center"/>
        <w:rPr>
          <w:rFonts w:ascii="Times New Roman" w:hAnsi="Times New Roman" w:cs="Times New Roman"/>
          <w:b/>
          <w:sz w:val="28"/>
          <w:szCs w:val="28"/>
        </w:rPr>
      </w:pPr>
    </w:p>
    <w:p w:rsidR="002E7DD2" w:rsidRDefault="002E7DD2" w:rsidP="002E7DD2">
      <w:pPr>
        <w:pStyle w:val="Default"/>
        <w:spacing w:line="360" w:lineRule="auto"/>
        <w:jc w:val="both"/>
      </w:pPr>
      <w:r>
        <w:t>Je remercie principalement M. katim TOURE mon professeur encadreur pour ses efforts consentis pour mon encadrement, sa disponibilité permanente, son attention particulière à mes moindres difficultés, ses conseils et ses encouragements mais également tous les professeurs qui ont participé à ma formation durant ces deux années.</w:t>
      </w:r>
    </w:p>
    <w:p w:rsidR="002E7DD2" w:rsidRDefault="002E7DD2" w:rsidP="002E7DD2">
      <w:pPr>
        <w:pStyle w:val="Default"/>
        <w:spacing w:line="360" w:lineRule="auto"/>
        <w:jc w:val="both"/>
      </w:pPr>
      <w:r>
        <w:t>Je témoigne aussi ma gratitude à l’endroit de toute l’administration de l’ENSA.</w:t>
      </w:r>
    </w:p>
    <w:p w:rsidR="002E7DD2" w:rsidRDefault="002E7DD2" w:rsidP="002E7DD2">
      <w:pPr>
        <w:pStyle w:val="Default"/>
        <w:spacing w:line="360" w:lineRule="auto"/>
        <w:jc w:val="both"/>
      </w:pPr>
      <w:r>
        <w:t>Je profite de cette occasion pour remercier tous les animateurs de la FAPAL et de la COOPAKEL pour leur disponibilité.</w:t>
      </w:r>
    </w:p>
    <w:p w:rsidR="004F570D" w:rsidRDefault="004F570D" w:rsidP="002E7DD2"/>
    <w:p w:rsidR="004F570D" w:rsidRDefault="004F570D" w:rsidP="004F570D"/>
    <w:p w:rsidR="004F570D" w:rsidRPr="00097716" w:rsidRDefault="004F570D" w:rsidP="004F570D">
      <w:pPr>
        <w:tabs>
          <w:tab w:val="left" w:pos="690"/>
        </w:tabs>
        <w:rPr>
          <w:rFonts w:ascii="Times New Roman" w:hAnsi="Times New Roman" w:cs="Times New Roman"/>
        </w:rP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4F570D" w:rsidRDefault="004F570D" w:rsidP="004F570D">
      <w:pPr>
        <w:jc w:val="center"/>
      </w:pPr>
    </w:p>
    <w:p w:rsidR="007D5525" w:rsidRDefault="007D5525" w:rsidP="004F570D">
      <w:pPr>
        <w:jc w:val="center"/>
      </w:pPr>
    </w:p>
    <w:p w:rsidR="004F570D" w:rsidRDefault="004F570D" w:rsidP="004F570D">
      <w:pPr>
        <w:jc w:val="center"/>
      </w:pPr>
    </w:p>
    <w:p w:rsidR="00056070" w:rsidRDefault="00056070" w:rsidP="00181ED2">
      <w:pPr>
        <w:pStyle w:val="Titre1"/>
        <w:ind w:left="432"/>
      </w:pPr>
    </w:p>
    <w:p w:rsidR="004F570D" w:rsidRDefault="0029013D" w:rsidP="00181ED2">
      <w:pPr>
        <w:pStyle w:val="Titre1"/>
        <w:ind w:left="432"/>
      </w:pPr>
      <w:bookmarkStart w:id="14" w:name="_Toc446580562"/>
      <w:r w:rsidRPr="0029013D">
        <w:t>Listes des figures</w:t>
      </w:r>
      <w:bookmarkEnd w:id="14"/>
    </w:p>
    <w:p w:rsidR="00B42337" w:rsidRPr="00B42337" w:rsidRDefault="001973DE">
      <w:pPr>
        <w:pStyle w:val="Tabledesillustrations"/>
        <w:tabs>
          <w:tab w:val="right" w:leader="dot" w:pos="9062"/>
        </w:tabs>
        <w:rPr>
          <w:rFonts w:ascii="Times New Roman" w:eastAsiaTheme="minorEastAsia" w:hAnsi="Times New Roman" w:cs="Times New Roman"/>
          <w:noProof/>
          <w:lang w:eastAsia="fr-FR"/>
        </w:rPr>
      </w:pPr>
      <w:r w:rsidRPr="00B42337">
        <w:rPr>
          <w:rFonts w:ascii="Times New Roman" w:hAnsi="Times New Roman" w:cs="Times New Roman"/>
        </w:rPr>
        <w:fldChar w:fldCharType="begin"/>
      </w:r>
      <w:r w:rsidR="007D5525" w:rsidRPr="00B42337">
        <w:rPr>
          <w:rFonts w:ascii="Times New Roman" w:hAnsi="Times New Roman" w:cs="Times New Roman"/>
        </w:rPr>
        <w:instrText xml:space="preserve"> TOC \h \z \c "Figure" </w:instrText>
      </w:r>
      <w:r w:rsidRPr="00B42337">
        <w:rPr>
          <w:rFonts w:ascii="Times New Roman" w:hAnsi="Times New Roman" w:cs="Times New Roman"/>
        </w:rPr>
        <w:fldChar w:fldCharType="separate"/>
      </w:r>
      <w:hyperlink w:anchor="_Toc446578349" w:history="1">
        <w:r w:rsidR="00B42337" w:rsidRPr="00B42337">
          <w:rPr>
            <w:rStyle w:val="Lienhypertexte"/>
            <w:rFonts w:ascii="Times New Roman" w:hAnsi="Times New Roman" w:cs="Times New Roman"/>
            <w:noProof/>
          </w:rPr>
          <w:t>Figure 1: Evolution de la production, du rendement et des superficies emblavées en niébé de 2009 à 2014.</w:t>
        </w:r>
        <w:r w:rsidR="00B42337" w:rsidRPr="00B42337">
          <w:rPr>
            <w:rFonts w:ascii="Times New Roman" w:hAnsi="Times New Roman" w:cs="Times New Roman"/>
            <w:noProof/>
            <w:webHidden/>
          </w:rPr>
          <w:tab/>
        </w:r>
        <w:r w:rsidR="00B42337" w:rsidRPr="00B42337">
          <w:rPr>
            <w:rFonts w:ascii="Times New Roman" w:hAnsi="Times New Roman" w:cs="Times New Roman"/>
            <w:noProof/>
            <w:webHidden/>
          </w:rPr>
          <w:fldChar w:fldCharType="begin"/>
        </w:r>
        <w:r w:rsidR="00B42337" w:rsidRPr="00B42337">
          <w:rPr>
            <w:rFonts w:ascii="Times New Roman" w:hAnsi="Times New Roman" w:cs="Times New Roman"/>
            <w:noProof/>
            <w:webHidden/>
          </w:rPr>
          <w:instrText xml:space="preserve"> PAGEREF _Toc446578349 \h </w:instrText>
        </w:r>
        <w:r w:rsidR="00B42337" w:rsidRPr="00B42337">
          <w:rPr>
            <w:rFonts w:ascii="Times New Roman" w:hAnsi="Times New Roman" w:cs="Times New Roman"/>
            <w:noProof/>
            <w:webHidden/>
          </w:rPr>
        </w:r>
        <w:r w:rsidR="00B42337" w:rsidRPr="00B42337">
          <w:rPr>
            <w:rFonts w:ascii="Times New Roman" w:hAnsi="Times New Roman" w:cs="Times New Roman"/>
            <w:noProof/>
            <w:webHidden/>
          </w:rPr>
          <w:fldChar w:fldCharType="separate"/>
        </w:r>
        <w:r w:rsidR="00B42337" w:rsidRPr="00B42337">
          <w:rPr>
            <w:rFonts w:ascii="Times New Roman" w:hAnsi="Times New Roman" w:cs="Times New Roman"/>
            <w:noProof/>
            <w:webHidden/>
          </w:rPr>
          <w:t>20</w:t>
        </w:r>
        <w:r w:rsidR="00B42337"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0" w:history="1">
        <w:r w:rsidRPr="00B42337">
          <w:rPr>
            <w:rStyle w:val="Lienhypertexte"/>
            <w:rFonts w:ascii="Times New Roman" w:hAnsi="Times New Roman" w:cs="Times New Roman"/>
            <w:noProof/>
          </w:rPr>
          <w:t>Figure 2 : Localisation de la zone d'étude en noire gras</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_Toc446578350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23</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1" w:history="1">
        <w:r w:rsidRPr="00B42337">
          <w:rPr>
            <w:rStyle w:val="Lienhypertexte"/>
            <w:rFonts w:ascii="Times New Roman" w:hAnsi="Times New Roman" w:cs="Times New Roman"/>
            <w:noProof/>
          </w:rPr>
          <w:t>Figure 3 : Répartition de superficies emblavées selon le type de culture</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_Toc446578351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25</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2" w:history="1">
        <w:r w:rsidRPr="00B42337">
          <w:rPr>
            <w:rStyle w:val="Lienhypertexte"/>
            <w:rFonts w:ascii="Times New Roman" w:hAnsi="Times New Roman" w:cs="Times New Roman"/>
            <w:noProof/>
          </w:rPr>
          <w:t>Figure 4: Répartition des producteurs selon le genre</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_Toc446578352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28</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3" w:history="1">
        <w:r w:rsidRPr="00B42337">
          <w:rPr>
            <w:rStyle w:val="Lienhypertexte"/>
            <w:rFonts w:ascii="Times New Roman" w:hAnsi="Times New Roman" w:cs="Times New Roman"/>
            <w:noProof/>
          </w:rPr>
          <w:t>Figure 5: Répartition des producteurs selon l’âge</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_Toc446578353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28</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4" w:history="1">
        <w:r w:rsidRPr="00B42337">
          <w:rPr>
            <w:rStyle w:val="Lienhypertexte"/>
            <w:rFonts w:ascii="Times New Roman" w:hAnsi="Times New Roman" w:cs="Times New Roman"/>
            <w:noProof/>
          </w:rPr>
          <w:t>Figure 6: les producteurs membre d’une organisation</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_Toc446578354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29</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5" w:history="1">
        <w:r w:rsidRPr="00B42337">
          <w:rPr>
            <w:rStyle w:val="Lienhypertexte"/>
            <w:rFonts w:ascii="Times New Roman" w:hAnsi="Times New Roman" w:cs="Times New Roman"/>
            <w:noProof/>
          </w:rPr>
          <w:t>Figure 7 : Schéma des acteurs de la filière niébé</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_Toc446578355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31</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6" w:history="1">
        <w:r w:rsidRPr="00B42337">
          <w:rPr>
            <w:rStyle w:val="Lienhypertexte"/>
            <w:rFonts w:ascii="Times New Roman" w:hAnsi="Times New Roman" w:cs="Times New Roman"/>
            <w:noProof/>
          </w:rPr>
          <w:t>Figure 8 : Circuit direct de commercialisation du niébé</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_Toc446578356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33</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7" w:history="1">
        <w:r w:rsidRPr="00B42337">
          <w:rPr>
            <w:rStyle w:val="Lienhypertexte"/>
            <w:rFonts w:ascii="Times New Roman" w:hAnsi="Times New Roman" w:cs="Times New Roman"/>
            <w:noProof/>
          </w:rPr>
          <w:t>Figure 9 : Circuit indirect de commercialisation du niébé.</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_Toc446578357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34</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8" w:history="1">
        <w:r w:rsidRPr="00B42337">
          <w:rPr>
            <w:rStyle w:val="Lienhypertexte"/>
            <w:rFonts w:ascii="Times New Roman" w:hAnsi="Times New Roman" w:cs="Times New Roman"/>
            <w:noProof/>
          </w:rPr>
          <w:t>Figure 10 : SCHEMA DE LA CHAINE DE VALEUR NIEBE</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_Toc446578358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35</w:t>
        </w:r>
        <w:r w:rsidRPr="00B42337">
          <w:rPr>
            <w:rFonts w:ascii="Times New Roman" w:hAnsi="Times New Roman" w:cs="Times New Roman"/>
            <w:noProof/>
            <w:webHidden/>
          </w:rPr>
          <w:fldChar w:fldCharType="end"/>
        </w:r>
      </w:hyperlink>
    </w:p>
    <w:p w:rsidR="00B42337" w:rsidRPr="00B42337" w:rsidRDefault="00B42337">
      <w:pPr>
        <w:pStyle w:val="Tabledesillustrations"/>
        <w:tabs>
          <w:tab w:val="right" w:leader="dot" w:pos="9062"/>
        </w:tabs>
        <w:rPr>
          <w:rFonts w:ascii="Times New Roman" w:eastAsiaTheme="minorEastAsia" w:hAnsi="Times New Roman" w:cs="Times New Roman"/>
          <w:noProof/>
          <w:lang w:eastAsia="fr-FR"/>
        </w:rPr>
      </w:pPr>
      <w:hyperlink w:anchor="_Toc446578359" w:history="1">
        <w:r w:rsidRPr="00B42337">
          <w:rPr>
            <w:rStyle w:val="Lienhypertexte"/>
            <w:rFonts w:ascii="Times New Roman" w:hAnsi="Times New Roman" w:cs="Times New Roman"/>
            <w:noProof/>
          </w:rPr>
          <w:t>Figure 11 : Répartition des charges de production pour la production d’un hectare de niébé.</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_Toc446578359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38</w:t>
        </w:r>
        <w:r w:rsidRPr="00B42337">
          <w:rPr>
            <w:rFonts w:ascii="Times New Roman" w:hAnsi="Times New Roman" w:cs="Times New Roman"/>
            <w:noProof/>
            <w:webHidden/>
          </w:rPr>
          <w:fldChar w:fldCharType="end"/>
        </w:r>
      </w:hyperlink>
    </w:p>
    <w:p w:rsidR="00B42337" w:rsidRDefault="00B42337">
      <w:pPr>
        <w:pStyle w:val="Tabledesillustrations"/>
        <w:tabs>
          <w:tab w:val="right" w:leader="dot" w:pos="9062"/>
        </w:tabs>
        <w:rPr>
          <w:rFonts w:eastAsiaTheme="minorEastAsia"/>
          <w:noProof/>
          <w:lang w:eastAsia="fr-FR"/>
        </w:rPr>
      </w:pPr>
      <w:hyperlink w:anchor="_Toc446578360" w:history="1">
        <w:r w:rsidRPr="00B42337">
          <w:rPr>
            <w:rStyle w:val="Lienhypertexte"/>
            <w:rFonts w:ascii="Times New Roman" w:hAnsi="Times New Roman" w:cs="Times New Roman"/>
            <w:noProof/>
          </w:rPr>
          <w:t>Figure 12 : évolution nationale du prix au producteur du niébé</w:t>
        </w:r>
        <w:r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Pr="00B42337">
          <w:rPr>
            <w:rFonts w:ascii="Times New Roman" w:hAnsi="Times New Roman" w:cs="Times New Roman"/>
            <w:noProof/>
            <w:webHidden/>
          </w:rPr>
          <w:instrText xml:space="preserve"> PAGEREF _Toc446578360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Pr="00B42337">
          <w:rPr>
            <w:rFonts w:ascii="Times New Roman" w:hAnsi="Times New Roman" w:cs="Times New Roman"/>
            <w:noProof/>
            <w:webHidden/>
          </w:rPr>
          <w:t>43</w:t>
        </w:r>
        <w:r w:rsidRPr="00B42337">
          <w:rPr>
            <w:rFonts w:ascii="Times New Roman" w:hAnsi="Times New Roman" w:cs="Times New Roman"/>
            <w:noProof/>
            <w:webHidden/>
          </w:rPr>
          <w:fldChar w:fldCharType="end"/>
        </w:r>
      </w:hyperlink>
    </w:p>
    <w:p w:rsidR="007D5525" w:rsidRPr="007D5525" w:rsidRDefault="001973DE" w:rsidP="007D5525">
      <w:r>
        <w:fldChar w:fldCharType="end"/>
      </w:r>
    </w:p>
    <w:p w:rsidR="004F570D" w:rsidRDefault="002E7DD2" w:rsidP="00181ED2">
      <w:pPr>
        <w:pStyle w:val="Titre1"/>
        <w:ind w:left="432"/>
      </w:pPr>
      <w:bookmarkStart w:id="15" w:name="_Toc446580563"/>
      <w:r w:rsidRPr="0029013D">
        <w:t>Liste</w:t>
      </w:r>
      <w:r w:rsidR="0029013D" w:rsidRPr="0029013D">
        <w:t xml:space="preserve"> des tableaux</w:t>
      </w:r>
      <w:bookmarkEnd w:id="15"/>
    </w:p>
    <w:p w:rsidR="0014222A" w:rsidRPr="00B42337" w:rsidRDefault="001973DE">
      <w:pPr>
        <w:pStyle w:val="Tabledesillustrations"/>
        <w:tabs>
          <w:tab w:val="right" w:leader="dot" w:pos="9062"/>
        </w:tabs>
        <w:rPr>
          <w:rFonts w:ascii="Times New Roman" w:eastAsiaTheme="minorEastAsia" w:hAnsi="Times New Roman" w:cs="Times New Roman"/>
          <w:noProof/>
          <w:lang w:eastAsia="fr-FR"/>
        </w:rPr>
      </w:pPr>
      <w:r w:rsidRPr="00B42337">
        <w:rPr>
          <w:rFonts w:ascii="Times New Roman" w:hAnsi="Times New Roman" w:cs="Times New Roman"/>
        </w:rPr>
        <w:fldChar w:fldCharType="begin"/>
      </w:r>
      <w:r w:rsidR="007D5525" w:rsidRPr="00B42337">
        <w:rPr>
          <w:rFonts w:ascii="Times New Roman" w:hAnsi="Times New Roman" w:cs="Times New Roman"/>
        </w:rPr>
        <w:instrText xml:space="preserve"> TOC \h \z \c "Tableau" </w:instrText>
      </w:r>
      <w:r w:rsidRPr="00B42337">
        <w:rPr>
          <w:rFonts w:ascii="Times New Roman" w:hAnsi="Times New Roman" w:cs="Times New Roman"/>
        </w:rPr>
        <w:fldChar w:fldCharType="separate"/>
      </w:r>
      <w:hyperlink w:anchor="_Toc446415110" w:history="1">
        <w:r w:rsidR="0014222A" w:rsidRPr="00B42337">
          <w:rPr>
            <w:rStyle w:val="Lienhypertexte"/>
            <w:rFonts w:ascii="Times New Roman" w:hAnsi="Times New Roman" w:cs="Times New Roman"/>
            <w:noProof/>
          </w:rPr>
          <w:t>Tableau 1: Principaux éléments nutritifs contenus dans 100g de niébé</w:t>
        </w:r>
        <w:r w:rsidR="0014222A" w:rsidRPr="00B42337">
          <w:rPr>
            <w:rFonts w:ascii="Times New Roman" w:hAnsi="Times New Roman" w:cs="Times New Roman"/>
            <w:noProof/>
            <w:webHidden/>
          </w:rPr>
          <w:tab/>
        </w:r>
        <w:r w:rsidRPr="00B42337">
          <w:rPr>
            <w:rFonts w:ascii="Times New Roman" w:hAnsi="Times New Roman" w:cs="Times New Roman"/>
            <w:noProof/>
            <w:webHidden/>
          </w:rPr>
          <w:fldChar w:fldCharType="begin"/>
        </w:r>
        <w:r w:rsidR="0014222A" w:rsidRPr="00B42337">
          <w:rPr>
            <w:rFonts w:ascii="Times New Roman" w:hAnsi="Times New Roman" w:cs="Times New Roman"/>
            <w:noProof/>
            <w:webHidden/>
          </w:rPr>
          <w:instrText xml:space="preserve"> PAGEREF _Toc446415110 \h </w:instrText>
        </w:r>
        <w:r w:rsidRPr="00B42337">
          <w:rPr>
            <w:rFonts w:ascii="Times New Roman" w:hAnsi="Times New Roman" w:cs="Times New Roman"/>
            <w:noProof/>
            <w:webHidden/>
          </w:rPr>
        </w:r>
        <w:r w:rsidRPr="00B42337">
          <w:rPr>
            <w:rFonts w:ascii="Times New Roman" w:hAnsi="Times New Roman" w:cs="Times New Roman"/>
            <w:noProof/>
            <w:webHidden/>
          </w:rPr>
          <w:fldChar w:fldCharType="separate"/>
        </w:r>
        <w:r w:rsidR="0014222A" w:rsidRPr="00B42337">
          <w:rPr>
            <w:rFonts w:ascii="Times New Roman" w:hAnsi="Times New Roman" w:cs="Times New Roman"/>
            <w:noProof/>
            <w:webHidden/>
          </w:rPr>
          <w:t>11</w:t>
        </w:r>
        <w:r w:rsidRPr="00B42337">
          <w:rPr>
            <w:rFonts w:ascii="Times New Roman" w:hAnsi="Times New Roman" w:cs="Times New Roman"/>
            <w:noProof/>
            <w:webHidden/>
          </w:rPr>
          <w:fldChar w:fldCharType="end"/>
        </w:r>
      </w:hyperlink>
    </w:p>
    <w:p w:rsidR="0014222A" w:rsidRPr="00B42337" w:rsidRDefault="007F72CB">
      <w:pPr>
        <w:pStyle w:val="Tabledesillustrations"/>
        <w:tabs>
          <w:tab w:val="right" w:leader="dot" w:pos="9062"/>
        </w:tabs>
        <w:rPr>
          <w:rFonts w:ascii="Times New Roman" w:eastAsiaTheme="minorEastAsia" w:hAnsi="Times New Roman" w:cs="Times New Roman"/>
          <w:noProof/>
          <w:lang w:eastAsia="fr-FR"/>
        </w:rPr>
      </w:pPr>
      <w:hyperlink w:anchor="_Toc446415111" w:history="1">
        <w:r w:rsidR="0014222A" w:rsidRPr="00B42337">
          <w:rPr>
            <w:rStyle w:val="Lienhypertexte"/>
            <w:rFonts w:ascii="Times New Roman" w:hAnsi="Times New Roman" w:cs="Times New Roman"/>
            <w:noProof/>
          </w:rPr>
          <w:t>Tableau 2 : Caractéristiques de quelques variétés de niébé développées par L’ISRA</w:t>
        </w:r>
        <w:r w:rsidR="0014222A" w:rsidRPr="00B42337">
          <w:rPr>
            <w:rFonts w:ascii="Times New Roman" w:hAnsi="Times New Roman" w:cs="Times New Roman"/>
            <w:noProof/>
            <w:webHidden/>
          </w:rPr>
          <w:tab/>
        </w:r>
        <w:r w:rsidR="001973DE" w:rsidRPr="00B42337">
          <w:rPr>
            <w:rFonts w:ascii="Times New Roman" w:hAnsi="Times New Roman" w:cs="Times New Roman"/>
            <w:noProof/>
            <w:webHidden/>
          </w:rPr>
          <w:fldChar w:fldCharType="begin"/>
        </w:r>
        <w:r w:rsidR="0014222A" w:rsidRPr="00B42337">
          <w:rPr>
            <w:rFonts w:ascii="Times New Roman" w:hAnsi="Times New Roman" w:cs="Times New Roman"/>
            <w:noProof/>
            <w:webHidden/>
          </w:rPr>
          <w:instrText xml:space="preserve"> PAGEREF _Toc446415111 \h </w:instrText>
        </w:r>
        <w:r w:rsidR="001973DE" w:rsidRPr="00B42337">
          <w:rPr>
            <w:rFonts w:ascii="Times New Roman" w:hAnsi="Times New Roman" w:cs="Times New Roman"/>
            <w:noProof/>
            <w:webHidden/>
          </w:rPr>
        </w:r>
        <w:r w:rsidR="001973DE" w:rsidRPr="00B42337">
          <w:rPr>
            <w:rFonts w:ascii="Times New Roman" w:hAnsi="Times New Roman" w:cs="Times New Roman"/>
            <w:noProof/>
            <w:webHidden/>
          </w:rPr>
          <w:fldChar w:fldCharType="separate"/>
        </w:r>
        <w:r w:rsidR="0014222A" w:rsidRPr="00B42337">
          <w:rPr>
            <w:rFonts w:ascii="Times New Roman" w:hAnsi="Times New Roman" w:cs="Times New Roman"/>
            <w:noProof/>
            <w:webHidden/>
          </w:rPr>
          <w:t>12</w:t>
        </w:r>
        <w:r w:rsidR="001973DE" w:rsidRPr="00B42337">
          <w:rPr>
            <w:rFonts w:ascii="Times New Roman" w:hAnsi="Times New Roman" w:cs="Times New Roman"/>
            <w:noProof/>
            <w:webHidden/>
          </w:rPr>
          <w:fldChar w:fldCharType="end"/>
        </w:r>
      </w:hyperlink>
    </w:p>
    <w:p w:rsidR="0014222A" w:rsidRPr="00B42337" w:rsidRDefault="007F72CB">
      <w:pPr>
        <w:pStyle w:val="Tabledesillustrations"/>
        <w:tabs>
          <w:tab w:val="right" w:leader="dot" w:pos="9062"/>
        </w:tabs>
        <w:rPr>
          <w:rFonts w:ascii="Times New Roman" w:eastAsiaTheme="minorEastAsia" w:hAnsi="Times New Roman" w:cs="Times New Roman"/>
          <w:noProof/>
          <w:lang w:eastAsia="fr-FR"/>
        </w:rPr>
      </w:pPr>
      <w:hyperlink w:anchor="_Toc446415112" w:history="1">
        <w:r w:rsidR="0014222A" w:rsidRPr="00B42337">
          <w:rPr>
            <w:rStyle w:val="Lienhypertexte"/>
            <w:rFonts w:ascii="Times New Roman" w:hAnsi="Times New Roman" w:cs="Times New Roman"/>
            <w:noProof/>
          </w:rPr>
          <w:t>Tableau 3: Producteur membre d’une organisation et producteurs non membre</w:t>
        </w:r>
        <w:r w:rsidR="0014222A" w:rsidRPr="00B42337">
          <w:rPr>
            <w:rFonts w:ascii="Times New Roman" w:hAnsi="Times New Roman" w:cs="Times New Roman"/>
            <w:noProof/>
            <w:webHidden/>
          </w:rPr>
          <w:tab/>
        </w:r>
        <w:r w:rsidR="001973DE" w:rsidRPr="00B42337">
          <w:rPr>
            <w:rFonts w:ascii="Times New Roman" w:hAnsi="Times New Roman" w:cs="Times New Roman"/>
            <w:noProof/>
            <w:webHidden/>
          </w:rPr>
          <w:fldChar w:fldCharType="begin"/>
        </w:r>
        <w:r w:rsidR="0014222A" w:rsidRPr="00B42337">
          <w:rPr>
            <w:rFonts w:ascii="Times New Roman" w:hAnsi="Times New Roman" w:cs="Times New Roman"/>
            <w:noProof/>
            <w:webHidden/>
          </w:rPr>
          <w:instrText xml:space="preserve"> PAGEREF _Toc446415112 \h </w:instrText>
        </w:r>
        <w:r w:rsidR="001973DE" w:rsidRPr="00B42337">
          <w:rPr>
            <w:rFonts w:ascii="Times New Roman" w:hAnsi="Times New Roman" w:cs="Times New Roman"/>
            <w:noProof/>
            <w:webHidden/>
          </w:rPr>
        </w:r>
        <w:r w:rsidR="001973DE" w:rsidRPr="00B42337">
          <w:rPr>
            <w:rFonts w:ascii="Times New Roman" w:hAnsi="Times New Roman" w:cs="Times New Roman"/>
            <w:noProof/>
            <w:webHidden/>
          </w:rPr>
          <w:fldChar w:fldCharType="separate"/>
        </w:r>
        <w:r w:rsidR="0014222A" w:rsidRPr="00B42337">
          <w:rPr>
            <w:rFonts w:ascii="Times New Roman" w:hAnsi="Times New Roman" w:cs="Times New Roman"/>
            <w:noProof/>
            <w:webHidden/>
          </w:rPr>
          <w:t>30</w:t>
        </w:r>
        <w:r w:rsidR="001973DE" w:rsidRPr="00B42337">
          <w:rPr>
            <w:rFonts w:ascii="Times New Roman" w:hAnsi="Times New Roman" w:cs="Times New Roman"/>
            <w:noProof/>
            <w:webHidden/>
          </w:rPr>
          <w:fldChar w:fldCharType="end"/>
        </w:r>
      </w:hyperlink>
    </w:p>
    <w:p w:rsidR="0014222A" w:rsidRPr="00B42337" w:rsidRDefault="007F72CB">
      <w:pPr>
        <w:pStyle w:val="Tabledesillustrations"/>
        <w:tabs>
          <w:tab w:val="right" w:leader="dot" w:pos="9062"/>
        </w:tabs>
        <w:rPr>
          <w:rFonts w:ascii="Times New Roman" w:eastAsiaTheme="minorEastAsia" w:hAnsi="Times New Roman" w:cs="Times New Roman"/>
          <w:noProof/>
          <w:lang w:eastAsia="fr-FR"/>
        </w:rPr>
      </w:pPr>
      <w:hyperlink w:anchor="_Toc446415113" w:history="1">
        <w:r w:rsidR="0014222A" w:rsidRPr="00B42337">
          <w:rPr>
            <w:rStyle w:val="Lienhypertexte"/>
            <w:rFonts w:ascii="Times New Roman" w:hAnsi="Times New Roman" w:cs="Times New Roman"/>
            <w:noProof/>
          </w:rPr>
          <w:t>Tableau 4 : Compte d’exploitation d’un hectare de niébé.</w:t>
        </w:r>
        <w:r w:rsidR="0014222A" w:rsidRPr="00B42337">
          <w:rPr>
            <w:rFonts w:ascii="Times New Roman" w:hAnsi="Times New Roman" w:cs="Times New Roman"/>
            <w:noProof/>
            <w:webHidden/>
          </w:rPr>
          <w:tab/>
        </w:r>
        <w:r w:rsidR="001973DE" w:rsidRPr="00B42337">
          <w:rPr>
            <w:rFonts w:ascii="Times New Roman" w:hAnsi="Times New Roman" w:cs="Times New Roman"/>
            <w:noProof/>
            <w:webHidden/>
          </w:rPr>
          <w:fldChar w:fldCharType="begin"/>
        </w:r>
        <w:r w:rsidR="0014222A" w:rsidRPr="00B42337">
          <w:rPr>
            <w:rFonts w:ascii="Times New Roman" w:hAnsi="Times New Roman" w:cs="Times New Roman"/>
            <w:noProof/>
            <w:webHidden/>
          </w:rPr>
          <w:instrText xml:space="preserve"> PAGEREF _Toc446415113 \h </w:instrText>
        </w:r>
        <w:r w:rsidR="001973DE" w:rsidRPr="00B42337">
          <w:rPr>
            <w:rFonts w:ascii="Times New Roman" w:hAnsi="Times New Roman" w:cs="Times New Roman"/>
            <w:noProof/>
            <w:webHidden/>
          </w:rPr>
        </w:r>
        <w:r w:rsidR="001973DE" w:rsidRPr="00B42337">
          <w:rPr>
            <w:rFonts w:ascii="Times New Roman" w:hAnsi="Times New Roman" w:cs="Times New Roman"/>
            <w:noProof/>
            <w:webHidden/>
          </w:rPr>
          <w:fldChar w:fldCharType="separate"/>
        </w:r>
        <w:r w:rsidR="0014222A" w:rsidRPr="00B42337">
          <w:rPr>
            <w:rFonts w:ascii="Times New Roman" w:hAnsi="Times New Roman" w:cs="Times New Roman"/>
            <w:noProof/>
            <w:webHidden/>
          </w:rPr>
          <w:t>31</w:t>
        </w:r>
        <w:r w:rsidR="001973DE" w:rsidRPr="00B42337">
          <w:rPr>
            <w:rFonts w:ascii="Times New Roman" w:hAnsi="Times New Roman" w:cs="Times New Roman"/>
            <w:noProof/>
            <w:webHidden/>
          </w:rPr>
          <w:fldChar w:fldCharType="end"/>
        </w:r>
      </w:hyperlink>
    </w:p>
    <w:p w:rsidR="0014222A" w:rsidRPr="00B42337" w:rsidRDefault="007F72CB">
      <w:pPr>
        <w:pStyle w:val="Tabledesillustrations"/>
        <w:tabs>
          <w:tab w:val="right" w:leader="dot" w:pos="9062"/>
        </w:tabs>
        <w:rPr>
          <w:rFonts w:ascii="Times New Roman" w:eastAsiaTheme="minorEastAsia" w:hAnsi="Times New Roman" w:cs="Times New Roman"/>
          <w:noProof/>
          <w:lang w:eastAsia="fr-FR"/>
        </w:rPr>
      </w:pPr>
      <w:hyperlink w:anchor="_Toc446415114" w:history="1">
        <w:r w:rsidR="0014222A" w:rsidRPr="00B42337">
          <w:rPr>
            <w:rStyle w:val="Lienhypertexte"/>
            <w:rFonts w:ascii="Times New Roman" w:hAnsi="Times New Roman" w:cs="Times New Roman"/>
            <w:noProof/>
          </w:rPr>
          <w:t>Tableau 5 : Analyse SWOT de la chaîne de valeur niébé</w:t>
        </w:r>
        <w:r w:rsidR="0014222A" w:rsidRPr="00B42337">
          <w:rPr>
            <w:rFonts w:ascii="Times New Roman" w:hAnsi="Times New Roman" w:cs="Times New Roman"/>
            <w:noProof/>
            <w:webHidden/>
          </w:rPr>
          <w:tab/>
        </w:r>
        <w:r w:rsidR="001973DE" w:rsidRPr="00B42337">
          <w:rPr>
            <w:rFonts w:ascii="Times New Roman" w:hAnsi="Times New Roman" w:cs="Times New Roman"/>
            <w:noProof/>
            <w:webHidden/>
          </w:rPr>
          <w:fldChar w:fldCharType="begin"/>
        </w:r>
        <w:r w:rsidR="0014222A" w:rsidRPr="00B42337">
          <w:rPr>
            <w:rFonts w:ascii="Times New Roman" w:hAnsi="Times New Roman" w:cs="Times New Roman"/>
            <w:noProof/>
            <w:webHidden/>
          </w:rPr>
          <w:instrText xml:space="preserve"> PAGEREF _Toc446415114 \h </w:instrText>
        </w:r>
        <w:r w:rsidR="001973DE" w:rsidRPr="00B42337">
          <w:rPr>
            <w:rFonts w:ascii="Times New Roman" w:hAnsi="Times New Roman" w:cs="Times New Roman"/>
            <w:noProof/>
            <w:webHidden/>
          </w:rPr>
        </w:r>
        <w:r w:rsidR="001973DE" w:rsidRPr="00B42337">
          <w:rPr>
            <w:rFonts w:ascii="Times New Roman" w:hAnsi="Times New Roman" w:cs="Times New Roman"/>
            <w:noProof/>
            <w:webHidden/>
          </w:rPr>
          <w:fldChar w:fldCharType="separate"/>
        </w:r>
        <w:r w:rsidR="0014222A" w:rsidRPr="00B42337">
          <w:rPr>
            <w:rFonts w:ascii="Times New Roman" w:hAnsi="Times New Roman" w:cs="Times New Roman"/>
            <w:noProof/>
            <w:webHidden/>
          </w:rPr>
          <w:t>33</w:t>
        </w:r>
        <w:r w:rsidR="001973DE" w:rsidRPr="00B42337">
          <w:rPr>
            <w:rFonts w:ascii="Times New Roman" w:hAnsi="Times New Roman" w:cs="Times New Roman"/>
            <w:noProof/>
            <w:webHidden/>
          </w:rPr>
          <w:fldChar w:fldCharType="end"/>
        </w:r>
      </w:hyperlink>
    </w:p>
    <w:p w:rsidR="007D5525" w:rsidRDefault="001973DE" w:rsidP="007D5525">
      <w:r w:rsidRPr="00B42337">
        <w:rPr>
          <w:rFonts w:ascii="Times New Roman" w:hAnsi="Times New Roman" w:cs="Times New Roman"/>
        </w:rPr>
        <w:fldChar w:fldCharType="end"/>
      </w:r>
    </w:p>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Default="0014222A" w:rsidP="007D5525"/>
    <w:p w:rsidR="0014222A" w:rsidRPr="007D5525" w:rsidRDefault="0014222A" w:rsidP="007D5525"/>
    <w:p w:rsidR="004B3857" w:rsidRDefault="004B3857" w:rsidP="00181ED2">
      <w:pPr>
        <w:pStyle w:val="Titre1"/>
        <w:ind w:left="432"/>
      </w:pPr>
      <w:bookmarkStart w:id="16" w:name="_Toc446580564"/>
      <w:r>
        <w:t>RESUME</w:t>
      </w:r>
      <w:bookmarkEnd w:id="16"/>
    </w:p>
    <w:p w:rsidR="002E7DD2" w:rsidRPr="00043052" w:rsidRDefault="002E7DD2" w:rsidP="002E7DD2">
      <w:pPr>
        <w:autoSpaceDE w:val="0"/>
        <w:autoSpaceDN w:val="0"/>
        <w:adjustRightInd w:val="0"/>
        <w:spacing w:after="0" w:line="360" w:lineRule="auto"/>
        <w:jc w:val="both"/>
        <w:rPr>
          <w:rFonts w:ascii="Times New Roman" w:hAnsi="Times New Roman" w:cs="Times New Roman"/>
          <w:sz w:val="24"/>
          <w:szCs w:val="24"/>
        </w:rPr>
      </w:pPr>
      <w:r w:rsidRPr="00043052">
        <w:rPr>
          <w:rFonts w:ascii="Times New Roman" w:hAnsi="Times New Roman" w:cs="Times New Roman"/>
          <w:color w:val="000000"/>
          <w:sz w:val="24"/>
          <w:szCs w:val="24"/>
        </w:rPr>
        <w:t>L</w:t>
      </w:r>
      <w:r w:rsidRPr="000823BA">
        <w:rPr>
          <w:rFonts w:ascii="Times New Roman" w:hAnsi="Times New Roman" w:cs="Times New Roman"/>
          <w:color w:val="000000"/>
          <w:sz w:val="24"/>
          <w:szCs w:val="24"/>
        </w:rPr>
        <w:t xml:space="preserve">a présente </w:t>
      </w:r>
      <w:r w:rsidRPr="00043052">
        <w:rPr>
          <w:rFonts w:ascii="Times New Roman" w:hAnsi="Times New Roman" w:cs="Times New Roman"/>
          <w:color w:val="000000"/>
          <w:sz w:val="24"/>
          <w:szCs w:val="24"/>
        </w:rPr>
        <w:t xml:space="preserve">étude initiée par l’Organisation des Nations Unis pour le Développement (ONUDI) </w:t>
      </w:r>
      <w:r w:rsidRPr="000823BA">
        <w:rPr>
          <w:rFonts w:ascii="Times New Roman" w:hAnsi="Times New Roman" w:cs="Times New Roman"/>
          <w:color w:val="000000"/>
          <w:sz w:val="24"/>
          <w:szCs w:val="24"/>
        </w:rPr>
        <w:t xml:space="preserve">dans </w:t>
      </w:r>
      <w:r w:rsidRPr="00043052">
        <w:rPr>
          <w:rFonts w:ascii="Times New Roman" w:hAnsi="Times New Roman" w:cs="Times New Roman"/>
          <w:color w:val="000000"/>
          <w:sz w:val="24"/>
          <w:szCs w:val="24"/>
        </w:rPr>
        <w:t>le cadre de la mise en place d’un observatoire régional de l’économie</w:t>
      </w:r>
      <w:r>
        <w:rPr>
          <w:rFonts w:ascii="Times New Roman" w:hAnsi="Times New Roman" w:cs="Times New Roman"/>
          <w:color w:val="000000"/>
          <w:sz w:val="24"/>
          <w:szCs w:val="24"/>
        </w:rPr>
        <w:t xml:space="preserve"> local</w:t>
      </w:r>
      <w:r w:rsidRPr="00043052">
        <w:rPr>
          <w:rFonts w:ascii="Times New Roman" w:hAnsi="Times New Roman" w:cs="Times New Roman"/>
          <w:color w:val="000000"/>
          <w:sz w:val="24"/>
          <w:szCs w:val="24"/>
        </w:rPr>
        <w:t xml:space="preserve"> de la région de Louga, </w:t>
      </w:r>
      <w:r w:rsidRPr="000823BA">
        <w:rPr>
          <w:rFonts w:ascii="Times New Roman" w:hAnsi="Times New Roman" w:cs="Times New Roman"/>
          <w:color w:val="000000"/>
          <w:sz w:val="24"/>
          <w:szCs w:val="24"/>
        </w:rPr>
        <w:t>a pour objectif d'identifier les a</w:t>
      </w:r>
      <w:r w:rsidRPr="00043052">
        <w:rPr>
          <w:rFonts w:ascii="Times New Roman" w:hAnsi="Times New Roman" w:cs="Times New Roman"/>
          <w:color w:val="000000"/>
          <w:sz w:val="24"/>
          <w:szCs w:val="24"/>
        </w:rPr>
        <w:t>cteurs</w:t>
      </w:r>
      <w:r>
        <w:rPr>
          <w:rFonts w:ascii="Times New Roman" w:hAnsi="Times New Roman" w:cs="Times New Roman"/>
          <w:color w:val="000000"/>
          <w:sz w:val="24"/>
          <w:szCs w:val="24"/>
        </w:rPr>
        <w:t xml:space="preserve"> intervenant dans la chaîne de valeur </w:t>
      </w:r>
      <w:r w:rsidRPr="00043052">
        <w:rPr>
          <w:rFonts w:ascii="Times New Roman" w:hAnsi="Times New Roman" w:cs="Times New Roman"/>
          <w:color w:val="000000"/>
          <w:sz w:val="24"/>
          <w:szCs w:val="24"/>
        </w:rPr>
        <w:t>niébé dans le département de Louga, analyser la compétitivité de cette légumineuse et dégager les</w:t>
      </w:r>
      <w:r w:rsidR="00056070">
        <w:rPr>
          <w:rFonts w:ascii="Times New Roman" w:hAnsi="Times New Roman" w:cs="Times New Roman"/>
          <w:color w:val="000000"/>
          <w:sz w:val="24"/>
          <w:szCs w:val="24"/>
        </w:rPr>
        <w:t xml:space="preserve"> </w:t>
      </w:r>
      <w:r w:rsidRPr="00043052">
        <w:rPr>
          <w:rFonts w:ascii="Times New Roman" w:hAnsi="Times New Roman" w:cs="Times New Roman"/>
          <w:color w:val="000000"/>
          <w:sz w:val="24"/>
          <w:szCs w:val="24"/>
        </w:rPr>
        <w:t>créneaux porteurs</w:t>
      </w:r>
      <w:r w:rsidRPr="00043052">
        <w:rPr>
          <w:rFonts w:ascii="Times New Roman" w:hAnsi="Times New Roman" w:cs="Times New Roman"/>
          <w:sz w:val="24"/>
          <w:szCs w:val="24"/>
        </w:rPr>
        <w:t>.</w:t>
      </w:r>
    </w:p>
    <w:p w:rsidR="002E7DD2" w:rsidRDefault="002E7DD2" w:rsidP="002E7DD2">
      <w:pPr>
        <w:pStyle w:val="Default"/>
        <w:spacing w:line="360" w:lineRule="auto"/>
        <w:jc w:val="both"/>
      </w:pPr>
      <w:r w:rsidRPr="00043052">
        <w:t>Les  recherches documentaires ont permis de collecter des données primaires et ont été complétées par des questionnaires et des entr</w:t>
      </w:r>
      <w:r>
        <w:t>etiens avec toutes les principales personnes</w:t>
      </w:r>
      <w:r w:rsidRPr="00043052">
        <w:t xml:space="preserve"> ressources pour capitaliser les informations relatives à la culture du niébé dans la zone d’étude. Les résultats ont montré que le niébé est bien intégré dans le système de production des producteurs de la zone d'étude.</w:t>
      </w:r>
      <w:r>
        <w:t xml:space="preserve"> Le niébé occupe les 21% des superficies mise en valeur en 2013, avec des </w:t>
      </w:r>
      <w:r w:rsidRPr="0052556D">
        <w:t xml:space="preserve">rendements moyen de 250 kg/ha. </w:t>
      </w:r>
      <w:r>
        <w:t>C</w:t>
      </w:r>
      <w:r w:rsidRPr="0052556D">
        <w:t>e faible taux de rendement peut être expliqué d'un part par les attaques des nuisibles mais également par le fai</w:t>
      </w:r>
      <w:r>
        <w:t>t qu’une quantité non déterminée</w:t>
      </w:r>
      <w:r w:rsidRPr="0052556D">
        <w:t xml:space="preserve"> se revend sous forme de niébé vert (gousse).</w:t>
      </w:r>
      <w:r>
        <w:t xml:space="preserve"> En ce qui concerne les acteurs de la commercialisation nous avons la présence des « </w:t>
      </w:r>
      <w:proofErr w:type="spellStart"/>
      <w:r>
        <w:t>bana-bana</w:t>
      </w:r>
      <w:proofErr w:type="spellEnd"/>
      <w:r>
        <w:t> », les détaillants, les grossistes et les demi-grossistes. Les unités de transformation semi industrielle sont également présentent dans la chaîne et jouent un rôle très important.</w:t>
      </w:r>
    </w:p>
    <w:p w:rsidR="002E7DD2" w:rsidRDefault="002E7DD2" w:rsidP="002E7DD2">
      <w:pPr>
        <w:pStyle w:val="Default"/>
        <w:spacing w:line="360" w:lineRule="auto"/>
        <w:jc w:val="both"/>
      </w:pPr>
      <w:r w:rsidRPr="00E5530A">
        <w:t>Malgré les nombreuses, contraintes relevées par l’étude notamment</w:t>
      </w:r>
      <w:r>
        <w:t xml:space="preserve"> le manque de matériel agricole</w:t>
      </w:r>
      <w:r w:rsidRPr="00E5530A">
        <w:t>, la non disponibilité de semences à temps qui retarde le démarrage de la campagne, les dégâts causées par les parasites, la difficulté d'accès aux crédits. Les recommandations retenues pour une meilleure organisation de la filière s'appuient sur une</w:t>
      </w:r>
      <w:r>
        <w:t xml:space="preserve"> bonne</w:t>
      </w:r>
      <w:r w:rsidRPr="00E5530A">
        <w:t xml:space="preserve"> organisation des producteurs</w:t>
      </w:r>
      <w:r>
        <w:t>.</w:t>
      </w:r>
    </w:p>
    <w:p w:rsidR="002E7DD2" w:rsidRDefault="002E7DD2" w:rsidP="002E7DD2">
      <w:pPr>
        <w:pStyle w:val="Default"/>
        <w:spacing w:line="360" w:lineRule="auto"/>
        <w:jc w:val="both"/>
      </w:pPr>
      <w:r w:rsidRPr="00BB5D23">
        <w:rPr>
          <w:b/>
        </w:rPr>
        <w:t>Mots clés</w:t>
      </w:r>
      <w:r>
        <w:t>: chaîne de valeur, niébé, compétitivité</w:t>
      </w:r>
    </w:p>
    <w:p w:rsidR="002E7DD2" w:rsidRDefault="002E7DD2" w:rsidP="004F570D">
      <w:pPr>
        <w:tabs>
          <w:tab w:val="left" w:pos="1500"/>
        </w:tabs>
        <w:rPr>
          <w:rFonts w:ascii="Arial Narrow" w:hAnsi="Arial Narrow"/>
          <w:sz w:val="24"/>
          <w:szCs w:val="24"/>
        </w:rPr>
      </w:pPr>
    </w:p>
    <w:p w:rsidR="0014222A" w:rsidRDefault="0014222A" w:rsidP="004F570D">
      <w:pPr>
        <w:tabs>
          <w:tab w:val="left" w:pos="1500"/>
        </w:tabs>
        <w:rPr>
          <w:rFonts w:ascii="Arial Narrow" w:hAnsi="Arial Narrow"/>
          <w:sz w:val="24"/>
          <w:szCs w:val="24"/>
        </w:rPr>
      </w:pPr>
    </w:p>
    <w:p w:rsidR="0014222A" w:rsidRDefault="0014222A" w:rsidP="004F570D">
      <w:pPr>
        <w:tabs>
          <w:tab w:val="left" w:pos="1500"/>
        </w:tabs>
        <w:rPr>
          <w:rFonts w:ascii="Arial Narrow" w:hAnsi="Arial Narrow"/>
          <w:sz w:val="24"/>
          <w:szCs w:val="24"/>
        </w:rPr>
      </w:pPr>
    </w:p>
    <w:p w:rsidR="0014222A" w:rsidRDefault="0014222A" w:rsidP="004F570D">
      <w:pPr>
        <w:tabs>
          <w:tab w:val="left" w:pos="1500"/>
        </w:tabs>
        <w:rPr>
          <w:rFonts w:ascii="Arial Narrow" w:hAnsi="Arial Narrow"/>
          <w:sz w:val="24"/>
          <w:szCs w:val="24"/>
        </w:rPr>
      </w:pPr>
    </w:p>
    <w:p w:rsidR="0014222A" w:rsidRDefault="0014222A" w:rsidP="004F570D">
      <w:pPr>
        <w:tabs>
          <w:tab w:val="left" w:pos="1500"/>
        </w:tabs>
        <w:rPr>
          <w:rFonts w:ascii="Arial Narrow" w:hAnsi="Arial Narrow"/>
          <w:sz w:val="24"/>
          <w:szCs w:val="24"/>
        </w:rPr>
      </w:pPr>
    </w:p>
    <w:p w:rsidR="0014222A" w:rsidRDefault="0014222A" w:rsidP="004F570D">
      <w:pPr>
        <w:tabs>
          <w:tab w:val="left" w:pos="1500"/>
        </w:tabs>
        <w:rPr>
          <w:rFonts w:ascii="Arial Narrow" w:hAnsi="Arial Narrow"/>
          <w:sz w:val="24"/>
          <w:szCs w:val="24"/>
        </w:rPr>
      </w:pPr>
    </w:p>
    <w:p w:rsidR="0014222A" w:rsidRPr="00642514" w:rsidRDefault="0014222A" w:rsidP="004F570D">
      <w:pPr>
        <w:tabs>
          <w:tab w:val="left" w:pos="1500"/>
        </w:tabs>
        <w:rPr>
          <w:rFonts w:ascii="Arial Narrow" w:hAnsi="Arial Narrow"/>
          <w:sz w:val="24"/>
          <w:szCs w:val="24"/>
        </w:rPr>
      </w:pPr>
    </w:p>
    <w:p w:rsidR="00056070" w:rsidRDefault="00056070" w:rsidP="00181ED2">
      <w:pPr>
        <w:pStyle w:val="Titre1"/>
        <w:ind w:left="432"/>
        <w:rPr>
          <w:lang w:val="en-US"/>
        </w:rPr>
      </w:pPr>
    </w:p>
    <w:p w:rsidR="00BB5D23" w:rsidRPr="000B49F6" w:rsidRDefault="00BB5D23" w:rsidP="00181ED2">
      <w:pPr>
        <w:pStyle w:val="Titre1"/>
        <w:ind w:left="432"/>
        <w:rPr>
          <w:lang w:val="en-US"/>
        </w:rPr>
      </w:pPr>
      <w:bookmarkStart w:id="17" w:name="_Toc446580565"/>
      <w:r w:rsidRPr="000B49F6">
        <w:rPr>
          <w:lang w:val="en-US"/>
        </w:rPr>
        <w:t>ABSTRACT</w:t>
      </w:r>
      <w:bookmarkEnd w:id="17"/>
    </w:p>
    <w:p w:rsidR="00BB5D23" w:rsidRDefault="00BB5D23" w:rsidP="00BB5D23">
      <w:pPr>
        <w:pStyle w:val="Default"/>
        <w:spacing w:line="360" w:lineRule="auto"/>
        <w:jc w:val="both"/>
        <w:rPr>
          <w:lang w:val="en-US"/>
        </w:rPr>
      </w:pPr>
      <w:r w:rsidRPr="00E10DF8">
        <w:rPr>
          <w:lang w:val="en-US"/>
        </w:rPr>
        <w:t xml:space="preserve">This study was initiated by United Nations Industrial </w:t>
      </w:r>
      <w:proofErr w:type="spellStart"/>
      <w:r w:rsidRPr="00E10DF8">
        <w:rPr>
          <w:lang w:val="en-US"/>
        </w:rPr>
        <w:t>Developpement</w:t>
      </w:r>
      <w:proofErr w:type="spellEnd"/>
      <w:r w:rsidRPr="00E10DF8">
        <w:rPr>
          <w:lang w:val="en-US"/>
        </w:rPr>
        <w:t xml:space="preserve"> Organization (UNIDO). It was done in order to set up a regional observatory for local economy of </w:t>
      </w:r>
      <w:proofErr w:type="spellStart"/>
      <w:r w:rsidRPr="00E10DF8">
        <w:rPr>
          <w:lang w:val="en-US"/>
        </w:rPr>
        <w:t>Louga</w:t>
      </w:r>
      <w:proofErr w:type="spellEnd"/>
      <w:r w:rsidRPr="00E10DF8">
        <w:rPr>
          <w:lang w:val="en-US"/>
        </w:rPr>
        <w:t xml:space="preserve"> </w:t>
      </w:r>
      <w:r>
        <w:rPr>
          <w:lang w:val="en-US"/>
        </w:rPr>
        <w:t xml:space="preserve">region and aims at identifying the actors intervening in the cowpea value chain in the department of </w:t>
      </w:r>
      <w:proofErr w:type="spellStart"/>
      <w:r>
        <w:rPr>
          <w:lang w:val="en-US"/>
        </w:rPr>
        <w:t>Louga</w:t>
      </w:r>
      <w:proofErr w:type="spellEnd"/>
      <w:r>
        <w:rPr>
          <w:lang w:val="en-US"/>
        </w:rPr>
        <w:t xml:space="preserve">, analyzing the competitively of this legume and identifying promising growth sectors. The literature searches allowed collecting primary data. They have been completed by a questionnaire and interviews with keys resource persons in order to gather information’s related to cowpea farming. In the study area, the results show that cowpea is well integrated in the production system of </w:t>
      </w:r>
      <w:proofErr w:type="spellStart"/>
      <w:r>
        <w:rPr>
          <w:lang w:val="en-US"/>
        </w:rPr>
        <w:t>Louga</w:t>
      </w:r>
      <w:proofErr w:type="spellEnd"/>
      <w:r>
        <w:rPr>
          <w:lang w:val="en-US"/>
        </w:rPr>
        <w:t>. Its production represents 21% of developed areas in 2013, with average yields of 250kg per hectare. This low return rate is due to pests attack but also to the fact that an undetermined quantity is resold as green cowpea (pod). Concerning the actors intervening in the marketing, we can notice, the “</w:t>
      </w:r>
      <w:proofErr w:type="spellStart"/>
      <w:r>
        <w:rPr>
          <w:lang w:val="en-US"/>
        </w:rPr>
        <w:t>Bana-Bana</w:t>
      </w:r>
      <w:proofErr w:type="spellEnd"/>
      <w:r>
        <w:rPr>
          <w:lang w:val="en-US"/>
        </w:rPr>
        <w:t>”, retailers, the wholesalers and the semi wholesalers. The semi industrial transformation units are also part of the value and play a very important part.</w:t>
      </w:r>
    </w:p>
    <w:p w:rsidR="00BB5D23" w:rsidRDefault="00BB5D23" w:rsidP="00BB5D23">
      <w:pPr>
        <w:pStyle w:val="Default"/>
        <w:spacing w:line="360" w:lineRule="auto"/>
        <w:jc w:val="both"/>
        <w:rPr>
          <w:lang w:val="en-US"/>
        </w:rPr>
      </w:pPr>
      <w:r w:rsidRPr="00D552F3">
        <w:rPr>
          <w:lang w:val="en-US"/>
        </w:rPr>
        <w:t xml:space="preserve">Despite numerous difficulties noticed during the study </w:t>
      </w:r>
      <w:r>
        <w:rPr>
          <w:lang w:val="en-US"/>
        </w:rPr>
        <w:t>such as the lack of farm equipment, the poor availability of seed at the right moment (which delay the start-up of the campaign), the damages caused by pests, the difficulty of accessing funds, the recommendations made for a better organization of the cowpea sector are based on a good organization of the producers.</w:t>
      </w:r>
    </w:p>
    <w:p w:rsidR="00BB5D23" w:rsidRPr="00D552F3" w:rsidRDefault="00BB5D23" w:rsidP="00BB5D23">
      <w:pPr>
        <w:pStyle w:val="Default"/>
        <w:spacing w:line="360" w:lineRule="auto"/>
        <w:jc w:val="both"/>
        <w:rPr>
          <w:lang w:val="en-US"/>
        </w:rPr>
      </w:pPr>
      <w:r>
        <w:rPr>
          <w:lang w:val="en-US"/>
        </w:rPr>
        <w:t xml:space="preserve">Keywords: </w:t>
      </w:r>
      <w:r w:rsidRPr="00B1193D">
        <w:rPr>
          <w:b/>
          <w:lang w:val="en-US"/>
        </w:rPr>
        <w:t>value chain, cowpea, competitiveness.</w:t>
      </w:r>
    </w:p>
    <w:p w:rsidR="00BB5D23" w:rsidRDefault="00BB5D23"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Default="0014222A" w:rsidP="004F570D">
      <w:pPr>
        <w:tabs>
          <w:tab w:val="left" w:pos="1500"/>
        </w:tabs>
        <w:rPr>
          <w:rFonts w:ascii="Arial Narrow" w:hAnsi="Arial Narrow"/>
          <w:sz w:val="24"/>
          <w:szCs w:val="24"/>
          <w:lang w:val="en-US"/>
        </w:rPr>
      </w:pPr>
    </w:p>
    <w:p w:rsidR="0014222A" w:rsidRPr="00BB5D23" w:rsidRDefault="0014222A" w:rsidP="004F570D">
      <w:pPr>
        <w:tabs>
          <w:tab w:val="left" w:pos="1500"/>
        </w:tabs>
        <w:rPr>
          <w:rFonts w:ascii="Arial Narrow" w:hAnsi="Arial Narrow"/>
          <w:sz w:val="24"/>
          <w:szCs w:val="24"/>
          <w:lang w:val="en-US"/>
        </w:rPr>
      </w:pPr>
    </w:p>
    <w:p w:rsidR="001B6031" w:rsidRDefault="0029013D" w:rsidP="00181ED2">
      <w:pPr>
        <w:pStyle w:val="Titre1"/>
        <w:ind w:left="432"/>
      </w:pPr>
      <w:bookmarkStart w:id="18" w:name="_Toc446580566"/>
      <w:r w:rsidRPr="0029013D">
        <w:t>Liste des sigles et acronymes</w:t>
      </w:r>
      <w:bookmarkEnd w:id="18"/>
    </w:p>
    <w:tbl>
      <w:tblPr>
        <w:tblStyle w:val="Grilledutableau"/>
        <w:tblW w:w="0" w:type="auto"/>
        <w:tblLook w:val="04A0" w:firstRow="1" w:lastRow="0" w:firstColumn="1" w:lastColumn="0" w:noHBand="0" w:noVBand="1"/>
      </w:tblPr>
      <w:tblGrid>
        <w:gridCol w:w="1809"/>
        <w:gridCol w:w="7403"/>
      </w:tblGrid>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ANIDA</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Agence Nationale d’Insertion et de Développement Agricole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ADID</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Agence pour le Développement Intégré de Dahra</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ANCAR</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Agence Nationale du Conseil Agricole et Rural</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 xml:space="preserve">APE </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Accords de Partenariat Economique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ARD</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Agence Régionale de Développement</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COOPAKEL</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 xml:space="preserve">Coopération de </w:t>
            </w:r>
            <w:proofErr w:type="spellStart"/>
            <w:r w:rsidRPr="00F1642A">
              <w:rPr>
                <w:rFonts w:ascii="Times New Roman" w:hAnsi="Times New Roman" w:cs="Times New Roman"/>
                <w:sz w:val="24"/>
                <w:szCs w:val="24"/>
              </w:rPr>
              <w:t>kell</w:t>
            </w:r>
            <w:proofErr w:type="spellEnd"/>
            <w:r w:rsidRPr="00F1642A">
              <w:rPr>
                <w:rFonts w:ascii="Times New Roman" w:hAnsi="Times New Roman" w:cs="Times New Roman"/>
                <w:sz w:val="24"/>
                <w:szCs w:val="24"/>
              </w:rPr>
              <w:t xml:space="preserve"> Gueye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CNCAS</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Caisse Nationale de Crédit Agricole du Sénégal</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COOPEBASE</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Coopérative de Base</w:t>
            </w:r>
          </w:p>
        </w:tc>
      </w:tr>
      <w:tr w:rsidR="00181ED2" w:rsidRPr="00F1642A" w:rsidTr="0039525B">
        <w:trPr>
          <w:trHeight w:val="70"/>
        </w:trPr>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CNCR</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Conseil National de Concertation et de Coopération de Ruraux</w:t>
            </w:r>
          </w:p>
        </w:tc>
      </w:tr>
      <w:tr w:rsidR="00181ED2" w:rsidRPr="00F1642A" w:rsidTr="0039525B">
        <w:trPr>
          <w:trHeight w:val="70"/>
        </w:trPr>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CLCOP</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Cadre Local de Concertation des organisations de Producteurs</w:t>
            </w:r>
          </w:p>
        </w:tc>
      </w:tr>
      <w:tr w:rsidR="00181ED2" w:rsidRPr="00F1642A" w:rsidTr="0039525B">
        <w:trPr>
          <w:trHeight w:val="70"/>
        </w:trPr>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CLD</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Comité Local de Développement</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CRCR</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Cadre Régional et de Coopération des Ruraux</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DOS</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Document d’Orientation Stratégique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DRDR</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Direction régionale de développement rural</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EF</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Exploitation Familiale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FAPAL</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Fédération des Associations Paysannes de la Région de Louga</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FAO</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Organisation des Nations Unis pour l’Alimentation et l’Agriculture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FONGS</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Fédération des Organisation Non Gouvernementales du Sénégal</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GIE</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Groupement d’intérêt Economique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GOANA</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Grande Offensive Agricole pour la Nourriture et l’Abondance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IMF</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Institution de Micro-finance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ISRA</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Institut Sénégalais de Recherche Agricole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LOASP</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Loi d’Orientation Agro-</w:t>
            </w:r>
            <w:proofErr w:type="spellStart"/>
            <w:r w:rsidRPr="00F1642A">
              <w:rPr>
                <w:rFonts w:ascii="Times New Roman" w:hAnsi="Times New Roman" w:cs="Times New Roman"/>
                <w:sz w:val="24"/>
                <w:szCs w:val="24"/>
              </w:rPr>
              <w:t>Sylvopastorale</w:t>
            </w:r>
            <w:proofErr w:type="spellEnd"/>
            <w:r w:rsidRPr="00F1642A">
              <w:rPr>
                <w:rFonts w:ascii="Times New Roman" w:hAnsi="Times New Roman" w:cs="Times New Roman"/>
                <w:sz w:val="24"/>
                <w:szCs w:val="24"/>
              </w:rPr>
              <w:t xml:space="preserve"> du Sénégal</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 xml:space="preserve">NPA </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Nouvelle Politique Agricole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ONUDI</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Organisation des Nations Unies pour le Développement Industriel</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OP</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Organisation Paysanne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OMD</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Objectifs du Millénaire pour le Développement</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 xml:space="preserve">ONG </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Organisation Non Gouvernementale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OP</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Organisation Paysanne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ONCAD</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Office Nationale de Coopération et d’Assistance pour le Développement</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PASA</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Programme d’Ajustement du Secteur Agricole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PAFA</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Projet d’Appui aux Filières Agricole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PLD</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Programme Local de Développement</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PNDL</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 xml:space="preserve">Programme National pour le Développement </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RESOP</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Réseau des organisations Paysannes et Pastorales du Sénégal</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SCA</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Stratégie de Croissance Accélérée</w:t>
            </w:r>
          </w:p>
        </w:tc>
      </w:tr>
      <w:tr w:rsidR="00181ED2" w:rsidRPr="00F1642A" w:rsidTr="0039525B">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SIM</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Système d’Information des Marchés</w:t>
            </w:r>
          </w:p>
        </w:tc>
      </w:tr>
      <w:tr w:rsidR="00181ED2" w:rsidRPr="00F1642A" w:rsidTr="0039525B">
        <w:trPr>
          <w:trHeight w:val="176"/>
        </w:trPr>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UFM</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Union financière mutualiste de la région de Louga</w:t>
            </w:r>
          </w:p>
        </w:tc>
      </w:tr>
      <w:tr w:rsidR="00181ED2" w:rsidRPr="00F1642A" w:rsidTr="0039525B">
        <w:trPr>
          <w:trHeight w:val="176"/>
        </w:trPr>
        <w:tc>
          <w:tcPr>
            <w:tcW w:w="1809"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UNIS</w:t>
            </w:r>
          </w:p>
        </w:tc>
        <w:tc>
          <w:tcPr>
            <w:tcW w:w="7403" w:type="dxa"/>
          </w:tcPr>
          <w:p w:rsidR="00181ED2" w:rsidRPr="00F1642A" w:rsidRDefault="00181ED2" w:rsidP="0039525B">
            <w:pPr>
              <w:rPr>
                <w:rFonts w:ascii="Times New Roman" w:hAnsi="Times New Roman" w:cs="Times New Roman"/>
                <w:sz w:val="24"/>
                <w:szCs w:val="24"/>
              </w:rPr>
            </w:pPr>
            <w:r w:rsidRPr="00F1642A">
              <w:rPr>
                <w:rFonts w:ascii="Times New Roman" w:hAnsi="Times New Roman" w:cs="Times New Roman"/>
                <w:sz w:val="24"/>
                <w:szCs w:val="24"/>
              </w:rPr>
              <w:t>Union Nationale Interprofessionnelles de Semences</w:t>
            </w:r>
          </w:p>
        </w:tc>
      </w:tr>
      <w:tr w:rsidR="00181ED2" w:rsidRPr="00F1642A" w:rsidTr="0039525B">
        <w:trPr>
          <w:trHeight w:val="176"/>
        </w:trPr>
        <w:tc>
          <w:tcPr>
            <w:tcW w:w="1809" w:type="dxa"/>
          </w:tcPr>
          <w:p w:rsidR="00181ED2" w:rsidRPr="00F1642A" w:rsidRDefault="00181ED2" w:rsidP="0039525B">
            <w:pPr>
              <w:rPr>
                <w:rFonts w:ascii="Times New Roman" w:hAnsi="Times New Roman" w:cs="Times New Roman"/>
                <w:sz w:val="24"/>
                <w:szCs w:val="24"/>
              </w:rPr>
            </w:pPr>
          </w:p>
        </w:tc>
        <w:tc>
          <w:tcPr>
            <w:tcW w:w="7403" w:type="dxa"/>
          </w:tcPr>
          <w:p w:rsidR="00181ED2" w:rsidRPr="00F1642A" w:rsidRDefault="00181ED2" w:rsidP="0039525B">
            <w:pPr>
              <w:rPr>
                <w:rFonts w:ascii="Times New Roman" w:hAnsi="Times New Roman" w:cs="Times New Roman"/>
                <w:sz w:val="24"/>
                <w:szCs w:val="24"/>
              </w:rPr>
            </w:pPr>
          </w:p>
        </w:tc>
      </w:tr>
      <w:tr w:rsidR="00181ED2" w:rsidRPr="00F1642A" w:rsidTr="0039525B">
        <w:trPr>
          <w:trHeight w:val="176"/>
        </w:trPr>
        <w:tc>
          <w:tcPr>
            <w:tcW w:w="1809" w:type="dxa"/>
          </w:tcPr>
          <w:p w:rsidR="00181ED2" w:rsidRPr="00F1642A" w:rsidRDefault="00181ED2" w:rsidP="0039525B">
            <w:pPr>
              <w:rPr>
                <w:rFonts w:ascii="Times New Roman" w:hAnsi="Times New Roman" w:cs="Times New Roman"/>
                <w:sz w:val="24"/>
                <w:szCs w:val="24"/>
              </w:rPr>
            </w:pPr>
          </w:p>
        </w:tc>
        <w:tc>
          <w:tcPr>
            <w:tcW w:w="7403" w:type="dxa"/>
          </w:tcPr>
          <w:p w:rsidR="00181ED2" w:rsidRPr="00F1642A" w:rsidRDefault="00181ED2" w:rsidP="0039525B">
            <w:pPr>
              <w:rPr>
                <w:rFonts w:ascii="Times New Roman" w:hAnsi="Times New Roman" w:cs="Times New Roman"/>
                <w:sz w:val="24"/>
                <w:szCs w:val="24"/>
              </w:rPr>
            </w:pPr>
          </w:p>
        </w:tc>
      </w:tr>
    </w:tbl>
    <w:p w:rsidR="00181ED2" w:rsidRPr="00181ED2" w:rsidRDefault="00181ED2" w:rsidP="00181ED2"/>
    <w:p w:rsidR="0014222A" w:rsidRDefault="0014222A" w:rsidP="0014222A"/>
    <w:p w:rsidR="0014222A" w:rsidRDefault="0014222A" w:rsidP="0014222A"/>
    <w:p w:rsidR="0014222A" w:rsidRDefault="0014222A" w:rsidP="0014222A"/>
    <w:p w:rsidR="004F570D" w:rsidRPr="00642514" w:rsidRDefault="0029013D" w:rsidP="00181ED2">
      <w:pPr>
        <w:pStyle w:val="Titre1"/>
      </w:pPr>
      <w:bookmarkStart w:id="19" w:name="_Toc446580567"/>
      <w:r w:rsidRPr="0029013D">
        <w:t>Sommaire</w:t>
      </w:r>
      <w:bookmarkEnd w:id="19"/>
    </w:p>
    <w:sdt>
      <w:sdtPr>
        <w:id w:val="2230357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F72CB" w:rsidRDefault="007F72CB">
          <w:pPr>
            <w:pStyle w:val="En-ttedetabledesmatires"/>
          </w:pPr>
          <w:r>
            <w:t>Table des matières</w:t>
          </w:r>
        </w:p>
        <w:p w:rsidR="00056070" w:rsidRPr="00056070" w:rsidRDefault="007F72CB">
          <w:pPr>
            <w:pStyle w:val="TM1"/>
            <w:tabs>
              <w:tab w:val="right" w:leader="dot" w:pos="9062"/>
            </w:tabs>
            <w:rPr>
              <w:rFonts w:ascii="Times New Roman" w:eastAsiaTheme="minorEastAsia" w:hAnsi="Times New Roman" w:cs="Times New Roman"/>
              <w:noProof/>
              <w:lang w:eastAsia="fr-FR"/>
            </w:rPr>
          </w:pPr>
          <w:r>
            <w:fldChar w:fldCharType="begin"/>
          </w:r>
          <w:r>
            <w:instrText xml:space="preserve"> TOC \o "1-4" \h \z \u </w:instrText>
          </w:r>
          <w:r>
            <w:fldChar w:fldCharType="separate"/>
          </w:r>
          <w:hyperlink w:anchor="_Toc446580560" w:history="1">
            <w:r w:rsidR="00056070" w:rsidRPr="00056070">
              <w:rPr>
                <w:rStyle w:val="Lienhypertexte"/>
                <w:rFonts w:ascii="Times New Roman" w:hAnsi="Times New Roman" w:cs="Times New Roman"/>
                <w:noProof/>
              </w:rPr>
              <w:t>DEDICACES</w:t>
            </w:r>
            <w:r w:rsidR="00056070" w:rsidRPr="00056070">
              <w:rPr>
                <w:rFonts w:ascii="Times New Roman" w:hAnsi="Times New Roman" w:cs="Times New Roman"/>
                <w:noProof/>
                <w:webHidden/>
              </w:rPr>
              <w:tab/>
            </w:r>
            <w:r w:rsidR="00056070" w:rsidRPr="00056070">
              <w:rPr>
                <w:rFonts w:ascii="Times New Roman" w:hAnsi="Times New Roman" w:cs="Times New Roman"/>
                <w:noProof/>
                <w:webHidden/>
              </w:rPr>
              <w:fldChar w:fldCharType="begin"/>
            </w:r>
            <w:r w:rsidR="00056070" w:rsidRPr="00056070">
              <w:rPr>
                <w:rFonts w:ascii="Times New Roman" w:hAnsi="Times New Roman" w:cs="Times New Roman"/>
                <w:noProof/>
                <w:webHidden/>
              </w:rPr>
              <w:instrText xml:space="preserve"> PAGEREF _Toc446580560 \h </w:instrText>
            </w:r>
            <w:r w:rsidR="00056070" w:rsidRPr="00056070">
              <w:rPr>
                <w:rFonts w:ascii="Times New Roman" w:hAnsi="Times New Roman" w:cs="Times New Roman"/>
                <w:noProof/>
                <w:webHidden/>
              </w:rPr>
            </w:r>
            <w:r w:rsidR="00056070" w:rsidRPr="00056070">
              <w:rPr>
                <w:rFonts w:ascii="Times New Roman" w:hAnsi="Times New Roman" w:cs="Times New Roman"/>
                <w:noProof/>
                <w:webHidden/>
              </w:rPr>
              <w:fldChar w:fldCharType="separate"/>
            </w:r>
            <w:r w:rsidR="00056070" w:rsidRPr="00056070">
              <w:rPr>
                <w:rFonts w:ascii="Times New Roman" w:hAnsi="Times New Roman" w:cs="Times New Roman"/>
                <w:noProof/>
                <w:webHidden/>
              </w:rPr>
              <w:t>i</w:t>
            </w:r>
            <w:r w:rsidR="00056070"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1" w:history="1">
            <w:r w:rsidRPr="00056070">
              <w:rPr>
                <w:rStyle w:val="Lienhypertexte"/>
                <w:rFonts w:ascii="Times New Roman" w:hAnsi="Times New Roman" w:cs="Times New Roman"/>
                <w:noProof/>
              </w:rPr>
              <w:t>REMERCIEMENTS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_Toc446580561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ii</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2" w:history="1">
            <w:r w:rsidRPr="00056070">
              <w:rPr>
                <w:rStyle w:val="Lienhypertexte"/>
                <w:rFonts w:ascii="Times New Roman" w:hAnsi="Times New Roman" w:cs="Times New Roman"/>
                <w:noProof/>
              </w:rPr>
              <w:t>Listes des figures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_Toc446580562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iii</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3" w:history="1">
            <w:r w:rsidRPr="00056070">
              <w:rPr>
                <w:rStyle w:val="Lienhypertexte"/>
                <w:rFonts w:ascii="Times New Roman" w:hAnsi="Times New Roman" w:cs="Times New Roman"/>
                <w:noProof/>
              </w:rPr>
              <w:t>Liste des tableaux</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_Toc446580563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iii</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4" w:history="1">
            <w:r w:rsidRPr="00056070">
              <w:rPr>
                <w:rStyle w:val="Lienhypertexte"/>
                <w:rFonts w:ascii="Times New Roman" w:hAnsi="Times New Roman" w:cs="Times New Roman"/>
                <w:noProof/>
              </w:rPr>
              <w:t>RESUME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_Toc446580564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iv</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5" w:history="1">
            <w:r w:rsidRPr="00056070">
              <w:rPr>
                <w:rStyle w:val="Lienhypertexte"/>
                <w:rFonts w:ascii="Times New Roman" w:hAnsi="Times New Roman" w:cs="Times New Roman"/>
                <w:noProof/>
                <w:lang w:val="en-US"/>
              </w:rPr>
              <w:t>ABSTRACT</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_Toc446580565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v</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6" w:history="1">
            <w:r w:rsidRPr="00056070">
              <w:rPr>
                <w:rStyle w:val="Lienhypertexte"/>
                <w:rFonts w:ascii="Times New Roman" w:hAnsi="Times New Roman" w:cs="Times New Roman"/>
                <w:noProof/>
              </w:rPr>
              <w:t>Liste des sigles et acronymes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_Toc446580566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vi</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7" w:history="1">
            <w:r w:rsidRPr="00056070">
              <w:rPr>
                <w:rStyle w:val="Lienhypertexte"/>
                <w:rFonts w:ascii="Times New Roman" w:hAnsi="Times New Roman" w:cs="Times New Roman"/>
                <w:noProof/>
              </w:rPr>
              <w:t>Sommaire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_Toc446580567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vii</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8" w:history="1">
            <w:r w:rsidRPr="00056070">
              <w:rPr>
                <w:rStyle w:val="Lienhypertexte"/>
                <w:rFonts w:ascii="Times New Roman" w:hAnsi="Times New Roman" w:cs="Times New Roman"/>
                <w:noProof/>
              </w:rPr>
              <w:t>INTRODUCTIONGENERALE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_Toc446580568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69" w:history="1">
            <w:r w:rsidRPr="00056070">
              <w:rPr>
                <w:rStyle w:val="Lienhypertexte"/>
                <w:rFonts w:ascii="Times New Roman" w:hAnsi="Times New Roman" w:cs="Times New Roman"/>
                <w:noProof/>
              </w:rPr>
              <w:t>PROBLEMATIQUE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_Toc446580569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70" w:history="1">
            <w:r w:rsidRPr="00056070">
              <w:rPr>
                <w:rStyle w:val="Lienhypertexte"/>
                <w:rFonts w:ascii="Times New Roman" w:hAnsi="Times New Roman" w:cs="Times New Roman"/>
                <w:noProof/>
              </w:rPr>
              <w:t>OBJECTIF DE L’ETUDE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_Toc446580570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4</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71" w:history="1">
            <w:r w:rsidRPr="00056070">
              <w:rPr>
                <w:rStyle w:val="Lienhypertexte"/>
                <w:rFonts w:ascii="Times New Roman" w:hAnsi="Times New Roman" w:cs="Times New Roman"/>
                <w:noProof/>
              </w:rPr>
              <w:t>HYPOTHESES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_Toc446580571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4</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72" w:history="1">
            <w:r w:rsidRPr="00056070">
              <w:rPr>
                <w:rStyle w:val="Lienhypertexte"/>
                <w:rFonts w:ascii="Times New Roman" w:hAnsi="Times New Roman" w:cs="Times New Roman"/>
                <w:noProof/>
              </w:rPr>
              <w:t>CHAPITRE 1 : GENERALITES ET REVUE DE LA LITTERATURE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_Toc446580572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5</w:t>
            </w:r>
            <w:r w:rsidRPr="00056070">
              <w:rPr>
                <w:rFonts w:ascii="Times New Roman" w:hAnsi="Times New Roman" w:cs="Times New Roman"/>
                <w:noProof/>
                <w:webHidden/>
              </w:rPr>
              <w:fldChar w:fldCharType="end"/>
            </w:r>
          </w:hyperlink>
        </w:p>
        <w:p w:rsidR="00056070" w:rsidRPr="00056070" w:rsidRDefault="00056070">
          <w:pPr>
            <w:pStyle w:val="TM2"/>
            <w:tabs>
              <w:tab w:val="left" w:pos="880"/>
              <w:tab w:val="right" w:leader="dot" w:pos="9062"/>
            </w:tabs>
            <w:rPr>
              <w:rFonts w:ascii="Times New Roman" w:eastAsiaTheme="minorEastAsia" w:hAnsi="Times New Roman" w:cs="Times New Roman"/>
              <w:noProof/>
              <w:lang w:eastAsia="fr-FR"/>
            </w:rPr>
          </w:pPr>
          <w:hyperlink w:anchor="_Toc446580573" w:history="1">
            <w:r w:rsidRPr="00056070">
              <w:rPr>
                <w:rStyle w:val="Lienhypertexte"/>
                <w:rFonts w:ascii="Times New Roman" w:hAnsi="Times New Roman" w:cs="Times New Roman"/>
                <w:noProof/>
              </w:rPr>
              <w:t>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Aperçu sur le niébé</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_Toc446580573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5</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74" w:history="1">
            <w:r w:rsidRPr="00056070">
              <w:rPr>
                <w:rStyle w:val="Lienhypertexte"/>
                <w:rFonts w:ascii="Times New Roman" w:hAnsi="Times New Roman" w:cs="Times New Roman"/>
                <w:noProof/>
              </w:rPr>
              <w:t>1.1.1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Généralité sur le niébé</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_Toc446580574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5</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75" w:history="1">
            <w:r w:rsidRPr="00056070">
              <w:rPr>
                <w:rStyle w:val="Lienhypertexte"/>
                <w:rFonts w:ascii="Times New Roman" w:hAnsi="Times New Roman" w:cs="Times New Roman"/>
                <w:noProof/>
              </w:rPr>
              <w:t>1.1.1.1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Botanique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_Toc446580575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5</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76" w:history="1">
            <w:r w:rsidRPr="00056070">
              <w:rPr>
                <w:rStyle w:val="Lienhypertexte"/>
                <w:rFonts w:ascii="Times New Roman" w:hAnsi="Times New Roman" w:cs="Times New Roman"/>
                <w:noProof/>
              </w:rPr>
              <w:t>1.1.1.2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Ecologie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_Toc446580576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5</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77" w:history="1">
            <w:r w:rsidRPr="00056070">
              <w:rPr>
                <w:rStyle w:val="Lienhypertexte"/>
                <w:rFonts w:ascii="Times New Roman" w:hAnsi="Times New Roman" w:cs="Times New Roman"/>
                <w:noProof/>
              </w:rPr>
              <w:t>1.1.2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Niébé au Sénégal</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_Toc446580577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6</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78" w:history="1">
            <w:r w:rsidRPr="00056070">
              <w:rPr>
                <w:rStyle w:val="Lienhypertexte"/>
                <w:rFonts w:ascii="Times New Roman" w:hAnsi="Times New Roman" w:cs="Times New Roman"/>
                <w:noProof/>
              </w:rPr>
              <w:t>1.1.2.1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Recherche sur le niébé au Sénégal</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_Toc446580578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6</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79" w:history="1">
            <w:r w:rsidRPr="00056070">
              <w:rPr>
                <w:rStyle w:val="Lienhypertexte"/>
                <w:rFonts w:ascii="Times New Roman" w:hAnsi="Times New Roman" w:cs="Times New Roman"/>
                <w:noProof/>
              </w:rPr>
              <w:t>1.1.2.2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Système de production ou système de culture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_Toc446580579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7</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80" w:history="1">
            <w:r w:rsidRPr="00056070">
              <w:rPr>
                <w:rStyle w:val="Lienhypertexte"/>
                <w:rFonts w:ascii="Times New Roman" w:hAnsi="Times New Roman" w:cs="Times New Roman"/>
                <w:noProof/>
              </w:rPr>
              <w:t>1.1.2.3</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Importance du niébé au Sénégal</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_Toc446580580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8</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81" w:history="1">
            <w:r w:rsidRPr="00056070">
              <w:rPr>
                <w:rStyle w:val="Lienhypertexte"/>
                <w:rFonts w:ascii="Times New Roman" w:hAnsi="Times New Roman" w:cs="Times New Roman"/>
                <w:noProof/>
              </w:rPr>
              <w:t>1.1.2.4</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Consommation</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_Toc446580581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9</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82" w:history="1">
            <w:r w:rsidRPr="00056070">
              <w:rPr>
                <w:rStyle w:val="Lienhypertexte"/>
                <w:rFonts w:ascii="Times New Roman" w:hAnsi="Times New Roman" w:cs="Times New Roman"/>
                <w:noProof/>
              </w:rPr>
              <w:t>1.1.2.5</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Situation de la production.</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_Toc446580582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9</w:t>
            </w:r>
            <w:r w:rsidRPr="00056070">
              <w:rPr>
                <w:rFonts w:ascii="Times New Roman" w:hAnsi="Times New Roman" w:cs="Times New Roman"/>
                <w:noProof/>
                <w:webHidden/>
              </w:rPr>
              <w:fldChar w:fldCharType="end"/>
            </w:r>
          </w:hyperlink>
        </w:p>
        <w:p w:rsidR="00056070" w:rsidRPr="00056070" w:rsidRDefault="00056070">
          <w:pPr>
            <w:pStyle w:val="TM2"/>
            <w:tabs>
              <w:tab w:val="left" w:pos="880"/>
              <w:tab w:val="right" w:leader="dot" w:pos="9062"/>
            </w:tabs>
            <w:rPr>
              <w:rFonts w:ascii="Times New Roman" w:eastAsiaTheme="minorEastAsia" w:hAnsi="Times New Roman" w:cs="Times New Roman"/>
              <w:noProof/>
              <w:lang w:eastAsia="fr-FR"/>
            </w:rPr>
          </w:pPr>
          <w:hyperlink w:anchor="_Toc446580583" w:history="1">
            <w:r w:rsidRPr="00056070">
              <w:rPr>
                <w:rStyle w:val="Lienhypertexte"/>
                <w:rFonts w:ascii="Times New Roman" w:hAnsi="Times New Roman" w:cs="Times New Roman"/>
                <w:noProof/>
              </w:rPr>
              <w:t>1.2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Cadre conceptuel</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_Toc446580583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10</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84" w:history="1">
            <w:r w:rsidRPr="00056070">
              <w:rPr>
                <w:rStyle w:val="Lienhypertexte"/>
                <w:rFonts w:ascii="Times New Roman" w:hAnsi="Times New Roman" w:cs="Times New Roman"/>
                <w:noProof/>
              </w:rPr>
              <w:t>1.2.1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Définition de la notion Chaîne de Valeur</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_Toc446580584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10</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85" w:history="1">
            <w:r w:rsidRPr="00056070">
              <w:rPr>
                <w:rStyle w:val="Lienhypertexte"/>
                <w:rFonts w:ascii="Times New Roman" w:hAnsi="Times New Roman" w:cs="Times New Roman"/>
                <w:noProof/>
              </w:rPr>
              <w:t>CHAPITRE 2 : CADRE ET METHODOLOGIE  DE L'ETUDE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_Toc446580585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13</w:t>
            </w:r>
            <w:r w:rsidRPr="00056070">
              <w:rPr>
                <w:rFonts w:ascii="Times New Roman" w:hAnsi="Times New Roman" w:cs="Times New Roman"/>
                <w:noProof/>
                <w:webHidden/>
              </w:rPr>
              <w:fldChar w:fldCharType="end"/>
            </w:r>
          </w:hyperlink>
        </w:p>
        <w:p w:rsidR="00056070" w:rsidRPr="00056070" w:rsidRDefault="00056070">
          <w:pPr>
            <w:pStyle w:val="TM2"/>
            <w:tabs>
              <w:tab w:val="left" w:pos="880"/>
              <w:tab w:val="right" w:leader="dot" w:pos="9062"/>
            </w:tabs>
            <w:rPr>
              <w:rFonts w:ascii="Times New Roman" w:eastAsiaTheme="minorEastAsia" w:hAnsi="Times New Roman" w:cs="Times New Roman"/>
              <w:noProof/>
              <w:lang w:eastAsia="fr-FR"/>
            </w:rPr>
          </w:pPr>
          <w:hyperlink w:anchor="_Toc446580586" w:history="1">
            <w:r w:rsidRPr="00056070">
              <w:rPr>
                <w:rStyle w:val="Lienhypertexte"/>
                <w:rFonts w:ascii="Times New Roman" w:hAnsi="Times New Roman" w:cs="Times New Roman"/>
                <w:noProof/>
              </w:rPr>
              <w:t>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Présentation de la zone d’étude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_Toc446580586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13</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87" w:history="1">
            <w:r w:rsidRPr="00056070">
              <w:rPr>
                <w:rStyle w:val="Lienhypertexte"/>
                <w:rFonts w:ascii="Times New Roman" w:hAnsi="Times New Roman" w:cs="Times New Roman"/>
                <w:noProof/>
              </w:rPr>
              <w:t>1.1.1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Caractéristiques physiques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_Toc446580587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13</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88" w:history="1">
            <w:r w:rsidRPr="00056070">
              <w:rPr>
                <w:rStyle w:val="Lienhypertexte"/>
                <w:rFonts w:ascii="Times New Roman" w:hAnsi="Times New Roman" w:cs="Times New Roman"/>
                <w:noProof/>
              </w:rPr>
              <w:t>1.1.2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Caractéristiques socioéconomiques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_Toc446580588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14</w:t>
            </w:r>
            <w:r w:rsidRPr="00056070">
              <w:rPr>
                <w:rFonts w:ascii="Times New Roman" w:hAnsi="Times New Roman" w:cs="Times New Roman"/>
                <w:noProof/>
                <w:webHidden/>
              </w:rPr>
              <w:fldChar w:fldCharType="end"/>
            </w:r>
          </w:hyperlink>
        </w:p>
        <w:p w:rsidR="00056070" w:rsidRPr="00056070" w:rsidRDefault="00056070">
          <w:pPr>
            <w:pStyle w:val="TM2"/>
            <w:tabs>
              <w:tab w:val="left" w:pos="880"/>
              <w:tab w:val="right" w:leader="dot" w:pos="9062"/>
            </w:tabs>
            <w:rPr>
              <w:rFonts w:ascii="Times New Roman" w:eastAsiaTheme="minorEastAsia" w:hAnsi="Times New Roman" w:cs="Times New Roman"/>
              <w:noProof/>
              <w:lang w:eastAsia="fr-FR"/>
            </w:rPr>
          </w:pPr>
          <w:hyperlink w:anchor="_Toc446580589" w:history="1">
            <w:r w:rsidRPr="00056070">
              <w:rPr>
                <w:rStyle w:val="Lienhypertexte"/>
                <w:rFonts w:ascii="Times New Roman" w:hAnsi="Times New Roman" w:cs="Times New Roman"/>
                <w:noProof/>
              </w:rPr>
              <w:t>1.2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Méthodologie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_Toc446580589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15</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90" w:history="1">
            <w:r w:rsidRPr="00056070">
              <w:rPr>
                <w:rStyle w:val="Lienhypertexte"/>
                <w:rFonts w:ascii="Times New Roman" w:hAnsi="Times New Roman" w:cs="Times New Roman"/>
                <w:noProof/>
              </w:rPr>
              <w:t>1.2.1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La recherche documentaire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_Toc446580590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15</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91" w:history="1">
            <w:r w:rsidRPr="00056070">
              <w:rPr>
                <w:rStyle w:val="Lienhypertexte"/>
                <w:rFonts w:ascii="Times New Roman" w:hAnsi="Times New Roman" w:cs="Times New Roman"/>
                <w:noProof/>
              </w:rPr>
              <w:t>1.2.2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Outils de collectes de données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_Toc446580591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15</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92" w:history="1">
            <w:r w:rsidRPr="00056070">
              <w:rPr>
                <w:rStyle w:val="Lienhypertexte"/>
                <w:rFonts w:ascii="Times New Roman" w:hAnsi="Times New Roman" w:cs="Times New Roman"/>
                <w:noProof/>
              </w:rPr>
              <w:t>1.2.2.1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Elaboration duquestionnaire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_Toc446580592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15</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593" w:history="1">
            <w:r w:rsidRPr="00056070">
              <w:rPr>
                <w:rStyle w:val="Lienhypertexte"/>
                <w:rFonts w:ascii="Times New Roman" w:hAnsi="Times New Roman" w:cs="Times New Roman"/>
                <w:noProof/>
              </w:rPr>
              <w:t>1.2.2.2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Entretiens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_Toc446580593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16</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94" w:history="1">
            <w:r w:rsidRPr="00056070">
              <w:rPr>
                <w:rStyle w:val="Lienhypertexte"/>
                <w:rFonts w:ascii="Times New Roman" w:hAnsi="Times New Roman" w:cs="Times New Roman"/>
                <w:noProof/>
              </w:rPr>
              <w:t>1.2.3</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Echantillonnage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_Toc446580594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16</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95" w:history="1">
            <w:r w:rsidRPr="00056070">
              <w:rPr>
                <w:rStyle w:val="Lienhypertexte"/>
                <w:rFonts w:ascii="Times New Roman" w:hAnsi="Times New Roman" w:cs="Times New Roman"/>
                <w:noProof/>
              </w:rPr>
              <w:t>1.2.4</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Observations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_Toc446580595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16</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96" w:history="1">
            <w:r w:rsidRPr="00056070">
              <w:rPr>
                <w:rStyle w:val="Lienhypertexte"/>
                <w:rFonts w:ascii="Times New Roman" w:hAnsi="Times New Roman" w:cs="Times New Roman"/>
                <w:noProof/>
              </w:rPr>
              <w:t>1.2.5</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Traitement et l’analyse des données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_Toc446580596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16</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597" w:history="1">
            <w:r w:rsidRPr="00056070">
              <w:rPr>
                <w:rStyle w:val="Lienhypertexte"/>
                <w:rFonts w:ascii="Times New Roman" w:hAnsi="Times New Roman" w:cs="Times New Roman"/>
                <w:noProof/>
              </w:rPr>
              <w:t>CHAPITRE 3 : RESULTATS ET DISCUSSIONS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_Toc446580597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17</w:t>
            </w:r>
            <w:r w:rsidRPr="00056070">
              <w:rPr>
                <w:rFonts w:ascii="Times New Roman" w:hAnsi="Times New Roman" w:cs="Times New Roman"/>
                <w:noProof/>
                <w:webHidden/>
              </w:rPr>
              <w:fldChar w:fldCharType="end"/>
            </w:r>
          </w:hyperlink>
        </w:p>
        <w:p w:rsidR="00056070" w:rsidRPr="00056070" w:rsidRDefault="00056070">
          <w:pPr>
            <w:pStyle w:val="TM2"/>
            <w:tabs>
              <w:tab w:val="left" w:pos="880"/>
              <w:tab w:val="right" w:leader="dot" w:pos="9062"/>
            </w:tabs>
            <w:rPr>
              <w:rFonts w:ascii="Times New Roman" w:eastAsiaTheme="minorEastAsia" w:hAnsi="Times New Roman" w:cs="Times New Roman"/>
              <w:noProof/>
              <w:lang w:eastAsia="fr-FR"/>
            </w:rPr>
          </w:pPr>
          <w:hyperlink w:anchor="_Toc446580598" w:history="1">
            <w:r w:rsidRPr="00056070">
              <w:rPr>
                <w:rStyle w:val="Lienhypertexte"/>
                <w:rFonts w:ascii="Times New Roman" w:hAnsi="Times New Roman" w:cs="Times New Roman"/>
                <w:noProof/>
              </w:rPr>
              <w:t>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Structuration de la chaîne de valeur niébé</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_Toc446580598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17</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599" w:history="1">
            <w:r w:rsidRPr="00056070">
              <w:rPr>
                <w:rStyle w:val="Lienhypertexte"/>
                <w:rFonts w:ascii="Times New Roman" w:hAnsi="Times New Roman" w:cs="Times New Roman"/>
                <w:noProof/>
              </w:rPr>
              <w:t>1.1.1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Les acteurs de la chaîne de valeur niébé</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_Toc446580599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17</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600" w:history="1">
            <w:r w:rsidRPr="00056070">
              <w:rPr>
                <w:rStyle w:val="Lienhypertexte"/>
                <w:rFonts w:ascii="Times New Roman" w:hAnsi="Times New Roman" w:cs="Times New Roman"/>
                <w:noProof/>
              </w:rPr>
              <w:t>1.1.2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Maillon de la production</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_Toc446580600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17</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1" w:history="1">
            <w:r w:rsidRPr="00056070">
              <w:rPr>
                <w:rStyle w:val="Lienhypertexte"/>
                <w:rFonts w:ascii="Times New Roman" w:hAnsi="Times New Roman" w:cs="Times New Roman"/>
                <w:noProof/>
              </w:rPr>
              <w:t>1.1.2.1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Les producteurs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_Toc446580601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17</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2" w:history="1">
            <w:r w:rsidRPr="00056070">
              <w:rPr>
                <w:rStyle w:val="Lienhypertexte"/>
                <w:rFonts w:ascii="Times New Roman" w:hAnsi="Times New Roman" w:cs="Times New Roman"/>
                <w:noProof/>
              </w:rPr>
              <w:t>1.1.2.2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Genre et situation matrimoniale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_Toc446580602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17</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3" w:history="1">
            <w:r w:rsidRPr="00056070">
              <w:rPr>
                <w:rStyle w:val="Lienhypertexte"/>
                <w:rFonts w:ascii="Times New Roman" w:hAnsi="Times New Roman" w:cs="Times New Roman"/>
                <w:noProof/>
              </w:rPr>
              <w:t>1.1.2.3</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Répartition selon la tranche d’âge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_Toc446580603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18</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4" w:history="1">
            <w:r w:rsidRPr="00056070">
              <w:rPr>
                <w:rStyle w:val="Lienhypertexte"/>
                <w:rFonts w:ascii="Times New Roman" w:hAnsi="Times New Roman" w:cs="Times New Roman"/>
                <w:noProof/>
              </w:rPr>
              <w:t>1.1.2.4</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Membre d’une organisation de producteur</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_Toc446580604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19</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5" w:history="1">
            <w:r w:rsidRPr="00056070">
              <w:rPr>
                <w:rStyle w:val="Lienhypertexte"/>
                <w:rFonts w:ascii="Times New Roman" w:hAnsi="Times New Roman" w:cs="Times New Roman"/>
                <w:noProof/>
              </w:rPr>
              <w:t>1.1.2.5</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Opérateurs semenciers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_Toc446580605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19</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6" w:history="1">
            <w:r w:rsidRPr="00056070">
              <w:rPr>
                <w:rStyle w:val="Lienhypertexte"/>
                <w:rFonts w:ascii="Times New Roman" w:hAnsi="Times New Roman" w:cs="Times New Roman"/>
                <w:noProof/>
              </w:rPr>
              <w:t>1.1.2.6</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Fournisseurs d’intrants et de matériels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_Toc446580606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20</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7" w:history="1">
            <w:r w:rsidRPr="00056070">
              <w:rPr>
                <w:rStyle w:val="Lienhypertexte"/>
                <w:rFonts w:ascii="Times New Roman" w:hAnsi="Times New Roman" w:cs="Times New Roman"/>
                <w:noProof/>
              </w:rPr>
              <w:t>1.1.2.7</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Dispositifs d’appui financiers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_Toc446580607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20</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8" w:history="1">
            <w:r w:rsidRPr="00056070">
              <w:rPr>
                <w:rStyle w:val="Lienhypertexte"/>
                <w:rFonts w:ascii="Times New Roman" w:hAnsi="Times New Roman" w:cs="Times New Roman"/>
                <w:noProof/>
              </w:rPr>
              <w:t>1.1.2.8</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Dispositifs d’appui techniques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_Toc446580608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20</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09" w:history="1">
            <w:r w:rsidRPr="00056070">
              <w:rPr>
                <w:rStyle w:val="Lienhypertexte"/>
                <w:rFonts w:ascii="Times New Roman" w:hAnsi="Times New Roman" w:cs="Times New Roman"/>
                <w:noProof/>
              </w:rPr>
              <w:t>1.1.2.9</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Les ONG et autres partenaires techniques et financiers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_Toc446580609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20</w:t>
            </w:r>
            <w:r w:rsidRPr="00056070">
              <w:rPr>
                <w:rFonts w:ascii="Times New Roman" w:hAnsi="Times New Roman" w:cs="Times New Roman"/>
                <w:noProof/>
                <w:webHidden/>
              </w:rPr>
              <w:fldChar w:fldCharType="end"/>
            </w:r>
          </w:hyperlink>
        </w:p>
        <w:p w:rsidR="00056070" w:rsidRPr="00056070" w:rsidRDefault="00056070">
          <w:pPr>
            <w:pStyle w:val="TM4"/>
            <w:tabs>
              <w:tab w:val="left" w:pos="1760"/>
              <w:tab w:val="right" w:leader="dot" w:pos="9062"/>
            </w:tabs>
            <w:rPr>
              <w:rFonts w:ascii="Times New Roman" w:eastAsiaTheme="minorEastAsia" w:hAnsi="Times New Roman" w:cs="Times New Roman"/>
              <w:noProof/>
              <w:lang w:eastAsia="fr-FR"/>
            </w:rPr>
          </w:pPr>
          <w:hyperlink w:anchor="_Toc446580610" w:history="1">
            <w:r w:rsidRPr="00056070">
              <w:rPr>
                <w:rStyle w:val="Lienhypertexte"/>
                <w:rFonts w:ascii="Times New Roman" w:hAnsi="Times New Roman" w:cs="Times New Roman"/>
                <w:noProof/>
              </w:rPr>
              <w:t>1.1.2.10</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Main d’œuvre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_Toc446580610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21</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611" w:history="1">
            <w:r w:rsidRPr="00056070">
              <w:rPr>
                <w:rStyle w:val="Lienhypertexte"/>
                <w:rFonts w:ascii="Times New Roman" w:hAnsi="Times New Roman" w:cs="Times New Roman"/>
                <w:noProof/>
              </w:rPr>
              <w:t>1.1.3</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Maillon de la commercialisation</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_Toc446580611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22</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12" w:history="1">
            <w:r w:rsidRPr="00056070">
              <w:rPr>
                <w:rStyle w:val="Lienhypertexte"/>
                <w:rFonts w:ascii="Times New Roman" w:hAnsi="Times New Roman" w:cs="Times New Roman"/>
                <w:noProof/>
              </w:rPr>
              <w:t>1.1.3.1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Les acteurs de la commercialisation</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_Toc446580612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22</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613" w:history="1">
            <w:r w:rsidRPr="00056070">
              <w:rPr>
                <w:rStyle w:val="Lienhypertexte"/>
                <w:rFonts w:ascii="Times New Roman" w:hAnsi="Times New Roman" w:cs="Times New Roman"/>
                <w:noProof/>
              </w:rPr>
              <w:t>1.1.4</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Les acteurs de la transformation</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_Toc446580613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24</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14" w:history="1">
            <w:r w:rsidRPr="00056070">
              <w:rPr>
                <w:rStyle w:val="Lienhypertexte"/>
                <w:rFonts w:ascii="Times New Roman" w:hAnsi="Times New Roman" w:cs="Times New Roman"/>
                <w:noProof/>
              </w:rPr>
              <w:t>1.1.4.1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Transformations artisanale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_Toc446580614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24</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15" w:history="1">
            <w:r w:rsidRPr="00056070">
              <w:rPr>
                <w:rStyle w:val="Lienhypertexte"/>
                <w:rFonts w:ascii="Times New Roman" w:hAnsi="Times New Roman" w:cs="Times New Roman"/>
                <w:noProof/>
              </w:rPr>
              <w:t>1.1.4.2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Transformation semi-industrielle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_Toc446580615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24</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616" w:history="1">
            <w:r w:rsidRPr="00056070">
              <w:rPr>
                <w:rStyle w:val="Lienhypertexte"/>
                <w:rFonts w:ascii="Times New Roman" w:hAnsi="Times New Roman" w:cs="Times New Roman"/>
                <w:noProof/>
              </w:rPr>
              <w:t>1.1.5</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Situation actuelle de la chaîne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_Toc446580616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25</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617" w:history="1">
            <w:r w:rsidRPr="00056070">
              <w:rPr>
                <w:rStyle w:val="Lienhypertexte"/>
                <w:rFonts w:ascii="Times New Roman" w:hAnsi="Times New Roman" w:cs="Times New Roman"/>
                <w:noProof/>
              </w:rPr>
              <w:t>1.1.6</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Analyse SWOT de la chaîne de valeur niébé dans le département de Louga</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_Toc446580617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29</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618" w:history="1">
            <w:r w:rsidRPr="00056070">
              <w:rPr>
                <w:rStyle w:val="Lienhypertexte"/>
                <w:rFonts w:ascii="Times New Roman" w:hAnsi="Times New Roman" w:cs="Times New Roman"/>
                <w:noProof/>
              </w:rPr>
              <w:t>1.1.7</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Analyse des créneaux porteurs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_Toc446580618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30</w:t>
            </w:r>
            <w:r w:rsidRPr="00056070">
              <w:rPr>
                <w:rFonts w:ascii="Times New Roman" w:hAnsi="Times New Roman" w:cs="Times New Roman"/>
                <w:noProof/>
                <w:webHidden/>
              </w:rPr>
              <w:fldChar w:fldCharType="end"/>
            </w:r>
          </w:hyperlink>
        </w:p>
        <w:p w:rsidR="00056070" w:rsidRPr="00056070" w:rsidRDefault="00056070">
          <w:pPr>
            <w:pStyle w:val="TM4"/>
            <w:tabs>
              <w:tab w:val="left" w:pos="1540"/>
              <w:tab w:val="right" w:leader="dot" w:pos="9062"/>
            </w:tabs>
            <w:rPr>
              <w:rFonts w:ascii="Times New Roman" w:eastAsiaTheme="minorEastAsia" w:hAnsi="Times New Roman" w:cs="Times New Roman"/>
              <w:noProof/>
              <w:lang w:eastAsia="fr-FR"/>
            </w:rPr>
          </w:pPr>
          <w:hyperlink w:anchor="_Toc446580619" w:history="1">
            <w:r w:rsidRPr="00056070">
              <w:rPr>
                <w:rStyle w:val="Lienhypertexte"/>
                <w:rFonts w:ascii="Times New Roman" w:hAnsi="Times New Roman" w:cs="Times New Roman"/>
                <w:noProof/>
              </w:rPr>
              <w:t>1.1.7.1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Analyse des créneaux porteurs de la filière niébé</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_Toc446580619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31</w:t>
            </w:r>
            <w:r w:rsidRPr="00056070">
              <w:rPr>
                <w:rFonts w:ascii="Times New Roman" w:hAnsi="Times New Roman" w:cs="Times New Roman"/>
                <w:noProof/>
                <w:webHidden/>
              </w:rPr>
              <w:fldChar w:fldCharType="end"/>
            </w:r>
          </w:hyperlink>
        </w:p>
        <w:p w:rsidR="00056070" w:rsidRPr="00056070" w:rsidRDefault="00056070">
          <w:pPr>
            <w:pStyle w:val="TM3"/>
            <w:tabs>
              <w:tab w:val="left" w:pos="1320"/>
              <w:tab w:val="right" w:leader="dot" w:pos="9062"/>
            </w:tabs>
            <w:rPr>
              <w:rFonts w:ascii="Times New Roman" w:eastAsiaTheme="minorEastAsia" w:hAnsi="Times New Roman" w:cs="Times New Roman"/>
              <w:noProof/>
              <w:lang w:eastAsia="fr-FR"/>
            </w:rPr>
          </w:pPr>
          <w:hyperlink w:anchor="_Toc446580620" w:history="1">
            <w:r w:rsidRPr="00056070">
              <w:rPr>
                <w:rStyle w:val="Lienhypertexte"/>
                <w:rFonts w:ascii="Times New Roman" w:hAnsi="Times New Roman" w:cs="Times New Roman"/>
                <w:noProof/>
              </w:rPr>
              <w:t>1.1.8</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Les prix</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_Toc446580620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32</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621" w:history="1">
            <w:r w:rsidRPr="00056070">
              <w:rPr>
                <w:rStyle w:val="Lienhypertexte"/>
                <w:rFonts w:ascii="Times New Roman" w:hAnsi="Times New Roman" w:cs="Times New Roman"/>
                <w:noProof/>
              </w:rPr>
              <w:t>Conclusion et recommandations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_Toc446580621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34</w:t>
            </w:r>
            <w:r w:rsidRPr="00056070">
              <w:rPr>
                <w:rFonts w:ascii="Times New Roman" w:hAnsi="Times New Roman" w:cs="Times New Roman"/>
                <w:noProof/>
                <w:webHidden/>
              </w:rPr>
              <w:fldChar w:fldCharType="end"/>
            </w:r>
          </w:hyperlink>
        </w:p>
        <w:p w:rsidR="00056070" w:rsidRPr="00056070" w:rsidRDefault="00056070">
          <w:pPr>
            <w:pStyle w:val="TM2"/>
            <w:tabs>
              <w:tab w:val="left" w:pos="880"/>
              <w:tab w:val="right" w:leader="dot" w:pos="9062"/>
            </w:tabs>
            <w:rPr>
              <w:rFonts w:ascii="Times New Roman" w:eastAsiaTheme="minorEastAsia" w:hAnsi="Times New Roman" w:cs="Times New Roman"/>
              <w:noProof/>
              <w:lang w:eastAsia="fr-FR"/>
            </w:rPr>
          </w:pPr>
          <w:hyperlink w:anchor="_Toc446580622" w:history="1">
            <w:r w:rsidRPr="00056070">
              <w:rPr>
                <w:rStyle w:val="Lienhypertexte"/>
                <w:rFonts w:ascii="Times New Roman" w:hAnsi="Times New Roman" w:cs="Times New Roman"/>
                <w:noProof/>
              </w:rPr>
              <w:t>1.1</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Conclusion</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_Toc446580622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34</w:t>
            </w:r>
            <w:r w:rsidRPr="00056070">
              <w:rPr>
                <w:rFonts w:ascii="Times New Roman" w:hAnsi="Times New Roman" w:cs="Times New Roman"/>
                <w:noProof/>
                <w:webHidden/>
              </w:rPr>
              <w:fldChar w:fldCharType="end"/>
            </w:r>
          </w:hyperlink>
        </w:p>
        <w:p w:rsidR="00056070" w:rsidRPr="00056070" w:rsidRDefault="00056070">
          <w:pPr>
            <w:pStyle w:val="TM2"/>
            <w:tabs>
              <w:tab w:val="left" w:pos="880"/>
              <w:tab w:val="right" w:leader="dot" w:pos="9062"/>
            </w:tabs>
            <w:rPr>
              <w:rFonts w:ascii="Times New Roman" w:eastAsiaTheme="minorEastAsia" w:hAnsi="Times New Roman" w:cs="Times New Roman"/>
              <w:noProof/>
              <w:lang w:eastAsia="fr-FR"/>
            </w:rPr>
          </w:pPr>
          <w:hyperlink w:anchor="_Toc446580623" w:history="1">
            <w:r w:rsidRPr="00056070">
              <w:rPr>
                <w:rStyle w:val="Lienhypertexte"/>
                <w:rFonts w:ascii="Times New Roman" w:hAnsi="Times New Roman" w:cs="Times New Roman"/>
                <w:noProof/>
              </w:rPr>
              <w:t>1.2</w:t>
            </w:r>
            <w:r w:rsidRPr="00056070">
              <w:rPr>
                <w:rFonts w:ascii="Times New Roman" w:eastAsiaTheme="minorEastAsia" w:hAnsi="Times New Roman" w:cs="Times New Roman"/>
                <w:noProof/>
                <w:lang w:eastAsia="fr-FR"/>
              </w:rPr>
              <w:tab/>
            </w:r>
            <w:r w:rsidRPr="00056070">
              <w:rPr>
                <w:rStyle w:val="Lienhypertexte"/>
                <w:rFonts w:ascii="Times New Roman" w:hAnsi="Times New Roman" w:cs="Times New Roman"/>
                <w:noProof/>
              </w:rPr>
              <w:t>Les recommandations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_Toc446580623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35</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624" w:history="1">
            <w:r w:rsidRPr="00056070">
              <w:rPr>
                <w:rStyle w:val="Lienhypertexte"/>
                <w:rFonts w:ascii="Times New Roman" w:hAnsi="Times New Roman" w:cs="Times New Roman"/>
                <w:noProof/>
              </w:rPr>
              <w:t>Bibliographie</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_Toc446580624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38</w:t>
            </w:r>
            <w:r w:rsidRPr="00056070">
              <w:rPr>
                <w:rFonts w:ascii="Times New Roman" w:hAnsi="Times New Roman" w:cs="Times New Roman"/>
                <w:noProof/>
                <w:webHidden/>
              </w:rPr>
              <w:fldChar w:fldCharType="end"/>
            </w:r>
          </w:hyperlink>
        </w:p>
        <w:p w:rsidR="00056070" w:rsidRPr="00056070" w:rsidRDefault="00056070">
          <w:pPr>
            <w:pStyle w:val="TM1"/>
            <w:tabs>
              <w:tab w:val="right" w:leader="dot" w:pos="9062"/>
            </w:tabs>
            <w:rPr>
              <w:rFonts w:ascii="Times New Roman" w:eastAsiaTheme="minorEastAsia" w:hAnsi="Times New Roman" w:cs="Times New Roman"/>
              <w:noProof/>
              <w:lang w:eastAsia="fr-FR"/>
            </w:rPr>
          </w:pPr>
          <w:hyperlink w:anchor="_Toc446580625" w:history="1">
            <w:r w:rsidRPr="00056070">
              <w:rPr>
                <w:rStyle w:val="Lienhypertexte"/>
                <w:rFonts w:ascii="Times New Roman" w:hAnsi="Times New Roman" w:cs="Times New Roman"/>
                <w:noProof/>
              </w:rPr>
              <w:t>ANNEXES</w:t>
            </w:r>
            <w:r w:rsidRPr="00056070">
              <w:rPr>
                <w:rFonts w:ascii="Times New Roman" w:hAnsi="Times New Roman" w:cs="Times New Roman"/>
                <w:noProof/>
                <w:webHidden/>
              </w:rPr>
              <w:tab/>
            </w:r>
            <w:r w:rsidRPr="00056070">
              <w:rPr>
                <w:rFonts w:ascii="Times New Roman" w:hAnsi="Times New Roman" w:cs="Times New Roman"/>
                <w:noProof/>
                <w:webHidden/>
              </w:rPr>
              <w:fldChar w:fldCharType="begin"/>
            </w:r>
            <w:r w:rsidRPr="00056070">
              <w:rPr>
                <w:rFonts w:ascii="Times New Roman" w:hAnsi="Times New Roman" w:cs="Times New Roman"/>
                <w:noProof/>
                <w:webHidden/>
              </w:rPr>
              <w:instrText xml:space="preserve"> PAGEREF _Toc446580625 \h </w:instrText>
            </w:r>
            <w:r w:rsidRPr="00056070">
              <w:rPr>
                <w:rFonts w:ascii="Times New Roman" w:hAnsi="Times New Roman" w:cs="Times New Roman"/>
                <w:noProof/>
                <w:webHidden/>
              </w:rPr>
            </w:r>
            <w:r w:rsidRPr="00056070">
              <w:rPr>
                <w:rFonts w:ascii="Times New Roman" w:hAnsi="Times New Roman" w:cs="Times New Roman"/>
                <w:noProof/>
                <w:webHidden/>
              </w:rPr>
              <w:fldChar w:fldCharType="separate"/>
            </w:r>
            <w:r w:rsidRPr="00056070">
              <w:rPr>
                <w:rFonts w:ascii="Times New Roman" w:hAnsi="Times New Roman" w:cs="Times New Roman"/>
                <w:noProof/>
                <w:webHidden/>
              </w:rPr>
              <w:t>39</w:t>
            </w:r>
            <w:r w:rsidRPr="00056070">
              <w:rPr>
                <w:rFonts w:ascii="Times New Roman" w:hAnsi="Times New Roman" w:cs="Times New Roman"/>
                <w:noProof/>
                <w:webHidden/>
              </w:rPr>
              <w:fldChar w:fldCharType="end"/>
            </w:r>
          </w:hyperlink>
        </w:p>
        <w:p w:rsidR="003431C7" w:rsidRPr="003431C7" w:rsidRDefault="007F72CB">
          <w:pPr>
            <w:sectPr w:rsidR="003431C7" w:rsidRPr="003431C7" w:rsidSect="00947853">
              <w:headerReference w:type="default" r:id="rId11"/>
              <w:footerReference w:type="default" r:id="rId12"/>
              <w:pgSz w:w="11906" w:h="16838"/>
              <w:pgMar w:top="1417" w:right="1417" w:bottom="1417" w:left="1417" w:header="708" w:footer="708" w:gutter="0"/>
              <w:pgNumType w:fmt="lowerRoman" w:start="0"/>
              <w:cols w:space="708"/>
              <w:titlePg/>
              <w:docGrid w:linePitch="360"/>
            </w:sectPr>
          </w:pPr>
          <w:r>
            <w:fldChar w:fldCharType="end"/>
          </w:r>
        </w:p>
      </w:sdtContent>
    </w:sdt>
    <w:p w:rsidR="008828F7" w:rsidRPr="006B5E78" w:rsidRDefault="00311AA7" w:rsidP="003431C7">
      <w:pPr>
        <w:pStyle w:val="Titre1"/>
      </w:pPr>
      <w:bookmarkStart w:id="20" w:name="_Toc446580568"/>
      <w:r w:rsidRPr="006B5E78">
        <w:t>INTRODUCTION</w:t>
      </w:r>
      <w:r w:rsidR="0032030A" w:rsidRPr="006B5E78">
        <w:rPr>
          <w:szCs w:val="24"/>
        </w:rPr>
        <w:t>GENERALE</w:t>
      </w:r>
      <w:bookmarkEnd w:id="20"/>
    </w:p>
    <w:p w:rsidR="00311AA7" w:rsidRDefault="00311AA7" w:rsidP="004515E8">
      <w:pPr>
        <w:spacing w:line="360" w:lineRule="auto"/>
        <w:jc w:val="both"/>
        <w:rPr>
          <w:rFonts w:ascii="Times New Roman" w:hAnsi="Times New Roman" w:cs="Times New Roman"/>
          <w:sz w:val="24"/>
          <w:szCs w:val="24"/>
        </w:rPr>
      </w:pPr>
      <w:r>
        <w:rPr>
          <w:rFonts w:ascii="Times New Roman" w:hAnsi="Times New Roman" w:cs="Times New Roman"/>
          <w:sz w:val="24"/>
          <w:szCs w:val="24"/>
        </w:rPr>
        <w:t>Le niébé (</w:t>
      </w:r>
      <w:r w:rsidRPr="00633D51">
        <w:rPr>
          <w:rFonts w:ascii="Times New Roman" w:hAnsi="Times New Roman" w:cs="Times New Roman"/>
          <w:i/>
          <w:sz w:val="24"/>
          <w:szCs w:val="24"/>
        </w:rPr>
        <w:t>Vigna unguiculata</w:t>
      </w:r>
      <w:r>
        <w:rPr>
          <w:rFonts w:ascii="Times New Roman" w:hAnsi="Times New Roman" w:cs="Times New Roman"/>
          <w:sz w:val="24"/>
          <w:szCs w:val="24"/>
        </w:rPr>
        <w:t xml:space="preserve"> L. Walp)</w:t>
      </w:r>
      <w:r w:rsidR="00346838">
        <w:rPr>
          <w:rStyle w:val="Appelnotedebasdep"/>
          <w:rFonts w:ascii="Times New Roman" w:hAnsi="Times New Roman" w:cs="Times New Roman"/>
          <w:sz w:val="24"/>
          <w:szCs w:val="24"/>
        </w:rPr>
        <w:footnoteReference w:id="1"/>
      </w:r>
      <w:r>
        <w:rPr>
          <w:rFonts w:ascii="Times New Roman" w:hAnsi="Times New Roman" w:cs="Times New Roman"/>
          <w:sz w:val="24"/>
          <w:szCs w:val="24"/>
        </w:rPr>
        <w:t xml:space="preserve"> est la deuxième légumineuse après l’arachide, présent dans le système de culture traditionnelle au Sénégal. Il occupe une place importante dans l’alimentation de nombreuses régions du monde (</w:t>
      </w:r>
      <w:proofErr w:type="spellStart"/>
      <w:r>
        <w:rPr>
          <w:rFonts w:ascii="Times New Roman" w:hAnsi="Times New Roman" w:cs="Times New Roman"/>
          <w:sz w:val="24"/>
          <w:szCs w:val="24"/>
        </w:rPr>
        <w:t>Diaw</w:t>
      </w:r>
      <w:proofErr w:type="spellEnd"/>
      <w:r>
        <w:rPr>
          <w:rFonts w:ascii="Times New Roman" w:hAnsi="Times New Roman" w:cs="Times New Roman"/>
          <w:sz w:val="24"/>
          <w:szCs w:val="24"/>
        </w:rPr>
        <w:t xml:space="preserve">, 1999). Il constitue la plus importante légumineuse à graine cultivé en Afrique </w:t>
      </w:r>
      <w:r w:rsidR="00E31616">
        <w:rPr>
          <w:rFonts w:ascii="Times New Roman" w:hAnsi="Times New Roman" w:cs="Times New Roman"/>
          <w:sz w:val="24"/>
          <w:szCs w:val="24"/>
        </w:rPr>
        <w:t>du fait</w:t>
      </w:r>
      <w:r>
        <w:rPr>
          <w:rFonts w:ascii="Times New Roman" w:hAnsi="Times New Roman" w:cs="Times New Roman"/>
          <w:sz w:val="24"/>
          <w:szCs w:val="24"/>
        </w:rPr>
        <w:t xml:space="preserve"> de sa valeur énergétique et sa richesse en protéines</w:t>
      </w:r>
      <w:r w:rsidR="00E31616">
        <w:rPr>
          <w:rFonts w:ascii="Times New Roman" w:hAnsi="Times New Roman" w:cs="Times New Roman"/>
          <w:sz w:val="24"/>
          <w:szCs w:val="24"/>
        </w:rPr>
        <w:t>.</w:t>
      </w:r>
      <w:r w:rsidR="00056070">
        <w:rPr>
          <w:rFonts w:ascii="Times New Roman" w:hAnsi="Times New Roman" w:cs="Times New Roman"/>
          <w:sz w:val="24"/>
          <w:szCs w:val="24"/>
        </w:rPr>
        <w:t xml:space="preserve"> </w:t>
      </w:r>
      <w:r w:rsidR="00E31616">
        <w:rPr>
          <w:rFonts w:ascii="Times New Roman" w:hAnsi="Times New Roman" w:cs="Times New Roman"/>
          <w:sz w:val="24"/>
          <w:szCs w:val="24"/>
        </w:rPr>
        <w:t xml:space="preserve">Un </w:t>
      </w:r>
      <w:r>
        <w:rPr>
          <w:rFonts w:ascii="Times New Roman" w:hAnsi="Times New Roman" w:cs="Times New Roman"/>
          <w:sz w:val="24"/>
          <w:szCs w:val="24"/>
        </w:rPr>
        <w:t>k</w:t>
      </w:r>
      <w:r w:rsidR="00E31616">
        <w:rPr>
          <w:rFonts w:ascii="Times New Roman" w:hAnsi="Times New Roman" w:cs="Times New Roman"/>
          <w:sz w:val="24"/>
          <w:szCs w:val="24"/>
        </w:rPr>
        <w:t xml:space="preserve">ilogramme </w:t>
      </w:r>
      <w:r>
        <w:rPr>
          <w:rFonts w:ascii="Times New Roman" w:hAnsi="Times New Roman" w:cs="Times New Roman"/>
          <w:sz w:val="24"/>
          <w:szCs w:val="24"/>
        </w:rPr>
        <w:t xml:space="preserve">de niébé possède 3400 calories et 230 g de protéines, soit deux fois plus que le mil et le sorgho (Ndiaye, 1996). En plus de ses qualités nutritionnelles, il améliore la fertilité des sols par </w:t>
      </w:r>
      <w:r w:rsidR="00E31616">
        <w:rPr>
          <w:rFonts w:ascii="Times New Roman" w:hAnsi="Times New Roman" w:cs="Times New Roman"/>
          <w:sz w:val="24"/>
          <w:szCs w:val="24"/>
        </w:rPr>
        <w:t xml:space="preserve">son </w:t>
      </w:r>
      <w:r w:rsidRPr="00B36FBB">
        <w:rPr>
          <w:rFonts w:ascii="Times New Roman" w:hAnsi="Times New Roman" w:cs="Times New Roman"/>
          <w:sz w:val="24"/>
          <w:szCs w:val="24"/>
        </w:rPr>
        <w:t>haut potentiel de fixation biologique de l’</w:t>
      </w:r>
      <w:r w:rsidR="00A77512" w:rsidRPr="00B36FBB">
        <w:rPr>
          <w:rFonts w:ascii="Times New Roman" w:hAnsi="Times New Roman" w:cs="Times New Roman"/>
          <w:sz w:val="24"/>
          <w:szCs w:val="24"/>
        </w:rPr>
        <w:t>azote</w:t>
      </w:r>
      <w:r w:rsidR="00A77512">
        <w:rPr>
          <w:rFonts w:ascii="Times New Roman" w:hAnsi="Times New Roman" w:cs="Times New Roman"/>
          <w:sz w:val="24"/>
          <w:szCs w:val="24"/>
        </w:rPr>
        <w:t xml:space="preserve"> surtout</w:t>
      </w:r>
      <w:r w:rsidR="00E31616">
        <w:rPr>
          <w:rFonts w:ascii="Times New Roman" w:hAnsi="Times New Roman" w:cs="Times New Roman"/>
          <w:sz w:val="24"/>
          <w:szCs w:val="24"/>
        </w:rPr>
        <w:t xml:space="preserve"> dans les zones où </w:t>
      </w:r>
      <w:r w:rsidR="00056070">
        <w:rPr>
          <w:rFonts w:ascii="Times New Roman" w:hAnsi="Times New Roman" w:cs="Times New Roman"/>
          <w:sz w:val="24"/>
          <w:szCs w:val="24"/>
        </w:rPr>
        <w:t>les sols sont pauvres (</w:t>
      </w:r>
      <w:r w:rsidRPr="00B36FBB">
        <w:rPr>
          <w:rFonts w:ascii="Times New Roman" w:hAnsi="Times New Roman" w:cs="Times New Roman"/>
          <w:sz w:val="24"/>
          <w:szCs w:val="24"/>
        </w:rPr>
        <w:t>faibles en</w:t>
      </w:r>
      <w:r>
        <w:rPr>
          <w:rFonts w:ascii="Times New Roman" w:hAnsi="Times New Roman" w:cs="Times New Roman"/>
          <w:sz w:val="24"/>
          <w:szCs w:val="24"/>
        </w:rPr>
        <w:t xml:space="preserve"> teneur en matières organique &lt;</w:t>
      </w:r>
      <w:r w:rsidRPr="00B36FBB">
        <w:rPr>
          <w:rFonts w:ascii="Times New Roman" w:hAnsi="Times New Roman" w:cs="Times New Roman"/>
          <w:sz w:val="24"/>
          <w:szCs w:val="24"/>
        </w:rPr>
        <w:t xml:space="preserve">0,2 </w:t>
      </w:r>
      <w:r w:rsidR="001B6031">
        <w:rPr>
          <w:rFonts w:ascii="Times New Roman" w:hAnsi="Times New Roman" w:cs="Times New Roman"/>
          <w:sz w:val="24"/>
          <w:szCs w:val="24"/>
        </w:rPr>
        <w:t>%),</w:t>
      </w:r>
      <w:r w:rsidR="00056070">
        <w:rPr>
          <w:rFonts w:ascii="Times New Roman" w:hAnsi="Times New Roman" w:cs="Times New Roman"/>
          <w:sz w:val="24"/>
          <w:szCs w:val="24"/>
        </w:rPr>
        <w:t xml:space="preserve"> </w:t>
      </w:r>
      <w:r w:rsidRPr="00B36FBB">
        <w:rPr>
          <w:rFonts w:ascii="Times New Roman" w:hAnsi="Times New Roman" w:cs="Times New Roman"/>
          <w:sz w:val="24"/>
          <w:szCs w:val="24"/>
        </w:rPr>
        <w:t>(Cissé et Hall, 2003)</w:t>
      </w:r>
      <w:r>
        <w:rPr>
          <w:rFonts w:ascii="Times New Roman" w:hAnsi="Times New Roman" w:cs="Times New Roman"/>
          <w:sz w:val="24"/>
          <w:szCs w:val="24"/>
        </w:rPr>
        <w:t>.</w:t>
      </w:r>
      <w:r w:rsidR="00577FDA">
        <w:rPr>
          <w:rFonts w:ascii="Times New Roman" w:hAnsi="Times New Roman" w:cs="Times New Roman"/>
          <w:sz w:val="24"/>
          <w:szCs w:val="24"/>
        </w:rPr>
        <w:t xml:space="preserve"> S</w:t>
      </w:r>
      <w:r>
        <w:rPr>
          <w:rFonts w:ascii="Times New Roman" w:hAnsi="Times New Roman" w:cs="Times New Roman"/>
          <w:sz w:val="24"/>
          <w:szCs w:val="24"/>
        </w:rPr>
        <w:t>es</w:t>
      </w:r>
      <w:r w:rsidR="00577FDA">
        <w:rPr>
          <w:rFonts w:ascii="Times New Roman" w:hAnsi="Times New Roman" w:cs="Times New Roman"/>
          <w:sz w:val="24"/>
          <w:szCs w:val="24"/>
        </w:rPr>
        <w:t xml:space="preserve"> feuilles</w:t>
      </w:r>
      <w:r>
        <w:rPr>
          <w:rFonts w:ascii="Times New Roman" w:hAnsi="Times New Roman" w:cs="Times New Roman"/>
          <w:sz w:val="24"/>
          <w:szCs w:val="24"/>
        </w:rPr>
        <w:t xml:space="preserve">  constituent un fourrage important pour le bétail mais</w:t>
      </w:r>
      <w:r w:rsidR="00577FDA">
        <w:rPr>
          <w:rFonts w:ascii="Times New Roman" w:hAnsi="Times New Roman" w:cs="Times New Roman"/>
          <w:sz w:val="24"/>
          <w:szCs w:val="24"/>
        </w:rPr>
        <w:t xml:space="preserve"> également </w:t>
      </w:r>
      <w:r>
        <w:rPr>
          <w:rFonts w:ascii="Times New Roman" w:hAnsi="Times New Roman" w:cs="Times New Roman"/>
          <w:sz w:val="24"/>
          <w:szCs w:val="24"/>
        </w:rPr>
        <w:t xml:space="preserve">de revenus, car ses </w:t>
      </w:r>
      <w:proofErr w:type="spellStart"/>
      <w:r>
        <w:rPr>
          <w:rFonts w:ascii="Times New Roman" w:hAnsi="Times New Roman" w:cs="Times New Roman"/>
          <w:sz w:val="24"/>
          <w:szCs w:val="24"/>
        </w:rPr>
        <w:t>fanes</w:t>
      </w:r>
      <w:proofErr w:type="spellEnd"/>
      <w:r>
        <w:rPr>
          <w:rFonts w:ascii="Times New Roman" w:hAnsi="Times New Roman" w:cs="Times New Roman"/>
          <w:sz w:val="24"/>
          <w:szCs w:val="24"/>
        </w:rPr>
        <w:t xml:space="preserve"> stockées durant la saison sèche peuvent avoir une valeur monétaire élevée surtout dans la zone d’étude. </w:t>
      </w:r>
    </w:p>
    <w:p w:rsidR="00CC1DEA" w:rsidRPr="00CC1DEA" w:rsidRDefault="00CC1DEA" w:rsidP="004515E8">
      <w:pPr>
        <w:spacing w:line="360" w:lineRule="auto"/>
        <w:jc w:val="both"/>
        <w:rPr>
          <w:rFonts w:ascii="Times New Roman" w:hAnsi="Times New Roman" w:cs="Times New Roman"/>
          <w:sz w:val="24"/>
          <w:szCs w:val="24"/>
        </w:rPr>
      </w:pPr>
      <w:r w:rsidRPr="00CC1DEA">
        <w:rPr>
          <w:rFonts w:ascii="Times New Roman" w:hAnsi="Times New Roman" w:cs="Times New Roman"/>
          <w:color w:val="000000"/>
          <w:sz w:val="24"/>
          <w:szCs w:val="24"/>
        </w:rPr>
        <w:t>Les principaux pays producteurs en Afrique selon leur importance sont l</w:t>
      </w:r>
      <w:r>
        <w:rPr>
          <w:rFonts w:ascii="Times New Roman" w:hAnsi="Times New Roman" w:cs="Times New Roman"/>
          <w:color w:val="000000"/>
          <w:sz w:val="24"/>
          <w:szCs w:val="24"/>
        </w:rPr>
        <w:t xml:space="preserve">e Nigéria, le Niger, le Burkina </w:t>
      </w:r>
      <w:r w:rsidRPr="00CC1DEA">
        <w:rPr>
          <w:rFonts w:ascii="Times New Roman" w:hAnsi="Times New Roman" w:cs="Times New Roman"/>
          <w:color w:val="000000"/>
          <w:sz w:val="24"/>
          <w:szCs w:val="24"/>
        </w:rPr>
        <w:t>Faso, le Mali, le Bénin, le Ghana, le Cameroun, le Togo, le Sénégal, l</w:t>
      </w:r>
      <w:r>
        <w:rPr>
          <w:rFonts w:ascii="Times New Roman" w:hAnsi="Times New Roman" w:cs="Times New Roman"/>
          <w:color w:val="000000"/>
          <w:sz w:val="24"/>
          <w:szCs w:val="24"/>
        </w:rPr>
        <w:t xml:space="preserve">e Tchad, la Cote d'Ivoire et la </w:t>
      </w:r>
      <w:r w:rsidRPr="00CC1DEA">
        <w:rPr>
          <w:rFonts w:ascii="Times New Roman" w:hAnsi="Times New Roman" w:cs="Times New Roman"/>
          <w:color w:val="000000"/>
          <w:sz w:val="24"/>
          <w:szCs w:val="24"/>
        </w:rPr>
        <w:t>Mauritanie. On note également une production dans les zones de l'Af</w:t>
      </w:r>
      <w:r>
        <w:rPr>
          <w:rFonts w:ascii="Times New Roman" w:hAnsi="Times New Roman" w:cs="Times New Roman"/>
          <w:color w:val="000000"/>
          <w:sz w:val="24"/>
          <w:szCs w:val="24"/>
        </w:rPr>
        <w:t xml:space="preserve">rique de l'Est comme l'Ouganda, </w:t>
      </w:r>
      <w:r w:rsidRPr="00CC1DEA">
        <w:rPr>
          <w:rFonts w:ascii="Times New Roman" w:hAnsi="Times New Roman" w:cs="Times New Roman"/>
          <w:color w:val="000000"/>
          <w:sz w:val="24"/>
          <w:szCs w:val="24"/>
        </w:rPr>
        <w:t>l'Ethiopie, la Mozambique et la Tanzanie (Cissé, 2002 cité par Ali, 2</w:t>
      </w:r>
      <w:r>
        <w:rPr>
          <w:rFonts w:ascii="Times New Roman" w:hAnsi="Times New Roman" w:cs="Times New Roman"/>
          <w:color w:val="000000"/>
          <w:sz w:val="24"/>
          <w:szCs w:val="24"/>
        </w:rPr>
        <w:t xml:space="preserve">005). En 20l3, la production de </w:t>
      </w:r>
      <w:r w:rsidRPr="00CC1DEA">
        <w:rPr>
          <w:rFonts w:ascii="Times New Roman" w:hAnsi="Times New Roman" w:cs="Times New Roman"/>
          <w:color w:val="000000"/>
          <w:sz w:val="24"/>
          <w:szCs w:val="24"/>
        </w:rPr>
        <w:t>niébé en Afrique de l'Ouest a connu une hausse par rapport à la moyenne quinquennale (FAO PAM, 2013).</w:t>
      </w:r>
    </w:p>
    <w:p w:rsidR="00642514" w:rsidRDefault="00311AA7" w:rsidP="004515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culture du niébé occupe une place de choix au Sénégal, surtout dans la zone d’étude qui </w:t>
      </w:r>
      <w:r w:rsidR="00642514">
        <w:rPr>
          <w:rFonts w:ascii="Times New Roman" w:hAnsi="Times New Roman" w:cs="Times New Roman"/>
          <w:sz w:val="24"/>
          <w:szCs w:val="24"/>
        </w:rPr>
        <w:t xml:space="preserve">constitue </w:t>
      </w:r>
      <w:r w:rsidR="00C1541E">
        <w:rPr>
          <w:rFonts w:ascii="Times New Roman" w:hAnsi="Times New Roman" w:cs="Times New Roman"/>
          <w:sz w:val="24"/>
          <w:szCs w:val="24"/>
        </w:rPr>
        <w:t>principale</w:t>
      </w:r>
      <w:r w:rsidR="00642514">
        <w:rPr>
          <w:rFonts w:ascii="Times New Roman" w:hAnsi="Times New Roman" w:cs="Times New Roman"/>
          <w:sz w:val="24"/>
          <w:szCs w:val="24"/>
        </w:rPr>
        <w:t xml:space="preserve"> z</w:t>
      </w:r>
      <w:r>
        <w:rPr>
          <w:rFonts w:ascii="Times New Roman" w:hAnsi="Times New Roman" w:cs="Times New Roman"/>
          <w:sz w:val="24"/>
          <w:szCs w:val="24"/>
        </w:rPr>
        <w:t xml:space="preserve">one de </w:t>
      </w:r>
      <w:r w:rsidR="00642514">
        <w:rPr>
          <w:rFonts w:ascii="Times New Roman" w:hAnsi="Times New Roman" w:cs="Times New Roman"/>
          <w:sz w:val="24"/>
          <w:szCs w:val="24"/>
        </w:rPr>
        <w:t xml:space="preserve">production </w:t>
      </w:r>
      <w:r>
        <w:rPr>
          <w:rFonts w:ascii="Times New Roman" w:hAnsi="Times New Roman" w:cs="Times New Roman"/>
          <w:sz w:val="24"/>
          <w:szCs w:val="24"/>
        </w:rPr>
        <w:t>de</w:t>
      </w:r>
      <w:r w:rsidR="006E4759">
        <w:rPr>
          <w:rFonts w:ascii="Times New Roman" w:hAnsi="Times New Roman" w:cs="Times New Roman"/>
          <w:sz w:val="24"/>
          <w:szCs w:val="24"/>
        </w:rPr>
        <w:t xml:space="preserve"> cette</w:t>
      </w:r>
      <w:r w:rsidR="00056070">
        <w:rPr>
          <w:rFonts w:ascii="Times New Roman" w:hAnsi="Times New Roman" w:cs="Times New Roman"/>
          <w:sz w:val="24"/>
          <w:szCs w:val="24"/>
        </w:rPr>
        <w:t xml:space="preserve"> </w:t>
      </w:r>
      <w:r w:rsidR="00642514">
        <w:rPr>
          <w:rFonts w:ascii="Times New Roman" w:hAnsi="Times New Roman" w:cs="Times New Roman"/>
          <w:sz w:val="24"/>
          <w:szCs w:val="24"/>
        </w:rPr>
        <w:t>légumineuse</w:t>
      </w:r>
      <w:r>
        <w:rPr>
          <w:rFonts w:ascii="Times New Roman" w:hAnsi="Times New Roman" w:cs="Times New Roman"/>
          <w:sz w:val="24"/>
          <w:szCs w:val="24"/>
        </w:rPr>
        <w:t xml:space="preserve">. Sa culture revêt donc un intérêt considérable dans les assolements et surtout </w:t>
      </w:r>
      <w:r w:rsidR="00642514">
        <w:rPr>
          <w:rFonts w:ascii="Times New Roman" w:hAnsi="Times New Roman" w:cs="Times New Roman"/>
          <w:sz w:val="24"/>
          <w:szCs w:val="24"/>
        </w:rPr>
        <w:t xml:space="preserve">dans </w:t>
      </w:r>
      <w:r>
        <w:rPr>
          <w:rFonts w:ascii="Times New Roman" w:hAnsi="Times New Roman" w:cs="Times New Roman"/>
          <w:sz w:val="24"/>
          <w:szCs w:val="24"/>
        </w:rPr>
        <w:t>la consommation</w:t>
      </w:r>
      <w:r w:rsidR="00642514">
        <w:rPr>
          <w:rFonts w:ascii="Times New Roman" w:hAnsi="Times New Roman" w:cs="Times New Roman"/>
          <w:sz w:val="24"/>
          <w:szCs w:val="24"/>
        </w:rPr>
        <w:t xml:space="preserve">. </w:t>
      </w:r>
    </w:p>
    <w:p w:rsidR="0032030A" w:rsidRDefault="00D4329C" w:rsidP="004515E8">
      <w:pPr>
        <w:spacing w:line="360" w:lineRule="auto"/>
        <w:jc w:val="both"/>
        <w:rPr>
          <w:rFonts w:ascii="Times New Roman" w:hAnsi="Times New Roman" w:cs="Times New Roman"/>
          <w:sz w:val="24"/>
          <w:szCs w:val="24"/>
        </w:rPr>
      </w:pPr>
      <w:r>
        <w:rPr>
          <w:rFonts w:ascii="Times New Roman" w:hAnsi="Times New Roman" w:cs="Times New Roman"/>
          <w:sz w:val="24"/>
          <w:szCs w:val="24"/>
        </w:rPr>
        <w:t>Aujourd’hui,</w:t>
      </w:r>
      <w:r w:rsidR="006E4759">
        <w:rPr>
          <w:rFonts w:ascii="Times New Roman" w:hAnsi="Times New Roman" w:cs="Times New Roman"/>
          <w:sz w:val="24"/>
          <w:szCs w:val="24"/>
        </w:rPr>
        <w:t xml:space="preserve"> le maillon de la transformation qui renferme la restauration de la rue constitue l’une des créneaux porteurs les plus importantes dans la chaîne.</w:t>
      </w:r>
      <w:r w:rsidR="00056070">
        <w:rPr>
          <w:rFonts w:ascii="Times New Roman" w:hAnsi="Times New Roman" w:cs="Times New Roman"/>
          <w:sz w:val="24"/>
          <w:szCs w:val="24"/>
        </w:rPr>
        <w:t xml:space="preserve"> </w:t>
      </w:r>
      <w:r w:rsidR="00311AA7" w:rsidRPr="009B6AC4">
        <w:rPr>
          <w:rFonts w:ascii="Times New Roman" w:hAnsi="Times New Roman" w:cs="Times New Roman"/>
          <w:sz w:val="24"/>
          <w:szCs w:val="24"/>
        </w:rPr>
        <w:t xml:space="preserve">Le niébé est donc </w:t>
      </w:r>
      <w:r w:rsidR="006E4759">
        <w:rPr>
          <w:rFonts w:ascii="Times New Roman" w:hAnsi="Times New Roman" w:cs="Times New Roman"/>
          <w:sz w:val="24"/>
          <w:szCs w:val="24"/>
        </w:rPr>
        <w:t xml:space="preserve">devenu </w:t>
      </w:r>
      <w:r w:rsidR="00311AA7" w:rsidRPr="009B6AC4">
        <w:rPr>
          <w:rFonts w:ascii="Times New Roman" w:hAnsi="Times New Roman" w:cs="Times New Roman"/>
          <w:sz w:val="24"/>
          <w:szCs w:val="24"/>
        </w:rPr>
        <w:t>une spéculation importante pour la sécurité alimentaire et nutritionnelle.</w:t>
      </w:r>
      <w:r w:rsidR="00311AA7">
        <w:rPr>
          <w:rFonts w:ascii="Times New Roman" w:hAnsi="Times New Roman" w:cs="Times New Roman"/>
          <w:sz w:val="24"/>
          <w:szCs w:val="24"/>
        </w:rPr>
        <w:t xml:space="preserve"> Dans le département de Louga, la culture occupe une place importante avec </w:t>
      </w:r>
      <w:r w:rsidR="00A00105">
        <w:rPr>
          <w:rFonts w:ascii="Times New Roman" w:hAnsi="Times New Roman" w:cs="Times New Roman"/>
          <w:sz w:val="24"/>
          <w:szCs w:val="24"/>
        </w:rPr>
        <w:t>21%</w:t>
      </w:r>
      <w:r w:rsidR="00311AA7">
        <w:rPr>
          <w:rFonts w:ascii="Times New Roman" w:hAnsi="Times New Roman" w:cs="Times New Roman"/>
          <w:sz w:val="24"/>
          <w:szCs w:val="24"/>
        </w:rPr>
        <w:t xml:space="preserve"> des superficies emblavés réservés à cette spéculation</w:t>
      </w:r>
      <w:r w:rsidR="00642514">
        <w:rPr>
          <w:rFonts w:ascii="Times New Roman" w:hAnsi="Times New Roman" w:cs="Times New Roman"/>
          <w:sz w:val="24"/>
          <w:szCs w:val="24"/>
        </w:rPr>
        <w:t xml:space="preserve"> (DRDR, 2013)</w:t>
      </w:r>
      <w:r w:rsidR="00311AA7">
        <w:rPr>
          <w:rFonts w:ascii="Times New Roman" w:hAnsi="Times New Roman" w:cs="Times New Roman"/>
          <w:sz w:val="24"/>
          <w:szCs w:val="24"/>
        </w:rPr>
        <w:t>.</w:t>
      </w:r>
      <w:r w:rsidR="00311AA7" w:rsidRPr="009B6AC4">
        <w:rPr>
          <w:rFonts w:ascii="Times New Roman" w:hAnsi="Times New Roman" w:cs="Times New Roman"/>
          <w:sz w:val="24"/>
          <w:szCs w:val="24"/>
        </w:rPr>
        <w:t>Cette importance fait que le niébé est l’objet de travaux d’amélioration</w:t>
      </w:r>
      <w:r w:rsidR="009D00F9">
        <w:rPr>
          <w:rFonts w:ascii="Times New Roman" w:hAnsi="Times New Roman" w:cs="Times New Roman"/>
          <w:sz w:val="24"/>
          <w:szCs w:val="24"/>
        </w:rPr>
        <w:t xml:space="preserve"> de</w:t>
      </w:r>
      <w:r w:rsidR="00A00105">
        <w:rPr>
          <w:rFonts w:ascii="Times New Roman" w:hAnsi="Times New Roman" w:cs="Times New Roman"/>
          <w:sz w:val="24"/>
          <w:szCs w:val="24"/>
        </w:rPr>
        <w:t xml:space="preserve"> suivi </w:t>
      </w:r>
      <w:r w:rsidR="00311AA7" w:rsidRPr="009B6AC4">
        <w:rPr>
          <w:rFonts w:ascii="Times New Roman" w:hAnsi="Times New Roman" w:cs="Times New Roman"/>
          <w:sz w:val="24"/>
          <w:szCs w:val="24"/>
        </w:rPr>
        <w:t>pour augmenter les performances au champ mais aussi sa valorisation par la transformation</w:t>
      </w:r>
      <w:r w:rsidR="00A00105">
        <w:rPr>
          <w:rFonts w:ascii="Times New Roman" w:hAnsi="Times New Roman" w:cs="Times New Roman"/>
          <w:sz w:val="24"/>
          <w:szCs w:val="24"/>
        </w:rPr>
        <w:t>.</w:t>
      </w:r>
      <w:r w:rsidR="00311AA7">
        <w:rPr>
          <w:rFonts w:ascii="Times New Roman" w:hAnsi="Times New Roman" w:cs="Times New Roman"/>
          <w:sz w:val="24"/>
          <w:szCs w:val="24"/>
        </w:rPr>
        <w:t xml:space="preserve"> L</w:t>
      </w:r>
      <w:r w:rsidR="00311AA7" w:rsidRPr="009B6AC4">
        <w:rPr>
          <w:rFonts w:ascii="Times New Roman" w:hAnsi="Times New Roman" w:cs="Times New Roman"/>
          <w:sz w:val="24"/>
          <w:szCs w:val="24"/>
        </w:rPr>
        <w:t>e rôle économique du nié</w:t>
      </w:r>
      <w:r w:rsidR="00311AA7">
        <w:rPr>
          <w:rFonts w:ascii="Times New Roman" w:hAnsi="Times New Roman" w:cs="Times New Roman"/>
          <w:sz w:val="24"/>
          <w:szCs w:val="24"/>
        </w:rPr>
        <w:t xml:space="preserve">bé </w:t>
      </w:r>
      <w:r w:rsidR="009D00F9">
        <w:rPr>
          <w:rFonts w:ascii="Times New Roman" w:hAnsi="Times New Roman" w:cs="Times New Roman"/>
          <w:sz w:val="24"/>
          <w:szCs w:val="24"/>
        </w:rPr>
        <w:t>nécessite</w:t>
      </w:r>
      <w:r w:rsidR="00056070">
        <w:rPr>
          <w:rFonts w:ascii="Times New Roman" w:hAnsi="Times New Roman" w:cs="Times New Roman"/>
          <w:sz w:val="24"/>
          <w:szCs w:val="24"/>
        </w:rPr>
        <w:t xml:space="preserve"> </w:t>
      </w:r>
      <w:r w:rsidR="009D00F9">
        <w:rPr>
          <w:rFonts w:ascii="Times New Roman" w:hAnsi="Times New Roman" w:cs="Times New Roman"/>
          <w:sz w:val="24"/>
          <w:szCs w:val="24"/>
        </w:rPr>
        <w:t>de</w:t>
      </w:r>
      <w:r w:rsidR="00311AA7">
        <w:rPr>
          <w:rFonts w:ascii="Times New Roman" w:hAnsi="Times New Roman" w:cs="Times New Roman"/>
          <w:sz w:val="24"/>
          <w:szCs w:val="24"/>
        </w:rPr>
        <w:t xml:space="preserve"> mieux cerner la chaî</w:t>
      </w:r>
      <w:r w:rsidR="00311AA7" w:rsidRPr="009B6AC4">
        <w:rPr>
          <w:rFonts w:ascii="Times New Roman" w:hAnsi="Times New Roman" w:cs="Times New Roman"/>
          <w:sz w:val="24"/>
          <w:szCs w:val="24"/>
        </w:rPr>
        <w:t xml:space="preserve">ne de valeur pour en connaitre les </w:t>
      </w:r>
      <w:r w:rsidR="009D00F9">
        <w:rPr>
          <w:rFonts w:ascii="Times New Roman" w:hAnsi="Times New Roman" w:cs="Times New Roman"/>
          <w:sz w:val="24"/>
          <w:szCs w:val="24"/>
        </w:rPr>
        <w:t>acteurs</w:t>
      </w:r>
      <w:r w:rsidR="00311AA7" w:rsidRPr="009B6AC4">
        <w:rPr>
          <w:rFonts w:ascii="Times New Roman" w:hAnsi="Times New Roman" w:cs="Times New Roman"/>
          <w:sz w:val="24"/>
          <w:szCs w:val="24"/>
        </w:rPr>
        <w:t>, le fonctionnement et les performances. Des travaux similaires ont été faits au nivea</w:t>
      </w:r>
      <w:r w:rsidR="00311AA7">
        <w:rPr>
          <w:rFonts w:ascii="Times New Roman" w:hAnsi="Times New Roman" w:cs="Times New Roman"/>
          <w:sz w:val="24"/>
          <w:szCs w:val="24"/>
        </w:rPr>
        <w:t>u</w:t>
      </w:r>
      <w:r w:rsidR="00311AA7" w:rsidRPr="009B6AC4">
        <w:rPr>
          <w:rFonts w:ascii="Times New Roman" w:hAnsi="Times New Roman" w:cs="Times New Roman"/>
          <w:sz w:val="24"/>
          <w:szCs w:val="24"/>
        </w:rPr>
        <w:t xml:space="preserve"> national </w:t>
      </w:r>
      <w:r w:rsidR="0032030A" w:rsidRPr="009B6AC4">
        <w:rPr>
          <w:rFonts w:ascii="Times New Roman" w:hAnsi="Times New Roman" w:cs="Times New Roman"/>
          <w:sz w:val="24"/>
          <w:szCs w:val="24"/>
        </w:rPr>
        <w:t>et</w:t>
      </w:r>
      <w:r w:rsidR="00056070">
        <w:rPr>
          <w:rFonts w:ascii="Times New Roman" w:hAnsi="Times New Roman" w:cs="Times New Roman"/>
          <w:sz w:val="24"/>
          <w:szCs w:val="24"/>
        </w:rPr>
        <w:t xml:space="preserve"> </w:t>
      </w:r>
      <w:r w:rsidR="0032030A" w:rsidRPr="009B6AC4">
        <w:rPr>
          <w:rFonts w:ascii="Times New Roman" w:hAnsi="Times New Roman" w:cs="Times New Roman"/>
          <w:sz w:val="24"/>
          <w:szCs w:val="24"/>
        </w:rPr>
        <w:t xml:space="preserve">sous régional </w:t>
      </w:r>
      <w:r w:rsidR="009D00F9">
        <w:rPr>
          <w:rFonts w:ascii="Times New Roman" w:hAnsi="Times New Roman" w:cs="Times New Roman"/>
          <w:sz w:val="24"/>
          <w:szCs w:val="24"/>
        </w:rPr>
        <w:t>sur</w:t>
      </w:r>
      <w:r w:rsidR="00056070">
        <w:rPr>
          <w:rFonts w:ascii="Times New Roman" w:hAnsi="Times New Roman" w:cs="Times New Roman"/>
          <w:sz w:val="24"/>
          <w:szCs w:val="24"/>
        </w:rPr>
        <w:t xml:space="preserve"> </w:t>
      </w:r>
      <w:r w:rsidR="009D00F9">
        <w:rPr>
          <w:rFonts w:ascii="Times New Roman" w:hAnsi="Times New Roman" w:cs="Times New Roman"/>
          <w:sz w:val="24"/>
          <w:szCs w:val="24"/>
        </w:rPr>
        <w:t>d</w:t>
      </w:r>
      <w:r w:rsidR="00311AA7" w:rsidRPr="009B6AC4">
        <w:rPr>
          <w:rFonts w:ascii="Times New Roman" w:hAnsi="Times New Roman" w:cs="Times New Roman"/>
          <w:sz w:val="24"/>
          <w:szCs w:val="24"/>
        </w:rPr>
        <w:t>es fili</w:t>
      </w:r>
      <w:r w:rsidR="00311AA7">
        <w:rPr>
          <w:rFonts w:ascii="Times New Roman" w:hAnsi="Times New Roman" w:cs="Times New Roman"/>
          <w:sz w:val="24"/>
          <w:szCs w:val="24"/>
        </w:rPr>
        <w:t>ères comme</w:t>
      </w:r>
      <w:r w:rsidR="00A00105">
        <w:rPr>
          <w:rFonts w:ascii="Times New Roman" w:hAnsi="Times New Roman" w:cs="Times New Roman"/>
          <w:sz w:val="24"/>
          <w:szCs w:val="24"/>
        </w:rPr>
        <w:t xml:space="preserve"> : </w:t>
      </w:r>
      <w:r w:rsidR="00311AA7">
        <w:rPr>
          <w:rFonts w:ascii="Times New Roman" w:hAnsi="Times New Roman" w:cs="Times New Roman"/>
          <w:sz w:val="24"/>
          <w:szCs w:val="24"/>
        </w:rPr>
        <w:t xml:space="preserve">le mil, le sorgho, le maïs </w:t>
      </w:r>
      <w:r w:rsidR="00311AA7" w:rsidRPr="009B6AC4">
        <w:rPr>
          <w:rFonts w:ascii="Times New Roman" w:hAnsi="Times New Roman" w:cs="Times New Roman"/>
          <w:sz w:val="24"/>
          <w:szCs w:val="24"/>
        </w:rPr>
        <w:t xml:space="preserve">etc. </w:t>
      </w:r>
    </w:p>
    <w:p w:rsidR="00311AA7" w:rsidRDefault="0032030A" w:rsidP="004515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la région de Louga, très peu de travaux ont été conduites sur la chaine de valeur niébé et pourtant, elle est </w:t>
      </w:r>
      <w:r w:rsidR="00A00105" w:rsidRPr="009B6AC4">
        <w:rPr>
          <w:rFonts w:ascii="Times New Roman" w:hAnsi="Times New Roman" w:cs="Times New Roman"/>
          <w:sz w:val="24"/>
          <w:szCs w:val="24"/>
        </w:rPr>
        <w:t>considérée</w:t>
      </w:r>
      <w:r w:rsidR="00311AA7" w:rsidRPr="009B6AC4">
        <w:rPr>
          <w:rFonts w:ascii="Times New Roman" w:hAnsi="Times New Roman" w:cs="Times New Roman"/>
          <w:sz w:val="24"/>
          <w:szCs w:val="24"/>
        </w:rPr>
        <w:t xml:space="preserve"> comme </w:t>
      </w:r>
      <w:r>
        <w:rPr>
          <w:rFonts w:ascii="Times New Roman" w:hAnsi="Times New Roman" w:cs="Times New Roman"/>
          <w:sz w:val="24"/>
          <w:szCs w:val="24"/>
        </w:rPr>
        <w:t>la principale</w:t>
      </w:r>
      <w:r w:rsidR="00056070">
        <w:rPr>
          <w:rFonts w:ascii="Times New Roman" w:hAnsi="Times New Roman" w:cs="Times New Roman"/>
          <w:sz w:val="24"/>
          <w:szCs w:val="24"/>
        </w:rPr>
        <w:t xml:space="preserve"> </w:t>
      </w:r>
      <w:r w:rsidR="00311AA7" w:rsidRPr="009B6AC4">
        <w:rPr>
          <w:rFonts w:ascii="Times New Roman" w:hAnsi="Times New Roman" w:cs="Times New Roman"/>
          <w:sz w:val="24"/>
          <w:szCs w:val="24"/>
        </w:rPr>
        <w:t>zone de pr</w:t>
      </w:r>
      <w:r>
        <w:rPr>
          <w:rFonts w:ascii="Times New Roman" w:hAnsi="Times New Roman" w:cs="Times New Roman"/>
          <w:sz w:val="24"/>
          <w:szCs w:val="24"/>
        </w:rPr>
        <w:t xml:space="preserve">oduction du niébé au Sénégal. </w:t>
      </w:r>
      <w:r w:rsidR="00311AA7" w:rsidRPr="009B6AC4">
        <w:rPr>
          <w:rFonts w:ascii="Times New Roman" w:hAnsi="Times New Roman" w:cs="Times New Roman"/>
          <w:sz w:val="24"/>
          <w:szCs w:val="24"/>
        </w:rPr>
        <w:t>C’est dans cette optiqu</w:t>
      </w:r>
      <w:r w:rsidR="00311AA7">
        <w:rPr>
          <w:rFonts w:ascii="Times New Roman" w:hAnsi="Times New Roman" w:cs="Times New Roman"/>
          <w:sz w:val="24"/>
          <w:szCs w:val="24"/>
        </w:rPr>
        <w:t>e</w:t>
      </w:r>
      <w:r w:rsidR="00311AA7" w:rsidRPr="009B6AC4">
        <w:rPr>
          <w:rFonts w:ascii="Times New Roman" w:hAnsi="Times New Roman" w:cs="Times New Roman"/>
          <w:sz w:val="24"/>
          <w:szCs w:val="24"/>
        </w:rPr>
        <w:t xml:space="preserve"> que s’inscrit notre </w:t>
      </w:r>
      <w:r>
        <w:rPr>
          <w:rFonts w:ascii="Times New Roman" w:hAnsi="Times New Roman" w:cs="Times New Roman"/>
          <w:sz w:val="24"/>
          <w:szCs w:val="24"/>
        </w:rPr>
        <w:t>mémoire de fin d'études de master</w:t>
      </w:r>
      <w:r w:rsidR="00311AA7" w:rsidRPr="009B6AC4">
        <w:rPr>
          <w:rFonts w:ascii="Times New Roman" w:hAnsi="Times New Roman" w:cs="Times New Roman"/>
          <w:sz w:val="24"/>
          <w:szCs w:val="24"/>
        </w:rPr>
        <w:t>.</w:t>
      </w:r>
    </w:p>
    <w:p w:rsidR="00FD0A55" w:rsidRDefault="00CC1DEA" w:rsidP="004515E8">
      <w:pPr>
        <w:spacing w:line="360" w:lineRule="auto"/>
        <w:jc w:val="both"/>
        <w:rPr>
          <w:rFonts w:ascii="Times New Roman" w:hAnsi="Times New Roman" w:cs="Times New Roman"/>
          <w:sz w:val="24"/>
          <w:szCs w:val="24"/>
        </w:rPr>
      </w:pPr>
      <w:r>
        <w:rPr>
          <w:rFonts w:ascii="Times New Roman" w:hAnsi="Times New Roman" w:cs="Times New Roman"/>
          <w:sz w:val="24"/>
          <w:szCs w:val="24"/>
        </w:rPr>
        <w:t>L’objectif général de</w:t>
      </w:r>
      <w:r w:rsidR="00FD0A55">
        <w:rPr>
          <w:rFonts w:ascii="Times New Roman" w:hAnsi="Times New Roman" w:cs="Times New Roman"/>
          <w:sz w:val="24"/>
          <w:szCs w:val="24"/>
        </w:rPr>
        <w:t>, l’étude consiste à faire une analyse de la chaîne de valeur niébé dans</w:t>
      </w:r>
      <w:r w:rsidR="00114A0B">
        <w:rPr>
          <w:rFonts w:ascii="Times New Roman" w:hAnsi="Times New Roman" w:cs="Times New Roman"/>
          <w:sz w:val="24"/>
          <w:szCs w:val="24"/>
        </w:rPr>
        <w:t xml:space="preserve"> le</w:t>
      </w:r>
      <w:r w:rsidR="00FD0A55">
        <w:rPr>
          <w:rFonts w:ascii="Times New Roman" w:hAnsi="Times New Roman" w:cs="Times New Roman"/>
          <w:sz w:val="24"/>
          <w:szCs w:val="24"/>
        </w:rPr>
        <w:t xml:space="preserve"> département de Louga.</w:t>
      </w:r>
    </w:p>
    <w:p w:rsidR="003C57B1" w:rsidRDefault="003C57B1" w:rsidP="004515E8">
      <w:pPr>
        <w:spacing w:line="360" w:lineRule="auto"/>
        <w:jc w:val="both"/>
        <w:rPr>
          <w:rFonts w:ascii="Times New Roman" w:hAnsi="Times New Roman" w:cs="Times New Roman"/>
          <w:sz w:val="24"/>
          <w:szCs w:val="24"/>
        </w:rPr>
      </w:pPr>
      <w:r>
        <w:rPr>
          <w:rFonts w:ascii="Times New Roman" w:hAnsi="Times New Roman" w:cs="Times New Roman"/>
          <w:sz w:val="24"/>
          <w:szCs w:val="24"/>
        </w:rPr>
        <w:t>Le document est</w:t>
      </w:r>
      <w:r w:rsidR="00114A0B">
        <w:rPr>
          <w:rFonts w:ascii="Times New Roman" w:hAnsi="Times New Roman" w:cs="Times New Roman"/>
          <w:sz w:val="24"/>
          <w:szCs w:val="24"/>
        </w:rPr>
        <w:t xml:space="preserve"> scindé en trois chapitres.</w:t>
      </w:r>
    </w:p>
    <w:p w:rsidR="0032030A" w:rsidRDefault="00891A35" w:rsidP="004515E8">
      <w:pPr>
        <w:spacing w:line="360" w:lineRule="auto"/>
        <w:jc w:val="both"/>
        <w:rPr>
          <w:rFonts w:ascii="Times New Roman" w:hAnsi="Times New Roman" w:cs="Times New Roman"/>
          <w:sz w:val="24"/>
          <w:szCs w:val="24"/>
        </w:rPr>
      </w:pPr>
      <w:r>
        <w:rPr>
          <w:rFonts w:ascii="Times New Roman" w:hAnsi="Times New Roman" w:cs="Times New Roman"/>
          <w:sz w:val="24"/>
          <w:szCs w:val="24"/>
        </w:rPr>
        <w:t>Après l’introduction</w:t>
      </w:r>
      <w:r w:rsidR="00E872E5">
        <w:rPr>
          <w:rFonts w:ascii="Times New Roman" w:hAnsi="Times New Roman" w:cs="Times New Roman"/>
          <w:sz w:val="24"/>
          <w:szCs w:val="24"/>
        </w:rPr>
        <w:t xml:space="preserve"> et la </w:t>
      </w:r>
      <w:r w:rsidR="00114A0B">
        <w:rPr>
          <w:rFonts w:ascii="Times New Roman" w:hAnsi="Times New Roman" w:cs="Times New Roman"/>
          <w:sz w:val="24"/>
          <w:szCs w:val="24"/>
        </w:rPr>
        <w:t>problématique</w:t>
      </w:r>
      <w:r w:rsidR="00E872E5">
        <w:rPr>
          <w:rFonts w:ascii="Times New Roman" w:hAnsi="Times New Roman" w:cs="Times New Roman"/>
          <w:sz w:val="24"/>
          <w:szCs w:val="24"/>
        </w:rPr>
        <w:t>.</w:t>
      </w:r>
      <w:r>
        <w:rPr>
          <w:rFonts w:ascii="Times New Roman" w:hAnsi="Times New Roman" w:cs="Times New Roman"/>
          <w:sz w:val="24"/>
          <w:szCs w:val="24"/>
        </w:rPr>
        <w:t xml:space="preserve"> Nous allons d’abord faire une généralité sur le niébé, en passant en revue la définition des concepts et la revue de la littérature.</w:t>
      </w:r>
      <w:r w:rsidR="00DC16F2">
        <w:rPr>
          <w:rFonts w:ascii="Times New Roman" w:hAnsi="Times New Roman" w:cs="Times New Roman"/>
          <w:sz w:val="24"/>
          <w:szCs w:val="24"/>
        </w:rPr>
        <w:t xml:space="preserve"> </w:t>
      </w:r>
      <w:r w:rsidR="00E872E5">
        <w:rPr>
          <w:rFonts w:ascii="Times New Roman" w:hAnsi="Times New Roman" w:cs="Times New Roman"/>
          <w:sz w:val="24"/>
          <w:szCs w:val="24"/>
        </w:rPr>
        <w:t>Ensuite faire la présentation de la zone d’étude. Enfin les résultats et les discussions sont présentés pour aboutir à une conclusion et enfin à des recommandations.</w:t>
      </w:r>
    </w:p>
    <w:p w:rsidR="00883B9D" w:rsidRPr="006B5E78" w:rsidRDefault="000B6BEB" w:rsidP="00BA529C">
      <w:pPr>
        <w:pStyle w:val="Titre1"/>
        <w:ind w:left="432"/>
      </w:pPr>
      <w:bookmarkStart w:id="21" w:name="_Toc446580569"/>
      <w:r w:rsidRPr="006B5E78">
        <w:t>PROBLEMATIQUE</w:t>
      </w:r>
      <w:bookmarkEnd w:id="21"/>
    </w:p>
    <w:p w:rsidR="008828F7" w:rsidRDefault="00311AA7">
      <w:pPr>
        <w:spacing w:line="360" w:lineRule="auto"/>
        <w:jc w:val="both"/>
        <w:rPr>
          <w:rFonts w:ascii="Times New Roman" w:hAnsi="Times New Roman" w:cs="Times New Roman"/>
          <w:color w:val="FF0000"/>
          <w:sz w:val="24"/>
          <w:szCs w:val="24"/>
        </w:rPr>
      </w:pPr>
      <w:r w:rsidRPr="003F64D8">
        <w:rPr>
          <w:rFonts w:ascii="Times New Roman" w:hAnsi="Times New Roman" w:cs="Times New Roman"/>
          <w:sz w:val="24"/>
          <w:szCs w:val="24"/>
        </w:rPr>
        <w:t xml:space="preserve">L’agriculture occupe une place prépondérante dans l’économie du Sénégal. Plus de </w:t>
      </w:r>
      <w:r w:rsidR="00E24281">
        <w:rPr>
          <w:rFonts w:ascii="Times New Roman" w:hAnsi="Times New Roman" w:cs="Times New Roman"/>
          <w:sz w:val="24"/>
          <w:szCs w:val="24"/>
        </w:rPr>
        <w:t>73,8</w:t>
      </w:r>
      <w:r w:rsidRPr="003F64D8">
        <w:rPr>
          <w:rFonts w:ascii="Times New Roman" w:hAnsi="Times New Roman" w:cs="Times New Roman"/>
          <w:sz w:val="24"/>
          <w:szCs w:val="24"/>
        </w:rPr>
        <w:t>% des ménages en milieu rural s’activent dans ce secteur. Elle emploie plus de 60% de la population du Sénégal</w:t>
      </w:r>
      <w:r w:rsidR="0032030A">
        <w:rPr>
          <w:rFonts w:ascii="Times New Roman" w:hAnsi="Times New Roman" w:cs="Times New Roman"/>
          <w:sz w:val="24"/>
          <w:szCs w:val="24"/>
        </w:rPr>
        <w:t xml:space="preserve">, </w:t>
      </w:r>
      <w:r w:rsidR="00E24281">
        <w:rPr>
          <w:rFonts w:ascii="Times New Roman" w:hAnsi="Times New Roman" w:cs="Times New Roman"/>
          <w:sz w:val="24"/>
          <w:szCs w:val="24"/>
        </w:rPr>
        <w:t>(</w:t>
      </w:r>
      <w:r w:rsidR="0032030A">
        <w:rPr>
          <w:rFonts w:ascii="Times New Roman" w:hAnsi="Times New Roman" w:cs="Times New Roman"/>
          <w:sz w:val="24"/>
          <w:szCs w:val="24"/>
        </w:rPr>
        <w:t xml:space="preserve">Rapport Définitif RGPHAE, </w:t>
      </w:r>
      <w:r w:rsidR="00E24281">
        <w:rPr>
          <w:rFonts w:ascii="Times New Roman" w:hAnsi="Times New Roman" w:cs="Times New Roman"/>
          <w:sz w:val="24"/>
          <w:szCs w:val="24"/>
        </w:rPr>
        <w:t>2013)</w:t>
      </w:r>
      <w:r w:rsidRPr="003F64D8">
        <w:rPr>
          <w:rFonts w:ascii="Times New Roman" w:hAnsi="Times New Roman" w:cs="Times New Roman"/>
          <w:sz w:val="24"/>
          <w:szCs w:val="24"/>
        </w:rPr>
        <w:t xml:space="preserve">. Dans ce secteur les </w:t>
      </w:r>
      <w:r w:rsidR="00E24281">
        <w:rPr>
          <w:rFonts w:ascii="Times New Roman" w:hAnsi="Times New Roman" w:cs="Times New Roman"/>
          <w:sz w:val="24"/>
          <w:szCs w:val="24"/>
        </w:rPr>
        <w:t>cultures</w:t>
      </w:r>
      <w:r w:rsidRPr="003F64D8">
        <w:rPr>
          <w:rFonts w:ascii="Times New Roman" w:hAnsi="Times New Roman" w:cs="Times New Roman"/>
          <w:sz w:val="24"/>
          <w:szCs w:val="24"/>
        </w:rPr>
        <w:t xml:space="preserve"> traditionnelles (mil, sorgho, niébé) constituent l’alimentation de base des </w:t>
      </w:r>
      <w:r w:rsidR="00883B9D">
        <w:rPr>
          <w:rFonts w:ascii="Times New Roman" w:hAnsi="Times New Roman" w:cs="Times New Roman"/>
          <w:sz w:val="24"/>
          <w:szCs w:val="24"/>
        </w:rPr>
        <w:t>S</w:t>
      </w:r>
      <w:r w:rsidRPr="003F64D8">
        <w:rPr>
          <w:rFonts w:ascii="Times New Roman" w:hAnsi="Times New Roman" w:cs="Times New Roman"/>
          <w:sz w:val="24"/>
          <w:szCs w:val="24"/>
        </w:rPr>
        <w:t>énégalais, avec un</w:t>
      </w:r>
      <w:r>
        <w:rPr>
          <w:rFonts w:ascii="Times New Roman" w:hAnsi="Times New Roman" w:cs="Times New Roman"/>
          <w:sz w:val="24"/>
          <w:szCs w:val="24"/>
        </w:rPr>
        <w:t xml:space="preserve"> pourcentage de 24% </w:t>
      </w:r>
      <w:r w:rsidRPr="003F64D8">
        <w:rPr>
          <w:rFonts w:ascii="Times New Roman" w:hAnsi="Times New Roman" w:cs="Times New Roman"/>
          <w:sz w:val="24"/>
          <w:szCs w:val="24"/>
        </w:rPr>
        <w:t>à la production céréalière nationale</w:t>
      </w:r>
      <w:r w:rsidR="00DC16F2">
        <w:rPr>
          <w:rFonts w:ascii="Times New Roman" w:hAnsi="Times New Roman" w:cs="Times New Roman"/>
          <w:sz w:val="24"/>
          <w:szCs w:val="24"/>
        </w:rPr>
        <w:t xml:space="preserve"> </w:t>
      </w:r>
      <w:r w:rsidR="0032030A">
        <w:rPr>
          <w:rFonts w:ascii="Times New Roman" w:hAnsi="Times New Roman" w:cs="Times New Roman"/>
          <w:sz w:val="24"/>
          <w:szCs w:val="24"/>
        </w:rPr>
        <w:t>(ANSD, 2013)</w:t>
      </w:r>
      <w:proofErr w:type="gramStart"/>
      <w:r w:rsidR="00883B9D">
        <w:rPr>
          <w:rFonts w:ascii="Times New Roman" w:hAnsi="Times New Roman" w:cs="Times New Roman"/>
          <w:sz w:val="24"/>
          <w:szCs w:val="24"/>
        </w:rPr>
        <w:t>,le</w:t>
      </w:r>
      <w:proofErr w:type="gramEnd"/>
      <w:r w:rsidRPr="003F64D8">
        <w:rPr>
          <w:rFonts w:ascii="Times New Roman" w:hAnsi="Times New Roman" w:cs="Times New Roman"/>
          <w:sz w:val="24"/>
          <w:szCs w:val="24"/>
        </w:rPr>
        <w:t xml:space="preserve"> niébé est la deuxième légumineuse après l’arachide, présent dans le système </w:t>
      </w:r>
      <w:r w:rsidR="00A932FD">
        <w:rPr>
          <w:rFonts w:ascii="Times New Roman" w:hAnsi="Times New Roman" w:cs="Times New Roman"/>
          <w:sz w:val="24"/>
          <w:szCs w:val="24"/>
        </w:rPr>
        <w:t xml:space="preserve">de </w:t>
      </w:r>
      <w:r w:rsidRPr="003F64D8">
        <w:rPr>
          <w:rFonts w:ascii="Times New Roman" w:hAnsi="Times New Roman" w:cs="Times New Roman"/>
          <w:sz w:val="24"/>
          <w:szCs w:val="24"/>
        </w:rPr>
        <w:t xml:space="preserve">culture traditionnel au Sénégal. </w:t>
      </w:r>
      <w:r>
        <w:rPr>
          <w:rFonts w:ascii="Times New Roman" w:hAnsi="Times New Roman" w:cs="Times New Roman"/>
          <w:sz w:val="24"/>
          <w:szCs w:val="24"/>
        </w:rPr>
        <w:t xml:space="preserve">Les statistiques de la FAO </w:t>
      </w:r>
      <w:ins w:id="22" w:author="Katim Touré" w:date="2016-02-10T10:35:00Z">
        <w:r w:rsidR="00A932FD">
          <w:rPr>
            <w:rFonts w:ascii="Times New Roman" w:hAnsi="Times New Roman" w:cs="Times New Roman"/>
            <w:sz w:val="24"/>
            <w:szCs w:val="24"/>
          </w:rPr>
          <w:t xml:space="preserve">de ANNEE </w:t>
        </w:r>
      </w:ins>
      <w:r>
        <w:rPr>
          <w:rFonts w:ascii="Times New Roman" w:hAnsi="Times New Roman" w:cs="Times New Roman"/>
          <w:sz w:val="24"/>
          <w:szCs w:val="24"/>
        </w:rPr>
        <w:t>révèlent que la consommation dans le sahel est à base de céréales, qui apporte par exemple au Sénégal environ 65% des c</w:t>
      </w:r>
      <w:r w:rsidR="002254E0">
        <w:rPr>
          <w:rFonts w:ascii="Times New Roman" w:hAnsi="Times New Roman" w:cs="Times New Roman"/>
          <w:sz w:val="24"/>
          <w:szCs w:val="24"/>
        </w:rPr>
        <w:t>a</w:t>
      </w:r>
      <w:r>
        <w:rPr>
          <w:rFonts w:ascii="Times New Roman" w:hAnsi="Times New Roman" w:cs="Times New Roman"/>
          <w:sz w:val="24"/>
          <w:szCs w:val="24"/>
        </w:rPr>
        <w:t>lories et 61% des protéines. En outre la consommation annuelle apparente de céréales est estimé</w:t>
      </w:r>
      <w:r w:rsidR="00105E7F">
        <w:rPr>
          <w:rFonts w:ascii="Times New Roman" w:hAnsi="Times New Roman" w:cs="Times New Roman"/>
          <w:sz w:val="24"/>
          <w:szCs w:val="24"/>
        </w:rPr>
        <w:t>e</w:t>
      </w:r>
      <w:r>
        <w:rPr>
          <w:rFonts w:ascii="Times New Roman" w:hAnsi="Times New Roman" w:cs="Times New Roman"/>
          <w:sz w:val="24"/>
          <w:szCs w:val="24"/>
        </w:rPr>
        <w:t xml:space="preserve"> à 182kg/habitant (</w:t>
      </w:r>
      <w:r w:rsidR="00A932FD">
        <w:rPr>
          <w:rFonts w:ascii="Times New Roman" w:hAnsi="Times New Roman" w:cs="Times New Roman"/>
          <w:sz w:val="24"/>
          <w:szCs w:val="24"/>
        </w:rPr>
        <w:t>ANSD</w:t>
      </w:r>
      <w:r>
        <w:rPr>
          <w:rFonts w:ascii="Times New Roman" w:hAnsi="Times New Roman" w:cs="Times New Roman"/>
          <w:sz w:val="24"/>
          <w:szCs w:val="24"/>
        </w:rPr>
        <w:t xml:space="preserve">, 2012), légèrement inférieure à la norme fixée à 185kg/habitant par l’Organisation des Nations Unies pour l’Alimentation et l’Agriculture (FAO). C’est pourquoi l’augmentation de la production des cultures vivrières </w:t>
      </w:r>
      <w:r w:rsidR="00A932FD">
        <w:rPr>
          <w:rFonts w:ascii="Times New Roman" w:hAnsi="Times New Roman" w:cs="Times New Roman"/>
          <w:sz w:val="24"/>
          <w:szCs w:val="24"/>
        </w:rPr>
        <w:t>dans la région de Louga</w:t>
      </w:r>
      <w:r>
        <w:rPr>
          <w:rFonts w:ascii="Times New Roman" w:hAnsi="Times New Roman" w:cs="Times New Roman"/>
          <w:sz w:val="24"/>
          <w:szCs w:val="24"/>
        </w:rPr>
        <w:t xml:space="preserve">, comme le niébé qui est la deuxième des cultures vivrières  après le (mil), reste l’une des options stratégiques majeures du pays, notamment dans la lutte contre l’insécurité alimentaire. </w:t>
      </w:r>
    </w:p>
    <w:p w:rsidR="00105E7F" w:rsidRDefault="00311AA7">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Etant donné l’impact du changement climatique</w:t>
      </w:r>
      <w:r w:rsidR="00A932FD">
        <w:rPr>
          <w:rFonts w:ascii="Times New Roman" w:hAnsi="Times New Roman" w:cs="Times New Roman"/>
          <w:sz w:val="24"/>
          <w:szCs w:val="24"/>
        </w:rPr>
        <w:t xml:space="preserve"> sur les systèmes de production</w:t>
      </w:r>
      <w:r w:rsidRPr="003F64D8">
        <w:rPr>
          <w:rFonts w:ascii="Times New Roman" w:hAnsi="Times New Roman" w:cs="Times New Roman"/>
          <w:sz w:val="24"/>
          <w:szCs w:val="24"/>
        </w:rPr>
        <w:t>, il est à craindre que la production des produits de base tel</w:t>
      </w:r>
      <w:r w:rsidR="00A932FD">
        <w:rPr>
          <w:rFonts w:ascii="Times New Roman" w:hAnsi="Times New Roman" w:cs="Times New Roman"/>
          <w:sz w:val="24"/>
          <w:szCs w:val="24"/>
        </w:rPr>
        <w:t>s</w:t>
      </w:r>
      <w:r w:rsidRPr="003F64D8">
        <w:rPr>
          <w:rFonts w:ascii="Times New Roman" w:hAnsi="Times New Roman" w:cs="Times New Roman"/>
          <w:sz w:val="24"/>
          <w:szCs w:val="24"/>
        </w:rPr>
        <w:t xml:space="preserve"> que le maïs, l’arachide et le riz connaissent une baisse, ou même s’effondre dans certaines zones, d’où l’importance des cultures que </w:t>
      </w:r>
      <w:r w:rsidRPr="002E1AA9">
        <w:rPr>
          <w:rFonts w:ascii="Times New Roman" w:hAnsi="Times New Roman" w:cs="Times New Roman"/>
          <w:sz w:val="24"/>
          <w:szCs w:val="24"/>
        </w:rPr>
        <w:t>l’on appelle</w:t>
      </w:r>
      <w:r w:rsidR="00DC16F2">
        <w:rPr>
          <w:rFonts w:ascii="Times New Roman" w:hAnsi="Times New Roman" w:cs="Times New Roman"/>
          <w:sz w:val="24"/>
          <w:szCs w:val="24"/>
        </w:rPr>
        <w:t xml:space="preserve"> </w:t>
      </w:r>
      <w:r w:rsidRPr="002E1AA9">
        <w:rPr>
          <w:rFonts w:ascii="Times New Roman" w:hAnsi="Times New Roman" w:cs="Times New Roman"/>
          <w:sz w:val="24"/>
          <w:szCs w:val="24"/>
        </w:rPr>
        <w:t>les «cultures prêt à climat</w:t>
      </w:r>
      <w:r w:rsidRPr="003F64D8">
        <w:rPr>
          <w:rFonts w:ascii="Times New Roman" w:hAnsi="Times New Roman" w:cs="Times New Roman"/>
          <w:sz w:val="24"/>
          <w:szCs w:val="24"/>
        </w:rPr>
        <w:t>»</w:t>
      </w:r>
      <w:r w:rsidR="00D22FD6">
        <w:rPr>
          <w:rStyle w:val="Appelnotedebasdep"/>
          <w:rFonts w:ascii="Times New Roman" w:hAnsi="Times New Roman" w:cs="Times New Roman"/>
          <w:sz w:val="24"/>
          <w:szCs w:val="24"/>
        </w:rPr>
        <w:footnoteReference w:id="2"/>
      </w:r>
      <w:r>
        <w:rPr>
          <w:rFonts w:ascii="Times New Roman" w:hAnsi="Times New Roman" w:cs="Times New Roman"/>
          <w:sz w:val="24"/>
          <w:szCs w:val="24"/>
        </w:rPr>
        <w:t>,</w:t>
      </w:r>
      <w:r w:rsidRPr="003F64D8">
        <w:rPr>
          <w:rFonts w:ascii="Times New Roman" w:hAnsi="Times New Roman" w:cs="Times New Roman"/>
          <w:sz w:val="24"/>
          <w:szCs w:val="24"/>
        </w:rPr>
        <w:t xml:space="preserve"> telle que le niébé, pour venir combler le vide.</w:t>
      </w:r>
    </w:p>
    <w:p w:rsidR="008828F7" w:rsidRDefault="00311AA7">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 xml:space="preserve">Le niébé constitue la principale ressource vivrière des populations en période de soudure, au moment </w:t>
      </w:r>
      <w:r w:rsidR="00DC16F2" w:rsidRPr="003F64D8">
        <w:rPr>
          <w:rFonts w:ascii="Times New Roman" w:hAnsi="Times New Roman" w:cs="Times New Roman"/>
          <w:sz w:val="24"/>
          <w:szCs w:val="24"/>
        </w:rPr>
        <w:t>où</w:t>
      </w:r>
      <w:r w:rsidRPr="003F64D8">
        <w:rPr>
          <w:rFonts w:ascii="Times New Roman" w:hAnsi="Times New Roman" w:cs="Times New Roman"/>
          <w:sz w:val="24"/>
          <w:szCs w:val="24"/>
        </w:rPr>
        <w:t xml:space="preserve"> les greniers sont vides. En plus de l’intérêt qu’il présente pour l’alimentation humaine, le niébé peut constituer un aliment de choix pour le bétail du fait de la qualité de son </w:t>
      </w:r>
      <w:r w:rsidRPr="00967916">
        <w:rPr>
          <w:rFonts w:ascii="Times New Roman" w:hAnsi="Times New Roman" w:cs="Times New Roman"/>
          <w:sz w:val="24"/>
          <w:szCs w:val="24"/>
        </w:rPr>
        <w:t>fourrage</w:t>
      </w:r>
      <w:r w:rsidRPr="003F64D8">
        <w:rPr>
          <w:rFonts w:ascii="Times New Roman" w:hAnsi="Times New Roman" w:cs="Times New Roman"/>
          <w:sz w:val="24"/>
          <w:szCs w:val="24"/>
        </w:rPr>
        <w:t xml:space="preserve">. Les experts du bétail sont attirés par le niébé dans leur recherche d’approches durables pour répondre à la demande croissante pour </w:t>
      </w:r>
      <w:r>
        <w:rPr>
          <w:rFonts w:ascii="Times New Roman" w:hAnsi="Times New Roman" w:cs="Times New Roman"/>
          <w:sz w:val="24"/>
          <w:szCs w:val="24"/>
        </w:rPr>
        <w:t xml:space="preserve">la viande et le lait dans la </w:t>
      </w:r>
      <w:r w:rsidRPr="003F64D8">
        <w:rPr>
          <w:rFonts w:ascii="Times New Roman" w:hAnsi="Times New Roman" w:cs="Times New Roman"/>
          <w:sz w:val="24"/>
          <w:szCs w:val="24"/>
        </w:rPr>
        <w:t>zone</w:t>
      </w:r>
      <w:r>
        <w:rPr>
          <w:rFonts w:ascii="Times New Roman" w:hAnsi="Times New Roman" w:cs="Times New Roman"/>
          <w:sz w:val="24"/>
          <w:szCs w:val="24"/>
        </w:rPr>
        <w:t xml:space="preserve"> d’étude</w:t>
      </w:r>
      <w:r w:rsidRPr="003F64D8">
        <w:rPr>
          <w:rFonts w:ascii="Times New Roman" w:hAnsi="Times New Roman" w:cs="Times New Roman"/>
          <w:sz w:val="24"/>
          <w:szCs w:val="24"/>
        </w:rPr>
        <w:t xml:space="preserve"> ou les animaux ont une importance particulière.</w:t>
      </w:r>
    </w:p>
    <w:p w:rsidR="008828F7" w:rsidRDefault="00311AA7">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Dans un contexte de hausse du prix du blé sur le marché international et ses répercussions sur le budget du consommateur, il est important d</w:t>
      </w:r>
      <w:r w:rsidR="00885B22">
        <w:rPr>
          <w:rFonts w:ascii="Times New Roman" w:hAnsi="Times New Roman" w:cs="Times New Roman"/>
          <w:sz w:val="24"/>
          <w:szCs w:val="24"/>
        </w:rPr>
        <w:t xml:space="preserve">e </w:t>
      </w:r>
      <w:r w:rsidRPr="003F64D8">
        <w:rPr>
          <w:rFonts w:ascii="Times New Roman" w:hAnsi="Times New Roman" w:cs="Times New Roman"/>
          <w:sz w:val="24"/>
          <w:szCs w:val="24"/>
        </w:rPr>
        <w:t>vulgaris</w:t>
      </w:r>
      <w:r w:rsidR="00885B22">
        <w:rPr>
          <w:rFonts w:ascii="Times New Roman" w:hAnsi="Times New Roman" w:cs="Times New Roman"/>
          <w:sz w:val="24"/>
          <w:szCs w:val="24"/>
        </w:rPr>
        <w:t xml:space="preserve">er davantage les variétés améliorées </w:t>
      </w:r>
      <w:r w:rsidRPr="003F64D8">
        <w:rPr>
          <w:rFonts w:ascii="Times New Roman" w:hAnsi="Times New Roman" w:cs="Times New Roman"/>
          <w:sz w:val="24"/>
          <w:szCs w:val="24"/>
        </w:rPr>
        <w:t>d</w:t>
      </w:r>
      <w:r>
        <w:rPr>
          <w:rFonts w:ascii="Times New Roman" w:hAnsi="Times New Roman" w:cs="Times New Roman"/>
          <w:sz w:val="24"/>
          <w:szCs w:val="24"/>
        </w:rPr>
        <w:t>e cette légumineuse</w:t>
      </w:r>
      <w:r w:rsidR="00885B22">
        <w:rPr>
          <w:rFonts w:ascii="Times New Roman" w:hAnsi="Times New Roman" w:cs="Times New Roman"/>
          <w:sz w:val="24"/>
          <w:szCs w:val="24"/>
        </w:rPr>
        <w:t xml:space="preserve">. </w:t>
      </w:r>
      <w:r w:rsidRPr="003F64D8">
        <w:rPr>
          <w:rFonts w:ascii="Times New Roman" w:hAnsi="Times New Roman" w:cs="Times New Roman"/>
          <w:sz w:val="24"/>
          <w:szCs w:val="24"/>
        </w:rPr>
        <w:t xml:space="preserve">Avec </w:t>
      </w:r>
      <w:r w:rsidR="00885B22">
        <w:rPr>
          <w:rFonts w:ascii="Times New Roman" w:hAnsi="Times New Roman" w:cs="Times New Roman"/>
          <w:sz w:val="24"/>
          <w:szCs w:val="24"/>
        </w:rPr>
        <w:t>un</w:t>
      </w:r>
      <w:r w:rsidR="00DC16F2">
        <w:rPr>
          <w:rFonts w:ascii="Times New Roman" w:hAnsi="Times New Roman" w:cs="Times New Roman"/>
          <w:sz w:val="24"/>
          <w:szCs w:val="24"/>
        </w:rPr>
        <w:t xml:space="preserve">  </w:t>
      </w:r>
      <w:r w:rsidRPr="003F64D8">
        <w:rPr>
          <w:rFonts w:ascii="Times New Roman" w:hAnsi="Times New Roman" w:cs="Times New Roman"/>
          <w:sz w:val="24"/>
          <w:szCs w:val="24"/>
        </w:rPr>
        <w:t xml:space="preserve">cycle végétatif court (70 jours pour les variétés précoces) mais </w:t>
      </w:r>
      <w:proofErr w:type="gramStart"/>
      <w:r w:rsidRPr="003F64D8">
        <w:rPr>
          <w:rFonts w:ascii="Times New Roman" w:hAnsi="Times New Roman" w:cs="Times New Roman"/>
          <w:sz w:val="24"/>
          <w:szCs w:val="24"/>
        </w:rPr>
        <w:t>aussi</w:t>
      </w:r>
      <w:proofErr w:type="gramEnd"/>
      <w:r w:rsidRPr="003F64D8">
        <w:rPr>
          <w:rFonts w:ascii="Times New Roman" w:hAnsi="Times New Roman" w:cs="Times New Roman"/>
          <w:sz w:val="24"/>
          <w:szCs w:val="24"/>
        </w:rPr>
        <w:t xml:space="preserve"> son adaptation parfaite à tous types de climat expliquent son choix.</w:t>
      </w:r>
    </w:p>
    <w:p w:rsidR="008828F7" w:rsidRDefault="00311AA7">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 xml:space="preserve">En plus de </w:t>
      </w:r>
      <w:r w:rsidR="00885B22">
        <w:rPr>
          <w:rFonts w:ascii="Times New Roman" w:hAnsi="Times New Roman" w:cs="Times New Roman"/>
          <w:sz w:val="24"/>
          <w:szCs w:val="24"/>
        </w:rPr>
        <w:t>sa</w:t>
      </w:r>
      <w:r w:rsidR="00DC16F2">
        <w:rPr>
          <w:rFonts w:ascii="Times New Roman" w:hAnsi="Times New Roman" w:cs="Times New Roman"/>
          <w:sz w:val="24"/>
          <w:szCs w:val="24"/>
        </w:rPr>
        <w:t xml:space="preserve"> </w:t>
      </w:r>
      <w:r w:rsidRPr="003F64D8">
        <w:rPr>
          <w:rFonts w:ascii="Times New Roman" w:hAnsi="Times New Roman" w:cs="Times New Roman"/>
          <w:sz w:val="24"/>
          <w:szCs w:val="24"/>
        </w:rPr>
        <w:t>valeur nutritive et</w:t>
      </w:r>
      <w:r w:rsidR="00DC16F2">
        <w:rPr>
          <w:rFonts w:ascii="Times New Roman" w:hAnsi="Times New Roman" w:cs="Times New Roman"/>
          <w:sz w:val="24"/>
          <w:szCs w:val="24"/>
        </w:rPr>
        <w:t xml:space="preserve"> </w:t>
      </w:r>
      <w:r w:rsidRPr="003F64D8">
        <w:rPr>
          <w:rFonts w:ascii="Times New Roman" w:hAnsi="Times New Roman" w:cs="Times New Roman"/>
          <w:sz w:val="24"/>
          <w:szCs w:val="24"/>
        </w:rPr>
        <w:t xml:space="preserve">des potentialités qu’il offre, le niébé participe à la régénération des sols, notamment dans cette zone </w:t>
      </w:r>
      <w:r w:rsidR="00885B22">
        <w:rPr>
          <w:rFonts w:ascii="Times New Roman" w:hAnsi="Times New Roman" w:cs="Times New Roman"/>
          <w:sz w:val="24"/>
          <w:szCs w:val="24"/>
        </w:rPr>
        <w:t>de Louga où</w:t>
      </w:r>
      <w:r w:rsidR="00DC16F2">
        <w:rPr>
          <w:rFonts w:ascii="Times New Roman" w:hAnsi="Times New Roman" w:cs="Times New Roman"/>
          <w:sz w:val="24"/>
          <w:szCs w:val="24"/>
        </w:rPr>
        <w:t xml:space="preserve"> </w:t>
      </w:r>
      <w:r w:rsidR="00885B22">
        <w:rPr>
          <w:rFonts w:ascii="Times New Roman" w:hAnsi="Times New Roman" w:cs="Times New Roman"/>
          <w:sz w:val="24"/>
          <w:szCs w:val="24"/>
        </w:rPr>
        <w:t>les</w:t>
      </w:r>
      <w:r w:rsidRPr="003F64D8">
        <w:rPr>
          <w:rFonts w:ascii="Times New Roman" w:hAnsi="Times New Roman" w:cs="Times New Roman"/>
          <w:sz w:val="24"/>
          <w:szCs w:val="24"/>
        </w:rPr>
        <w:t xml:space="preserve"> sols pauvres </w:t>
      </w:r>
      <w:r w:rsidR="00885B22">
        <w:rPr>
          <w:rFonts w:ascii="Times New Roman" w:hAnsi="Times New Roman" w:cs="Times New Roman"/>
          <w:sz w:val="24"/>
          <w:szCs w:val="24"/>
        </w:rPr>
        <w:t>et peu fertiles</w:t>
      </w:r>
      <w:r w:rsidRPr="003F64D8">
        <w:rPr>
          <w:rFonts w:ascii="Times New Roman" w:hAnsi="Times New Roman" w:cs="Times New Roman"/>
          <w:sz w:val="24"/>
          <w:szCs w:val="24"/>
        </w:rPr>
        <w:t xml:space="preserve">. Le niébé est connu pour sa capacité à insuffler de l’azote dans le sol. Ce qui pourrait le transformer en une culture extrêmement utile pour notre pays, ou les agriculteurs sont aux prises avec des sols pauvres en élément nutritifs. </w:t>
      </w:r>
    </w:p>
    <w:p w:rsidR="008828F7" w:rsidRDefault="00311AA7">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 xml:space="preserve">Le niébé est cultivé dans toute l’étendue du territoire national, mais avec un accent tout  particulier dans les régions du Nord et Centre-Nord. En effet, la région de Louga apparaît aujourd’hui comme une zone de production par excellence du Niébé. </w:t>
      </w:r>
      <w:r w:rsidR="002A5506" w:rsidRPr="003F64D8">
        <w:rPr>
          <w:rFonts w:ascii="Times New Roman" w:hAnsi="Times New Roman" w:cs="Times New Roman"/>
          <w:sz w:val="24"/>
          <w:szCs w:val="24"/>
        </w:rPr>
        <w:t>Ce</w:t>
      </w:r>
      <w:r w:rsidR="002A5506">
        <w:rPr>
          <w:rFonts w:ascii="Times New Roman" w:hAnsi="Times New Roman" w:cs="Times New Roman"/>
          <w:sz w:val="24"/>
          <w:szCs w:val="24"/>
        </w:rPr>
        <w:t>p</w:t>
      </w:r>
      <w:r w:rsidR="002A5506" w:rsidRPr="003F64D8">
        <w:rPr>
          <w:rFonts w:ascii="Times New Roman" w:hAnsi="Times New Roman" w:cs="Times New Roman"/>
          <w:sz w:val="24"/>
          <w:szCs w:val="24"/>
        </w:rPr>
        <w:t>endant</w:t>
      </w:r>
      <w:r w:rsidR="00885B22">
        <w:rPr>
          <w:rFonts w:ascii="Times New Roman" w:hAnsi="Times New Roman" w:cs="Times New Roman"/>
          <w:sz w:val="24"/>
          <w:szCs w:val="24"/>
        </w:rPr>
        <w:t>,</w:t>
      </w:r>
      <w:r w:rsidRPr="003F64D8">
        <w:rPr>
          <w:rFonts w:ascii="Times New Roman" w:hAnsi="Times New Roman" w:cs="Times New Roman"/>
          <w:sz w:val="24"/>
          <w:szCs w:val="24"/>
        </w:rPr>
        <w:t xml:space="preserve"> les acteurs de la filière font face à de nombreuses contraintes limitant la promotion de la filière.</w:t>
      </w:r>
    </w:p>
    <w:p w:rsidR="008828F7" w:rsidRDefault="00311AA7">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En outre, il existe des contraintes commerciales qui sont relatives à la faible organisation des circuits d’approvisionnement du niébé. Celles-ci touchent d’abord les producteurs et ensuite les transformateurs. Les coûts de transports des lieux de production jusqu’aux</w:t>
      </w:r>
      <w:r>
        <w:rPr>
          <w:rFonts w:ascii="Times New Roman" w:hAnsi="Times New Roman" w:cs="Times New Roman"/>
          <w:sz w:val="24"/>
          <w:szCs w:val="24"/>
        </w:rPr>
        <w:t xml:space="preserve"> marchés</w:t>
      </w:r>
      <w:r w:rsidRPr="003F64D8">
        <w:rPr>
          <w:rFonts w:ascii="Times New Roman" w:hAnsi="Times New Roman" w:cs="Times New Roman"/>
          <w:sz w:val="24"/>
          <w:szCs w:val="24"/>
        </w:rPr>
        <w:t xml:space="preserve"> sont élevés. </w:t>
      </w:r>
    </w:p>
    <w:p w:rsidR="008828F7" w:rsidRDefault="00681932">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311AA7" w:rsidRPr="003F64D8">
        <w:rPr>
          <w:rFonts w:ascii="Times New Roman" w:hAnsi="Times New Roman" w:cs="Times New Roman"/>
          <w:sz w:val="24"/>
          <w:szCs w:val="24"/>
        </w:rPr>
        <w:t xml:space="preserve">onscient de cet état de fait que l’ONUDI, en partenariat avec l’ensemble des intervenants du PIC III dont l’ENSA, s’est engagée dans un processus dynamique de mise en place d’un observatoire régional de l’économie locale (OREL) à travers une </w:t>
      </w:r>
      <w:r>
        <w:rPr>
          <w:rFonts w:ascii="Times New Roman" w:hAnsi="Times New Roman" w:cs="Times New Roman"/>
          <w:sz w:val="24"/>
          <w:szCs w:val="24"/>
        </w:rPr>
        <w:t>a</w:t>
      </w:r>
      <w:r w:rsidRPr="003F64D8">
        <w:rPr>
          <w:rFonts w:ascii="Times New Roman" w:hAnsi="Times New Roman" w:cs="Times New Roman"/>
          <w:sz w:val="24"/>
          <w:szCs w:val="24"/>
        </w:rPr>
        <w:t xml:space="preserve">nalyse </w:t>
      </w:r>
      <w:r w:rsidR="00311AA7" w:rsidRPr="003F64D8">
        <w:rPr>
          <w:rFonts w:ascii="Times New Roman" w:hAnsi="Times New Roman" w:cs="Times New Roman"/>
          <w:sz w:val="24"/>
          <w:szCs w:val="24"/>
        </w:rPr>
        <w:t xml:space="preserve">des chaînes de valeurs des </w:t>
      </w:r>
      <w:r w:rsidR="002C768B">
        <w:rPr>
          <w:rFonts w:ascii="Times New Roman" w:hAnsi="Times New Roman" w:cs="Times New Roman"/>
          <w:sz w:val="24"/>
          <w:szCs w:val="24"/>
        </w:rPr>
        <w:t>filières</w:t>
      </w:r>
      <w:r w:rsidR="00311AA7" w:rsidRPr="003F64D8">
        <w:rPr>
          <w:rFonts w:ascii="Times New Roman" w:hAnsi="Times New Roman" w:cs="Times New Roman"/>
          <w:sz w:val="24"/>
          <w:szCs w:val="24"/>
        </w:rPr>
        <w:t xml:space="preserve"> stratégiques sélectionnées dans le cadre de la valorisation des richesses et pote</w:t>
      </w:r>
      <w:r w:rsidR="00311AA7">
        <w:rPr>
          <w:rFonts w:ascii="Times New Roman" w:hAnsi="Times New Roman" w:cs="Times New Roman"/>
          <w:sz w:val="24"/>
          <w:szCs w:val="24"/>
        </w:rPr>
        <w:t>ntialités de la région de Louga</w:t>
      </w:r>
      <w:r w:rsidR="00D836BD">
        <w:rPr>
          <w:rFonts w:ascii="Times New Roman" w:hAnsi="Times New Roman" w:cs="Times New Roman"/>
          <w:sz w:val="24"/>
          <w:szCs w:val="24"/>
        </w:rPr>
        <w:t>.</w:t>
      </w:r>
    </w:p>
    <w:p w:rsidR="008828F7" w:rsidRDefault="000B6BEB" w:rsidP="00BA529C">
      <w:pPr>
        <w:pStyle w:val="Titre1"/>
        <w:ind w:left="432"/>
      </w:pPr>
      <w:bookmarkStart w:id="23" w:name="_Toc446580570"/>
      <w:r w:rsidRPr="000B6BEB">
        <w:t>OBJECTIF DE L’ETUDE</w:t>
      </w:r>
      <w:bookmarkEnd w:id="23"/>
    </w:p>
    <w:p w:rsidR="00A115B9" w:rsidRDefault="00A115B9" w:rsidP="009D0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principal de ce travail consiste à faire </w:t>
      </w:r>
      <w:r w:rsidRPr="003F64D8">
        <w:rPr>
          <w:rFonts w:ascii="Times New Roman" w:hAnsi="Times New Roman" w:cs="Times New Roman"/>
          <w:sz w:val="24"/>
          <w:szCs w:val="24"/>
        </w:rPr>
        <w:t>une</w:t>
      </w:r>
      <w:r>
        <w:rPr>
          <w:rFonts w:ascii="Times New Roman" w:hAnsi="Times New Roman" w:cs="Times New Roman"/>
          <w:sz w:val="24"/>
          <w:szCs w:val="24"/>
        </w:rPr>
        <w:t xml:space="preserve"> analyse détaillée de la chaîne</w:t>
      </w:r>
      <w:r w:rsidRPr="003F64D8">
        <w:rPr>
          <w:rFonts w:ascii="Times New Roman" w:hAnsi="Times New Roman" w:cs="Times New Roman"/>
          <w:sz w:val="24"/>
          <w:szCs w:val="24"/>
        </w:rPr>
        <w:t xml:space="preserve"> de valeur niébé dans le département de Louga et </w:t>
      </w:r>
      <w:r w:rsidR="00681932">
        <w:rPr>
          <w:rFonts w:ascii="Times New Roman" w:hAnsi="Times New Roman" w:cs="Times New Roman"/>
          <w:sz w:val="24"/>
          <w:szCs w:val="24"/>
        </w:rPr>
        <w:t>d'</w:t>
      </w:r>
      <w:r w:rsidRPr="003F64D8">
        <w:rPr>
          <w:rFonts w:ascii="Times New Roman" w:hAnsi="Times New Roman" w:cs="Times New Roman"/>
          <w:sz w:val="24"/>
          <w:szCs w:val="24"/>
        </w:rPr>
        <w:t>identifier des axes prioritaires d’intervention</w:t>
      </w:r>
      <w:r w:rsidR="00DC16F2">
        <w:rPr>
          <w:rFonts w:ascii="Times New Roman" w:hAnsi="Times New Roman" w:cs="Times New Roman"/>
          <w:sz w:val="24"/>
          <w:szCs w:val="24"/>
        </w:rPr>
        <w:t xml:space="preserve"> </w:t>
      </w:r>
      <w:r w:rsidRPr="003F64D8">
        <w:rPr>
          <w:rFonts w:ascii="Times New Roman" w:hAnsi="Times New Roman" w:cs="Times New Roman"/>
          <w:sz w:val="24"/>
          <w:szCs w:val="24"/>
        </w:rPr>
        <w:t xml:space="preserve">dont la mise en œuvre pourra contribuer de façon efficace à améliorer la productivité et la compétitivité de </w:t>
      </w:r>
      <w:r w:rsidR="00681932">
        <w:rPr>
          <w:rFonts w:ascii="Times New Roman" w:hAnsi="Times New Roman" w:cs="Times New Roman"/>
          <w:sz w:val="24"/>
          <w:szCs w:val="24"/>
        </w:rPr>
        <w:t>la chaine de valeur niébé</w:t>
      </w:r>
      <w:r w:rsidRPr="003F64D8">
        <w:rPr>
          <w:rFonts w:ascii="Times New Roman" w:hAnsi="Times New Roman" w:cs="Times New Roman"/>
          <w:sz w:val="24"/>
          <w:szCs w:val="24"/>
        </w:rPr>
        <w:t xml:space="preserve">.  </w:t>
      </w:r>
    </w:p>
    <w:p w:rsidR="00A115B9" w:rsidRDefault="00A115B9" w:rsidP="009D0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Spécifiquement, il </w:t>
      </w:r>
      <w:r w:rsidR="00681932">
        <w:rPr>
          <w:rFonts w:ascii="Times New Roman" w:hAnsi="Times New Roman" w:cs="Times New Roman"/>
          <w:sz w:val="24"/>
          <w:szCs w:val="24"/>
        </w:rPr>
        <w:t xml:space="preserve">s’agit </w:t>
      </w:r>
      <w:r>
        <w:rPr>
          <w:rFonts w:ascii="Times New Roman" w:hAnsi="Times New Roman" w:cs="Times New Roman"/>
          <w:sz w:val="24"/>
          <w:szCs w:val="24"/>
        </w:rPr>
        <w:t>de :</w:t>
      </w:r>
    </w:p>
    <w:p w:rsidR="00A115B9" w:rsidRDefault="00A115B9" w:rsidP="004515E8">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Identifier les acteurs de la chaine de valeur</w:t>
      </w:r>
      <w:r w:rsidR="00681932">
        <w:rPr>
          <w:rFonts w:ascii="Times New Roman" w:hAnsi="Times New Roman" w:cs="Times New Roman"/>
          <w:sz w:val="24"/>
          <w:szCs w:val="24"/>
        </w:rPr>
        <w:t>;</w:t>
      </w:r>
    </w:p>
    <w:p w:rsidR="00A115B9" w:rsidRPr="003F64D8" w:rsidRDefault="00A115B9" w:rsidP="004515E8">
      <w:pPr>
        <w:pStyle w:val="Paragraphedeliste"/>
        <w:numPr>
          <w:ilvl w:val="0"/>
          <w:numId w:val="2"/>
        </w:num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Analyser l’organisation</w:t>
      </w:r>
      <w:r>
        <w:rPr>
          <w:rFonts w:ascii="Times New Roman" w:hAnsi="Times New Roman" w:cs="Times New Roman"/>
          <w:sz w:val="24"/>
          <w:szCs w:val="24"/>
        </w:rPr>
        <w:t xml:space="preserve">, </w:t>
      </w:r>
      <w:r w:rsidRPr="00751B53">
        <w:rPr>
          <w:rFonts w:ascii="Times New Roman" w:hAnsi="Times New Roman" w:cs="Times New Roman"/>
          <w:sz w:val="24"/>
          <w:szCs w:val="24"/>
        </w:rPr>
        <w:t xml:space="preserve">les stratégies </w:t>
      </w:r>
      <w:r w:rsidRPr="003F64D8">
        <w:rPr>
          <w:rFonts w:ascii="Times New Roman" w:hAnsi="Times New Roman" w:cs="Times New Roman"/>
          <w:sz w:val="24"/>
          <w:szCs w:val="24"/>
        </w:rPr>
        <w:t>ainsi que les différentes interactions qui existent entre acteurs de la chaîne de valeur dans le département de Louga</w:t>
      </w:r>
      <w:r w:rsidR="00681932">
        <w:rPr>
          <w:rFonts w:ascii="Times New Roman" w:hAnsi="Times New Roman" w:cs="Times New Roman"/>
          <w:sz w:val="24"/>
          <w:szCs w:val="24"/>
        </w:rPr>
        <w:t>;</w:t>
      </w:r>
    </w:p>
    <w:p w:rsidR="00A115B9" w:rsidRPr="00751B53" w:rsidRDefault="00A115B9" w:rsidP="004515E8">
      <w:pPr>
        <w:pStyle w:val="Paragraphedeliste"/>
        <w:numPr>
          <w:ilvl w:val="0"/>
          <w:numId w:val="2"/>
        </w:numPr>
        <w:spacing w:line="360" w:lineRule="auto"/>
        <w:jc w:val="both"/>
        <w:rPr>
          <w:rFonts w:ascii="Times New Roman" w:hAnsi="Times New Roman" w:cs="Times New Roman"/>
          <w:strike/>
          <w:sz w:val="24"/>
          <w:szCs w:val="24"/>
        </w:rPr>
      </w:pPr>
      <w:r w:rsidRPr="00751B53">
        <w:rPr>
          <w:rFonts w:ascii="Times New Roman" w:hAnsi="Times New Roman" w:cs="Times New Roman"/>
          <w:sz w:val="24"/>
          <w:szCs w:val="24"/>
        </w:rPr>
        <w:t>Evaluer les coûts de production et les marges sur tous les segments de la chaine de valeur</w:t>
      </w:r>
      <w:r w:rsidR="00681932">
        <w:rPr>
          <w:rFonts w:ascii="Times New Roman" w:hAnsi="Times New Roman" w:cs="Times New Roman"/>
          <w:sz w:val="24"/>
          <w:szCs w:val="24"/>
        </w:rPr>
        <w:t>;</w:t>
      </w:r>
    </w:p>
    <w:p w:rsidR="00A115B9" w:rsidRDefault="00A115B9" w:rsidP="004515E8">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Identifier </w:t>
      </w:r>
      <w:r w:rsidR="00681932">
        <w:rPr>
          <w:rFonts w:ascii="Times New Roman" w:hAnsi="Times New Roman" w:cs="Times New Roman"/>
          <w:sz w:val="24"/>
          <w:szCs w:val="24"/>
        </w:rPr>
        <w:t>l</w:t>
      </w:r>
      <w:r w:rsidRPr="003F64D8">
        <w:rPr>
          <w:rFonts w:ascii="Times New Roman" w:hAnsi="Times New Roman" w:cs="Times New Roman"/>
          <w:sz w:val="24"/>
          <w:szCs w:val="24"/>
        </w:rPr>
        <w:t>es atouts, les contraintes et insuffisance</w:t>
      </w:r>
      <w:r w:rsidR="00681932">
        <w:rPr>
          <w:rFonts w:ascii="Times New Roman" w:hAnsi="Times New Roman" w:cs="Times New Roman"/>
          <w:sz w:val="24"/>
          <w:szCs w:val="24"/>
        </w:rPr>
        <w:t>s</w:t>
      </w:r>
      <w:r w:rsidRPr="003F64D8">
        <w:rPr>
          <w:rFonts w:ascii="Times New Roman" w:hAnsi="Times New Roman" w:cs="Times New Roman"/>
          <w:sz w:val="24"/>
          <w:szCs w:val="24"/>
        </w:rPr>
        <w:t xml:space="preserve">, de façon à déterminer les </w:t>
      </w:r>
      <w:proofErr w:type="spellStart"/>
      <w:r w:rsidRPr="003F64D8">
        <w:rPr>
          <w:rFonts w:ascii="Times New Roman" w:hAnsi="Times New Roman" w:cs="Times New Roman"/>
          <w:sz w:val="24"/>
          <w:szCs w:val="24"/>
        </w:rPr>
        <w:t>moyensde</w:t>
      </w:r>
      <w:proofErr w:type="spellEnd"/>
      <w:r w:rsidRPr="003F64D8">
        <w:rPr>
          <w:rFonts w:ascii="Times New Roman" w:hAnsi="Times New Roman" w:cs="Times New Roman"/>
          <w:sz w:val="24"/>
          <w:szCs w:val="24"/>
        </w:rPr>
        <w:t xml:space="preserve"> valoriser </w:t>
      </w:r>
      <w:r>
        <w:rPr>
          <w:rFonts w:ascii="Times New Roman" w:hAnsi="Times New Roman" w:cs="Times New Roman"/>
          <w:sz w:val="24"/>
          <w:szCs w:val="24"/>
        </w:rPr>
        <w:t xml:space="preserve">les potentialités de la </w:t>
      </w:r>
      <w:r w:rsidR="003C57B1">
        <w:rPr>
          <w:rFonts w:ascii="Times New Roman" w:hAnsi="Times New Roman" w:cs="Times New Roman"/>
          <w:sz w:val="24"/>
          <w:szCs w:val="24"/>
        </w:rPr>
        <w:t xml:space="preserve">chaîne de valeur </w:t>
      </w:r>
      <w:r w:rsidRPr="003F64D8">
        <w:rPr>
          <w:rFonts w:ascii="Times New Roman" w:hAnsi="Times New Roman" w:cs="Times New Roman"/>
          <w:sz w:val="24"/>
          <w:szCs w:val="24"/>
        </w:rPr>
        <w:t>niébé</w:t>
      </w:r>
      <w:r>
        <w:rPr>
          <w:rFonts w:ascii="Times New Roman" w:hAnsi="Times New Roman" w:cs="Times New Roman"/>
          <w:sz w:val="24"/>
          <w:szCs w:val="24"/>
        </w:rPr>
        <w:t>.</w:t>
      </w:r>
    </w:p>
    <w:p w:rsidR="008828F7" w:rsidRDefault="000B6BEB" w:rsidP="00BA529C">
      <w:pPr>
        <w:pStyle w:val="Titre1"/>
        <w:ind w:left="432"/>
      </w:pPr>
      <w:bookmarkStart w:id="24" w:name="_Toc446580571"/>
      <w:r w:rsidRPr="000B6BEB">
        <w:t>HYPOTHESES</w:t>
      </w:r>
      <w:bookmarkEnd w:id="24"/>
    </w:p>
    <w:p w:rsidR="00A115B9" w:rsidRPr="003F64D8" w:rsidRDefault="00A115B9" w:rsidP="004515E8">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Pour atteindre ces objectifs, nous nous sommes fixés des hypothèses suivantes :</w:t>
      </w:r>
    </w:p>
    <w:p w:rsidR="00A115B9" w:rsidRPr="00751B53" w:rsidRDefault="00A115B9" w:rsidP="004515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chaîne de valeur </w:t>
      </w:r>
      <w:proofErr w:type="spellStart"/>
      <w:r w:rsidR="00885B22">
        <w:rPr>
          <w:rFonts w:ascii="Times New Roman" w:hAnsi="Times New Roman" w:cs="Times New Roman"/>
          <w:sz w:val="24"/>
          <w:szCs w:val="24"/>
        </w:rPr>
        <w:t>niébé</w:t>
      </w:r>
      <w:r w:rsidRPr="00751B53">
        <w:rPr>
          <w:rFonts w:ascii="Times New Roman" w:hAnsi="Times New Roman" w:cs="Times New Roman"/>
          <w:sz w:val="24"/>
          <w:szCs w:val="24"/>
        </w:rPr>
        <w:t>dispose</w:t>
      </w:r>
      <w:proofErr w:type="spellEnd"/>
      <w:r w:rsidRPr="00751B53">
        <w:rPr>
          <w:rFonts w:ascii="Times New Roman" w:hAnsi="Times New Roman" w:cs="Times New Roman"/>
          <w:sz w:val="24"/>
          <w:szCs w:val="24"/>
        </w:rPr>
        <w:t xml:space="preserve"> </w:t>
      </w:r>
      <w:proofErr w:type="spellStart"/>
      <w:r w:rsidRPr="00751B53">
        <w:rPr>
          <w:rFonts w:ascii="Times New Roman" w:hAnsi="Times New Roman" w:cs="Times New Roman"/>
          <w:sz w:val="24"/>
          <w:szCs w:val="24"/>
        </w:rPr>
        <w:t>de</w:t>
      </w:r>
      <w:r w:rsidR="00885B22">
        <w:rPr>
          <w:rFonts w:ascii="Times New Roman" w:hAnsi="Times New Roman" w:cs="Times New Roman"/>
          <w:sz w:val="24"/>
          <w:szCs w:val="24"/>
        </w:rPr>
        <w:t>réelles</w:t>
      </w:r>
      <w:r w:rsidRPr="003F64D8">
        <w:rPr>
          <w:rFonts w:ascii="Times New Roman" w:hAnsi="Times New Roman" w:cs="Times New Roman"/>
          <w:sz w:val="24"/>
          <w:szCs w:val="24"/>
        </w:rPr>
        <w:t>potentialités</w:t>
      </w:r>
      <w:proofErr w:type="spellEnd"/>
      <w:r>
        <w:rPr>
          <w:rFonts w:ascii="Times New Roman" w:hAnsi="Times New Roman" w:cs="Times New Roman"/>
          <w:sz w:val="24"/>
          <w:szCs w:val="24"/>
        </w:rPr>
        <w:t xml:space="preserve"> pour être </w:t>
      </w:r>
      <w:r w:rsidRPr="00751B53">
        <w:rPr>
          <w:rFonts w:ascii="Times New Roman" w:hAnsi="Times New Roman" w:cs="Times New Roman"/>
          <w:sz w:val="24"/>
          <w:szCs w:val="24"/>
        </w:rPr>
        <w:t>performante et durable.</w:t>
      </w:r>
    </w:p>
    <w:p w:rsidR="00A115B9" w:rsidRDefault="00A115B9" w:rsidP="004515E8">
      <w:pPr>
        <w:pStyle w:val="Paragraphedeliste"/>
        <w:numPr>
          <w:ilvl w:val="0"/>
          <w:numId w:val="3"/>
        </w:numPr>
        <w:spacing w:line="360" w:lineRule="auto"/>
        <w:jc w:val="both"/>
        <w:rPr>
          <w:rFonts w:ascii="Times New Roman" w:hAnsi="Times New Roman" w:cs="Times New Roman"/>
          <w:sz w:val="24"/>
          <w:szCs w:val="24"/>
        </w:rPr>
      </w:pPr>
      <w:r w:rsidRPr="00751B53">
        <w:rPr>
          <w:rFonts w:ascii="Times New Roman" w:hAnsi="Times New Roman" w:cs="Times New Roman"/>
          <w:sz w:val="24"/>
          <w:szCs w:val="24"/>
        </w:rPr>
        <w:t xml:space="preserve">Des </w:t>
      </w:r>
      <w:proofErr w:type="spellStart"/>
      <w:r w:rsidRPr="00751B53">
        <w:rPr>
          <w:rFonts w:ascii="Times New Roman" w:hAnsi="Times New Roman" w:cs="Times New Roman"/>
          <w:sz w:val="24"/>
          <w:szCs w:val="24"/>
        </w:rPr>
        <w:t>facteurs</w:t>
      </w:r>
      <w:r w:rsidRPr="003F64D8">
        <w:rPr>
          <w:rFonts w:ascii="Times New Roman" w:hAnsi="Times New Roman" w:cs="Times New Roman"/>
          <w:sz w:val="24"/>
          <w:szCs w:val="24"/>
        </w:rPr>
        <w:t>externes</w:t>
      </w:r>
      <w:proofErr w:type="spellEnd"/>
      <w:r w:rsidRPr="003F64D8">
        <w:rPr>
          <w:rFonts w:ascii="Times New Roman" w:hAnsi="Times New Roman" w:cs="Times New Roman"/>
          <w:sz w:val="24"/>
          <w:szCs w:val="24"/>
        </w:rPr>
        <w:t xml:space="preserve"> et internes</w:t>
      </w:r>
      <w:r>
        <w:rPr>
          <w:rFonts w:ascii="Times New Roman" w:hAnsi="Times New Roman" w:cs="Times New Roman"/>
          <w:sz w:val="24"/>
          <w:szCs w:val="24"/>
        </w:rPr>
        <w:t xml:space="preserve"> contribuent à l’extériorisation du potentiel de la chaîne de valeur </w:t>
      </w:r>
      <w:r w:rsidR="00681932">
        <w:rPr>
          <w:rFonts w:ascii="Times New Roman" w:hAnsi="Times New Roman" w:cs="Times New Roman"/>
          <w:sz w:val="24"/>
          <w:szCs w:val="24"/>
        </w:rPr>
        <w:t>niébé</w:t>
      </w:r>
      <w:r>
        <w:rPr>
          <w:rFonts w:ascii="Times New Roman" w:hAnsi="Times New Roman" w:cs="Times New Roman"/>
          <w:sz w:val="24"/>
          <w:szCs w:val="24"/>
        </w:rPr>
        <w:t>.</w:t>
      </w:r>
    </w:p>
    <w:p w:rsidR="00681932" w:rsidRDefault="00681932" w:rsidP="004515E8">
      <w:pPr>
        <w:spacing w:line="360" w:lineRule="auto"/>
        <w:jc w:val="both"/>
        <w:rPr>
          <w:rFonts w:ascii="Times New Roman" w:hAnsi="Times New Roman" w:cs="Times New Roman"/>
          <w:sz w:val="24"/>
          <w:szCs w:val="24"/>
        </w:rPr>
      </w:pPr>
    </w:p>
    <w:p w:rsidR="00A115B9" w:rsidRDefault="00A115B9" w:rsidP="004515E8">
      <w:pPr>
        <w:spacing w:line="360" w:lineRule="auto"/>
        <w:jc w:val="both"/>
        <w:rPr>
          <w:rFonts w:ascii="Times New Roman" w:hAnsi="Times New Roman" w:cs="Times New Roman"/>
          <w:sz w:val="24"/>
          <w:szCs w:val="24"/>
        </w:rPr>
      </w:pPr>
    </w:p>
    <w:p w:rsidR="00A115B9" w:rsidRDefault="00A115B9" w:rsidP="004515E8">
      <w:pPr>
        <w:spacing w:line="360" w:lineRule="auto"/>
        <w:jc w:val="both"/>
        <w:rPr>
          <w:rFonts w:ascii="Times New Roman" w:hAnsi="Times New Roman" w:cs="Times New Roman"/>
          <w:sz w:val="24"/>
          <w:szCs w:val="24"/>
        </w:rPr>
      </w:pPr>
    </w:p>
    <w:p w:rsidR="00A115B9" w:rsidRDefault="00A115B9" w:rsidP="004515E8">
      <w:pPr>
        <w:spacing w:line="360" w:lineRule="auto"/>
        <w:jc w:val="both"/>
        <w:rPr>
          <w:rFonts w:ascii="Times New Roman" w:hAnsi="Times New Roman" w:cs="Times New Roman"/>
          <w:sz w:val="24"/>
          <w:szCs w:val="24"/>
        </w:rPr>
      </w:pPr>
    </w:p>
    <w:p w:rsidR="00885B22" w:rsidRDefault="00885B22" w:rsidP="009F1F9B">
      <w:pPr>
        <w:pStyle w:val="Titre2"/>
      </w:pPr>
      <w:r>
        <w:br w:type="page"/>
      </w:r>
    </w:p>
    <w:p w:rsidR="008828F7" w:rsidRDefault="000B6BEB" w:rsidP="00BA529C">
      <w:pPr>
        <w:pStyle w:val="Titre1"/>
        <w:ind w:left="432"/>
      </w:pPr>
      <w:bookmarkStart w:id="25" w:name="_Toc446580572"/>
      <w:r w:rsidRPr="000B6BEB">
        <w:t>CHAPITRE 1 : GENERALITE</w:t>
      </w:r>
      <w:r w:rsidR="008442CE">
        <w:t>S</w:t>
      </w:r>
      <w:r w:rsidRPr="000B6BEB">
        <w:t xml:space="preserve"> ET REVUE DE LA LITTERATURE</w:t>
      </w:r>
      <w:bookmarkEnd w:id="25"/>
    </w:p>
    <w:p w:rsidR="00C9261B" w:rsidRPr="00676A4D" w:rsidRDefault="00C9261B" w:rsidP="009F1F9B">
      <w:pPr>
        <w:pStyle w:val="Titre2"/>
        <w:numPr>
          <w:ilvl w:val="1"/>
          <w:numId w:val="44"/>
        </w:numPr>
      </w:pPr>
      <w:bookmarkStart w:id="26" w:name="_Toc446580573"/>
      <w:r w:rsidRPr="00676A4D">
        <w:t>Aperçu sur le niébé</w:t>
      </w:r>
      <w:bookmarkEnd w:id="26"/>
    </w:p>
    <w:p w:rsidR="00C9261B" w:rsidRPr="00676A4D" w:rsidRDefault="001274F3" w:rsidP="009F1F9B">
      <w:pPr>
        <w:pStyle w:val="Titre3"/>
      </w:pPr>
      <w:bookmarkStart w:id="27" w:name="_Toc446580574"/>
      <w:r>
        <w:t>Généralité</w:t>
      </w:r>
      <w:r w:rsidR="008129A3">
        <w:t xml:space="preserve"> sur le niébé</w:t>
      </w:r>
      <w:bookmarkEnd w:id="27"/>
    </w:p>
    <w:p w:rsidR="00C9261B" w:rsidRPr="00676A4D" w:rsidRDefault="00C9261B" w:rsidP="00F139BE">
      <w:pPr>
        <w:pStyle w:val="Titre4"/>
      </w:pPr>
      <w:bookmarkStart w:id="28" w:name="_Toc446580575"/>
      <w:r w:rsidRPr="00676A4D">
        <w:t>Botanique</w:t>
      </w:r>
      <w:bookmarkEnd w:id="28"/>
      <w:r w:rsidRPr="00676A4D">
        <w:t xml:space="preserve"> </w:t>
      </w:r>
    </w:p>
    <w:p w:rsidR="00C9261B" w:rsidRPr="00676A4D" w:rsidRDefault="00C9261B" w:rsidP="00C9261B">
      <w:pPr>
        <w:pStyle w:val="Default"/>
        <w:spacing w:line="360" w:lineRule="auto"/>
        <w:jc w:val="both"/>
      </w:pPr>
      <w:r w:rsidRPr="00676A4D">
        <w:t>Egalement appelé « cornille », ou encore « dolique à œil noir », ou pois à vache et Vigna unguiculata de son nom scientifique, le niébé est une variété de petit haricot que l'on retrouve en Afrique, en Amérique latine et dans le Sud des États-Unis. Vigna unguiculata [L.] Walp est une dicotylédone appartenant à l'ordre des Fabales, la famille des Fabaceae, la sous famille des Faboideae, la tribu des Phaseoleae, la sous tribu des Phaseolinae et du genre Vigna. C'est une plante herbacée plus connue sous le nom de niébé. Le genre Vigna comprend environ 80 espèces qui sont rencontrées un peu partout dans les régions tropicales. Le niébé est une plante annuelle ou vivace, à port érigé, rampant ou grimpant. Le système racinaire est solide, pivotant avec présen</w:t>
      </w:r>
      <w:r w:rsidR="009F1F9B">
        <w:t xml:space="preserve">ce de ramifications multiples. </w:t>
      </w:r>
    </w:p>
    <w:p w:rsidR="00BB0639" w:rsidRPr="00BB0639" w:rsidRDefault="00C9261B" w:rsidP="00BB0639">
      <w:pPr>
        <w:pStyle w:val="Titre4"/>
      </w:pPr>
      <w:bookmarkStart w:id="29" w:name="_Toc446580576"/>
      <w:r w:rsidRPr="00676A4D">
        <w:t>Ecologie</w:t>
      </w:r>
      <w:bookmarkEnd w:id="29"/>
      <w:r w:rsidRPr="00676A4D">
        <w:t xml:space="preserve"> </w:t>
      </w:r>
    </w:p>
    <w:p w:rsidR="00C9261B" w:rsidRDefault="00C9261B" w:rsidP="00C9261B">
      <w:pPr>
        <w:pStyle w:val="Default"/>
        <w:spacing w:line="360" w:lineRule="auto"/>
        <w:jc w:val="both"/>
      </w:pPr>
      <w:r w:rsidRPr="00676A4D">
        <w:t>La température optimale au développement de cette plante des régions chaudes est comprise entre 20 "C et 35 oc. Mais entre 10°C et 40 "C, le niébé est capable de maintenir un bon développement. Il peut supporter une pluviométrie allant jusqu'à 1 500 mm. Il est important de noter qu'une forte pluviométrie est défavorable à la croissance et augmente le risque de maladies cryptogamiques. En ce qui concerne le type de sol, le niébé supporte une large gamme de sols tant que ces derniers sont bien drainés. En effet, c'est une plante qui est à même de poursuivre son développement aussi bien dans des sols sableux que dans des sols argileux. Toutefois, on note de meilleurs rendements sur des sols sableux-limoneux à limoneux-argileux. Bien qu'étant très sensible à la salinité, le niébé tolère l'acidité. Le pH optimal du sol pour de bons rendements varie entre 6 et 7 (Dugje, et al, 2009). Communément appelé la viande du pauvre, le niébé est une légumineuse importante dans l'alimentation des populations surtout celles du tiers monde. Les graines de niébé sont des sources de protéines, de vitamines et minéraux très prisées par les consommateurs (Toudou et Cosal, 1987, cité par Balla et al, 2006). Elle constitue une source de protéines moins onéreuse pour les populations. En termes de richesse énergétique, le kilogramme de niébé contient 3 400 calories et est par conséquent plus riche que le mil et le sorgho (Ndiaye, 1996 cité par Adéoti et al, 2002). La graine mûre contient environ 23 de protéines, 1,4 de lipides, 61,4 de glucides, des vitamines et de l'amidon (Cissé et Hall, 2003 ; Jean Louis, 2006 cité par Doka, 2010). Les graines de niébé contiennent également des acides aminés comme la lysine, la cystéine etc., mais aussi des fibres (IITA, 1982). Le tableau 3 nous montre la composition en éléments nutritifs de 100 g de niébé. Il en ressort que la graine de niébé possède des qualités nutritionnelles multiples.</w:t>
      </w:r>
    </w:p>
    <w:p w:rsidR="00C9261B" w:rsidRDefault="00C9261B" w:rsidP="00C9261B">
      <w:pPr>
        <w:pStyle w:val="Default"/>
        <w:spacing w:line="360" w:lineRule="auto"/>
        <w:jc w:val="both"/>
      </w:pPr>
    </w:p>
    <w:p w:rsidR="00C9261B" w:rsidRDefault="00EA6CF9" w:rsidP="00EA6CF9">
      <w:pPr>
        <w:pStyle w:val="Lgende"/>
      </w:pPr>
      <w:bookmarkStart w:id="30" w:name="_Toc446415110"/>
      <w:r>
        <w:t xml:space="preserve">Tableau </w:t>
      </w:r>
      <w:r w:rsidR="001973DE">
        <w:fldChar w:fldCharType="begin"/>
      </w:r>
      <w:r w:rsidR="00105425">
        <w:instrText xml:space="preserve"> SEQ Tableau \* ARABIC </w:instrText>
      </w:r>
      <w:r w:rsidR="001973DE">
        <w:fldChar w:fldCharType="separate"/>
      </w:r>
      <w:r w:rsidR="007A2193">
        <w:rPr>
          <w:noProof/>
        </w:rPr>
        <w:t>1</w:t>
      </w:r>
      <w:r w:rsidR="001973DE">
        <w:rPr>
          <w:noProof/>
        </w:rPr>
        <w:fldChar w:fldCharType="end"/>
      </w:r>
      <w:r w:rsidRPr="00A44BEB">
        <w:t>: Principaux éléments nutritifs contenus dans 100g de niébé</w:t>
      </w:r>
      <w:bookmarkEnd w:id="30"/>
    </w:p>
    <w:tbl>
      <w:tblPr>
        <w:tblStyle w:val="Grilledutableau"/>
        <w:tblW w:w="0" w:type="auto"/>
        <w:tblLook w:val="04A0" w:firstRow="1" w:lastRow="0" w:firstColumn="1" w:lastColumn="0" w:noHBand="0" w:noVBand="1"/>
      </w:tblPr>
      <w:tblGrid>
        <w:gridCol w:w="4606"/>
        <w:gridCol w:w="4606"/>
      </w:tblGrid>
      <w:tr w:rsidR="00C9261B" w:rsidTr="002E7DD2">
        <w:trPr>
          <w:trHeight w:val="193"/>
        </w:trPr>
        <w:tc>
          <w:tcPr>
            <w:tcW w:w="4606" w:type="dxa"/>
          </w:tcPr>
          <w:p w:rsidR="00C9261B" w:rsidRDefault="00C9261B" w:rsidP="002E7DD2">
            <w:pPr>
              <w:pStyle w:val="Default"/>
              <w:spacing w:line="360" w:lineRule="auto"/>
              <w:jc w:val="center"/>
            </w:pPr>
            <w:r>
              <w:t>Eléments nutritifs</w:t>
            </w:r>
          </w:p>
        </w:tc>
        <w:tc>
          <w:tcPr>
            <w:tcW w:w="4606" w:type="dxa"/>
            <w:vMerge w:val="restart"/>
          </w:tcPr>
          <w:p w:rsidR="00C9261B" w:rsidRDefault="00C9261B" w:rsidP="002E7DD2">
            <w:pPr>
              <w:pStyle w:val="Default"/>
              <w:spacing w:line="360" w:lineRule="auto"/>
              <w:jc w:val="center"/>
            </w:pPr>
            <w:r>
              <w:t>Quantités</w:t>
            </w:r>
          </w:p>
        </w:tc>
      </w:tr>
      <w:tr w:rsidR="00C9261B" w:rsidTr="002E7DD2">
        <w:trPr>
          <w:trHeight w:val="215"/>
        </w:trPr>
        <w:tc>
          <w:tcPr>
            <w:tcW w:w="4606" w:type="dxa"/>
          </w:tcPr>
          <w:p w:rsidR="00C9261B" w:rsidRDefault="00C9261B" w:rsidP="002E7DD2">
            <w:pPr>
              <w:pStyle w:val="Default"/>
              <w:spacing w:line="360" w:lineRule="auto"/>
              <w:jc w:val="center"/>
            </w:pPr>
            <w:r>
              <w:t>Eléments minéraux</w:t>
            </w:r>
          </w:p>
        </w:tc>
        <w:tc>
          <w:tcPr>
            <w:tcW w:w="4606" w:type="dxa"/>
            <w:vMerge/>
          </w:tcPr>
          <w:p w:rsidR="00C9261B" w:rsidRDefault="00C9261B" w:rsidP="002E7DD2">
            <w:pPr>
              <w:pStyle w:val="Default"/>
              <w:spacing w:line="360" w:lineRule="auto"/>
              <w:jc w:val="both"/>
            </w:pPr>
          </w:p>
        </w:tc>
      </w:tr>
      <w:tr w:rsidR="00C9261B" w:rsidTr="002E7DD2">
        <w:tc>
          <w:tcPr>
            <w:tcW w:w="4606" w:type="dxa"/>
          </w:tcPr>
          <w:p w:rsidR="00C9261B" w:rsidRDefault="00C9261B" w:rsidP="00C9261B">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Calcium (mg)</w:t>
            </w:r>
          </w:p>
          <w:p w:rsidR="00C9261B" w:rsidRDefault="00C9261B" w:rsidP="00C9261B">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Fer (mg)</w:t>
            </w:r>
          </w:p>
          <w:p w:rsidR="00C9261B" w:rsidRDefault="00C9261B" w:rsidP="00C9261B">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Magnésium (mg)</w:t>
            </w:r>
          </w:p>
          <w:p w:rsidR="00C9261B" w:rsidRDefault="00C9261B" w:rsidP="00C9261B">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Phosphore (mg)</w:t>
            </w:r>
          </w:p>
          <w:p w:rsidR="00C9261B" w:rsidRDefault="00C9261B" w:rsidP="00C9261B">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Zinc (mg)</w:t>
            </w:r>
          </w:p>
          <w:p w:rsidR="00C9261B" w:rsidRDefault="00C9261B" w:rsidP="00C9261B">
            <w:pPr>
              <w:pStyle w:val="Default"/>
              <w:numPr>
                <w:ilvl w:val="0"/>
                <w:numId w:val="9"/>
              </w:numPr>
              <w:spacing w:line="360" w:lineRule="auto"/>
              <w:jc w:val="both"/>
            </w:pPr>
            <w:r>
              <w:t>Sodium (mg)</w:t>
            </w:r>
          </w:p>
        </w:tc>
        <w:tc>
          <w:tcPr>
            <w:tcW w:w="4606" w:type="dxa"/>
          </w:tcPr>
          <w:p w:rsidR="00C9261B" w:rsidRDefault="00C9261B" w:rsidP="002E7DD2">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p w:rsidR="00C9261B" w:rsidRDefault="00C9261B" w:rsidP="002E7DD2">
            <w:pPr>
              <w:spacing w:line="360" w:lineRule="auto"/>
              <w:jc w:val="center"/>
              <w:rPr>
                <w:rFonts w:ascii="Times New Roman" w:hAnsi="Times New Roman" w:cs="Times New Roman"/>
                <w:sz w:val="24"/>
                <w:szCs w:val="24"/>
              </w:rPr>
            </w:pPr>
            <w:r>
              <w:rPr>
                <w:rFonts w:ascii="Times New Roman" w:hAnsi="Times New Roman" w:cs="Times New Roman"/>
                <w:sz w:val="24"/>
                <w:szCs w:val="24"/>
              </w:rPr>
              <w:t>8,27</w:t>
            </w:r>
          </w:p>
          <w:p w:rsidR="00C9261B" w:rsidRDefault="00C9261B" w:rsidP="002E7DD2">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p w:rsidR="00C9261B" w:rsidRDefault="00C9261B" w:rsidP="002E7DD2">
            <w:pPr>
              <w:spacing w:line="360" w:lineRule="auto"/>
              <w:jc w:val="center"/>
              <w:rPr>
                <w:rFonts w:ascii="Times New Roman" w:hAnsi="Times New Roman" w:cs="Times New Roman"/>
                <w:sz w:val="24"/>
                <w:szCs w:val="24"/>
              </w:rPr>
            </w:pPr>
            <w:r>
              <w:rPr>
                <w:rFonts w:ascii="Times New Roman" w:hAnsi="Times New Roman" w:cs="Times New Roman"/>
                <w:sz w:val="24"/>
                <w:szCs w:val="24"/>
              </w:rPr>
              <w:t>424</w:t>
            </w:r>
          </w:p>
          <w:p w:rsidR="00C9261B" w:rsidRDefault="00C9261B" w:rsidP="002E7DD2">
            <w:pPr>
              <w:spacing w:line="360" w:lineRule="auto"/>
              <w:jc w:val="center"/>
              <w:rPr>
                <w:rFonts w:ascii="Times New Roman" w:hAnsi="Times New Roman" w:cs="Times New Roman"/>
                <w:sz w:val="24"/>
                <w:szCs w:val="24"/>
              </w:rPr>
            </w:pPr>
            <w:r>
              <w:rPr>
                <w:rFonts w:ascii="Times New Roman" w:hAnsi="Times New Roman" w:cs="Times New Roman"/>
                <w:sz w:val="24"/>
                <w:szCs w:val="24"/>
              </w:rPr>
              <w:t>1112</w:t>
            </w:r>
          </w:p>
          <w:p w:rsidR="00C9261B" w:rsidRDefault="00C9261B" w:rsidP="002E7DD2">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rsidR="00C9261B" w:rsidRDefault="00C9261B" w:rsidP="002E7DD2">
            <w:pPr>
              <w:pStyle w:val="Default"/>
              <w:spacing w:line="360" w:lineRule="auto"/>
              <w:jc w:val="center"/>
            </w:pPr>
          </w:p>
        </w:tc>
      </w:tr>
      <w:tr w:rsidR="00C9261B" w:rsidTr="002E7DD2">
        <w:tc>
          <w:tcPr>
            <w:tcW w:w="4606" w:type="dxa"/>
          </w:tcPr>
          <w:p w:rsidR="00C9261B" w:rsidRDefault="00C9261B" w:rsidP="002E7DD2">
            <w:pPr>
              <w:pStyle w:val="Default"/>
              <w:spacing w:line="360" w:lineRule="auto"/>
              <w:jc w:val="center"/>
            </w:pPr>
            <w:r>
              <w:t>Vitamines</w:t>
            </w:r>
          </w:p>
        </w:tc>
        <w:tc>
          <w:tcPr>
            <w:tcW w:w="4606" w:type="dxa"/>
          </w:tcPr>
          <w:p w:rsidR="00C9261B" w:rsidRDefault="00C9261B" w:rsidP="002E7DD2">
            <w:pPr>
              <w:pStyle w:val="Default"/>
              <w:spacing w:line="360" w:lineRule="auto"/>
              <w:jc w:val="center"/>
            </w:pPr>
          </w:p>
        </w:tc>
      </w:tr>
      <w:tr w:rsidR="00C9261B" w:rsidTr="002E7DD2">
        <w:tc>
          <w:tcPr>
            <w:tcW w:w="4606" w:type="dxa"/>
          </w:tcPr>
          <w:p w:rsidR="00C9261B" w:rsidRDefault="00C9261B" w:rsidP="00C9261B">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Vitamines B</w:t>
            </w:r>
            <w:r>
              <w:rPr>
                <w:rFonts w:ascii="Times New Roman" w:hAnsi="Times New Roman" w:cs="Times New Roman"/>
                <w:sz w:val="24"/>
                <w:szCs w:val="24"/>
                <w:vertAlign w:val="subscript"/>
              </w:rPr>
              <w:t xml:space="preserve">6 </w:t>
            </w:r>
            <w:r>
              <w:rPr>
                <w:rFonts w:ascii="Times New Roman" w:hAnsi="Times New Roman" w:cs="Times New Roman"/>
                <w:sz w:val="24"/>
                <w:szCs w:val="24"/>
              </w:rPr>
              <w:t>(mg)</w:t>
            </w:r>
          </w:p>
          <w:p w:rsidR="00C9261B" w:rsidRDefault="00C9261B" w:rsidP="00C9261B">
            <w:pPr>
              <w:pStyle w:val="Default"/>
              <w:numPr>
                <w:ilvl w:val="0"/>
                <w:numId w:val="10"/>
              </w:numPr>
              <w:spacing w:line="360" w:lineRule="auto"/>
              <w:jc w:val="both"/>
            </w:pPr>
            <w:r>
              <w:t>Vitamines A (UI)</w:t>
            </w:r>
          </w:p>
        </w:tc>
        <w:tc>
          <w:tcPr>
            <w:tcW w:w="4606" w:type="dxa"/>
          </w:tcPr>
          <w:p w:rsidR="00C9261B" w:rsidRDefault="00C9261B" w:rsidP="002E7DD2">
            <w:pPr>
              <w:pStyle w:val="Default"/>
              <w:spacing w:line="360" w:lineRule="auto"/>
              <w:jc w:val="center"/>
            </w:pPr>
            <w:r>
              <w:t>0,357</w:t>
            </w:r>
          </w:p>
          <w:p w:rsidR="00C9261B" w:rsidRDefault="00C9261B" w:rsidP="002E7DD2">
            <w:pPr>
              <w:pStyle w:val="Default"/>
              <w:spacing w:line="360" w:lineRule="auto"/>
              <w:jc w:val="center"/>
            </w:pPr>
            <w:r>
              <w:t>50</w:t>
            </w:r>
          </w:p>
        </w:tc>
      </w:tr>
      <w:tr w:rsidR="00C9261B" w:rsidTr="002E7DD2">
        <w:tc>
          <w:tcPr>
            <w:tcW w:w="4606" w:type="dxa"/>
          </w:tcPr>
          <w:p w:rsidR="00C9261B" w:rsidRDefault="00C9261B" w:rsidP="002E7DD2">
            <w:pPr>
              <w:pStyle w:val="Default"/>
              <w:spacing w:line="360" w:lineRule="auto"/>
              <w:jc w:val="center"/>
            </w:pPr>
            <w:r>
              <w:t>Lipides</w:t>
            </w:r>
          </w:p>
        </w:tc>
        <w:tc>
          <w:tcPr>
            <w:tcW w:w="4606" w:type="dxa"/>
          </w:tcPr>
          <w:p w:rsidR="00C9261B" w:rsidRDefault="00C9261B" w:rsidP="002E7DD2">
            <w:pPr>
              <w:pStyle w:val="Default"/>
              <w:spacing w:line="360" w:lineRule="auto"/>
              <w:jc w:val="both"/>
            </w:pPr>
          </w:p>
        </w:tc>
      </w:tr>
      <w:tr w:rsidR="00C9261B" w:rsidTr="002E7DD2">
        <w:tc>
          <w:tcPr>
            <w:tcW w:w="4606" w:type="dxa"/>
          </w:tcPr>
          <w:p w:rsidR="00C9261B" w:rsidRDefault="00C9261B" w:rsidP="00C9261B">
            <w:pPr>
              <w:pStyle w:val="Default"/>
              <w:numPr>
                <w:ilvl w:val="0"/>
                <w:numId w:val="11"/>
              </w:numPr>
              <w:spacing w:line="360" w:lineRule="auto"/>
              <w:jc w:val="both"/>
            </w:pPr>
            <w:r>
              <w:t>Acides gras</w:t>
            </w:r>
          </w:p>
        </w:tc>
        <w:tc>
          <w:tcPr>
            <w:tcW w:w="4606" w:type="dxa"/>
          </w:tcPr>
          <w:p w:rsidR="00C9261B" w:rsidRDefault="00C9261B" w:rsidP="002E7DD2">
            <w:pPr>
              <w:pStyle w:val="Default"/>
              <w:spacing w:line="360" w:lineRule="auto"/>
              <w:jc w:val="center"/>
            </w:pPr>
            <w:r>
              <w:t>0,33</w:t>
            </w:r>
          </w:p>
        </w:tc>
      </w:tr>
    </w:tbl>
    <w:p w:rsidR="00C9261B" w:rsidRPr="00676A4D" w:rsidRDefault="00C9261B" w:rsidP="00C9261B">
      <w:pPr>
        <w:pStyle w:val="Default"/>
        <w:spacing w:line="360" w:lineRule="auto"/>
        <w:jc w:val="both"/>
      </w:pPr>
    </w:p>
    <w:p w:rsidR="00C9261B" w:rsidRPr="00BB0639" w:rsidRDefault="00C9261B" w:rsidP="00BB0639">
      <w:pPr>
        <w:rPr>
          <w:rFonts w:ascii="Times New Roman" w:hAnsi="Times New Roman" w:cs="Times New Roman"/>
          <w:sz w:val="24"/>
          <w:szCs w:val="24"/>
        </w:rPr>
      </w:pPr>
      <w:r w:rsidRPr="00BD37AD">
        <w:rPr>
          <w:rFonts w:ascii="Times New Roman" w:hAnsi="Times New Roman" w:cs="Times New Roman"/>
          <w:sz w:val="24"/>
          <w:szCs w:val="24"/>
        </w:rPr>
        <w:t>Source : Singh, 1990</w:t>
      </w:r>
      <w:r>
        <w:rPr>
          <w:rFonts w:ascii="Times New Roman" w:hAnsi="Times New Roman" w:cs="Times New Roman"/>
          <w:sz w:val="24"/>
          <w:szCs w:val="24"/>
        </w:rPr>
        <w:t xml:space="preserve"> in Faye, 1997</w:t>
      </w:r>
    </w:p>
    <w:p w:rsidR="00C9261B" w:rsidRDefault="00C9261B" w:rsidP="00741265">
      <w:pPr>
        <w:pStyle w:val="Titre3"/>
      </w:pPr>
      <w:bookmarkStart w:id="31" w:name="_Toc446580577"/>
      <w:r>
        <w:t>Niébé au Sénégal</w:t>
      </w:r>
      <w:bookmarkEnd w:id="31"/>
    </w:p>
    <w:p w:rsidR="00C9261B" w:rsidRDefault="00C9261B" w:rsidP="0039525B">
      <w:pPr>
        <w:pStyle w:val="Titre4"/>
      </w:pPr>
      <w:bookmarkStart w:id="32" w:name="_Toc446580578"/>
      <w:r>
        <w:t>Recherche sur le niébé au Sénégal</w:t>
      </w:r>
      <w:bookmarkEnd w:id="32"/>
    </w:p>
    <w:p w:rsidR="00C9261B" w:rsidRPr="00C37A39" w:rsidRDefault="00C9261B" w:rsidP="00C9261B">
      <w:pPr>
        <w:autoSpaceDE w:val="0"/>
        <w:autoSpaceDN w:val="0"/>
        <w:adjustRightInd w:val="0"/>
        <w:spacing w:after="0" w:line="240" w:lineRule="auto"/>
        <w:rPr>
          <w:rFonts w:ascii="Times New Roman" w:hAnsi="Times New Roman" w:cs="Times New Roman"/>
          <w:color w:val="000000"/>
          <w:sz w:val="24"/>
          <w:szCs w:val="24"/>
        </w:rPr>
      </w:pPr>
    </w:p>
    <w:p w:rsidR="00C9261B" w:rsidRPr="00C37A39" w:rsidRDefault="00C9261B" w:rsidP="00C9261B">
      <w:pPr>
        <w:autoSpaceDE w:val="0"/>
        <w:autoSpaceDN w:val="0"/>
        <w:adjustRightInd w:val="0"/>
        <w:spacing w:after="0" w:line="360" w:lineRule="auto"/>
        <w:jc w:val="both"/>
        <w:rPr>
          <w:rFonts w:ascii="Times New Roman" w:hAnsi="Times New Roman" w:cs="Times New Roman"/>
          <w:color w:val="000000"/>
          <w:sz w:val="24"/>
          <w:szCs w:val="24"/>
        </w:rPr>
      </w:pPr>
      <w:r w:rsidRPr="00C37A39">
        <w:rPr>
          <w:rFonts w:ascii="Times New Roman" w:hAnsi="Times New Roman" w:cs="Times New Roman"/>
          <w:color w:val="000000"/>
          <w:sz w:val="24"/>
          <w:szCs w:val="24"/>
        </w:rPr>
        <w:t xml:space="preserve">Le niébé a bénéficié d'importantes collectes (ISRA, lITA) et d'un programme d'amélioration qui a développé plusieurs variétés améliorées à partir des cultivars locaux, ou en croisement avec les introductions à travers les réseaux de projets collaboratifs ou de l'lITA. Les variétés améliorées comprennent des taxa précoces ou intermédiaires producteurs de graines ou à double fin (graine-fane) pour répondre aux spécificités des différentes zones et localités du pays. Le Programme Nationale de Recherche Agricole a permis aux autorités sénégalaises de promouvoir la production de niébé. En priorité, l'accent a été mis sur le développement de nouvelles variétés adaptées aux conditions climatiques du pays (Faye, 2005). Autrement dit, il a répondu aux préoccupations des producteurs par l'amélioration des variétés traditionnelles et le développement de nouvelles technologies en matière de stockage et de transformations. </w:t>
      </w:r>
    </w:p>
    <w:p w:rsidR="00C9261B" w:rsidRDefault="00C9261B" w:rsidP="00C9261B">
      <w:pPr>
        <w:pStyle w:val="Default"/>
        <w:spacing w:line="360" w:lineRule="auto"/>
        <w:jc w:val="both"/>
      </w:pPr>
      <w:r>
        <w:t xml:space="preserve">Le tableau 2 </w:t>
      </w:r>
      <w:r w:rsidRPr="00C37A39">
        <w:t>nous présente quelques variétés développées par l'ISRA. Il ressort de ce tableau que les variétés 58-57, Mouride et Melakh sont des variétés à haut potentiel de rendements</w:t>
      </w:r>
      <w:r>
        <w:t>.</w:t>
      </w:r>
    </w:p>
    <w:p w:rsidR="00C9261B" w:rsidRDefault="00C9261B" w:rsidP="00C9261B">
      <w:pPr>
        <w:pStyle w:val="Default"/>
        <w:spacing w:line="360" w:lineRule="auto"/>
        <w:jc w:val="both"/>
      </w:pPr>
    </w:p>
    <w:p w:rsidR="00C9261B" w:rsidRDefault="00667891" w:rsidP="00667891">
      <w:pPr>
        <w:pStyle w:val="Lgende"/>
      </w:pPr>
      <w:bookmarkStart w:id="33" w:name="_Toc446415111"/>
      <w:r>
        <w:t xml:space="preserve">Tableau </w:t>
      </w:r>
      <w:r w:rsidR="001973DE">
        <w:fldChar w:fldCharType="begin"/>
      </w:r>
      <w:r w:rsidR="00105425">
        <w:instrText xml:space="preserve"> SEQ Tableau \* ARABIC </w:instrText>
      </w:r>
      <w:r w:rsidR="001973DE">
        <w:fldChar w:fldCharType="separate"/>
      </w:r>
      <w:r w:rsidR="007A2193">
        <w:rPr>
          <w:noProof/>
        </w:rPr>
        <w:t>2</w:t>
      </w:r>
      <w:r w:rsidR="001973DE">
        <w:rPr>
          <w:noProof/>
        </w:rPr>
        <w:fldChar w:fldCharType="end"/>
      </w:r>
      <w:r>
        <w:t xml:space="preserve"> : </w:t>
      </w:r>
      <w:r w:rsidRPr="008341D4">
        <w:t>Caractéristiques de quelques variétés de niébé développées par L’ISRA</w:t>
      </w:r>
      <w:bookmarkEnd w:id="33"/>
    </w:p>
    <w:p w:rsidR="00C9261B" w:rsidRDefault="00C9261B" w:rsidP="00C9261B">
      <w:pPr>
        <w:pStyle w:val="Default"/>
        <w:spacing w:line="360" w:lineRule="auto"/>
        <w:jc w:val="both"/>
      </w:pPr>
    </w:p>
    <w:tbl>
      <w:tblPr>
        <w:tblStyle w:val="Grilledutableau"/>
        <w:tblW w:w="0" w:type="auto"/>
        <w:tblLook w:val="04A0" w:firstRow="1" w:lastRow="0" w:firstColumn="1" w:lastColumn="0" w:noHBand="0" w:noVBand="1"/>
      </w:tblPr>
      <w:tblGrid>
        <w:gridCol w:w="1362"/>
        <w:gridCol w:w="1116"/>
        <w:gridCol w:w="1362"/>
        <w:gridCol w:w="1362"/>
        <w:gridCol w:w="1225"/>
        <w:gridCol w:w="1294"/>
        <w:gridCol w:w="1567"/>
      </w:tblGrid>
      <w:tr w:rsidR="00C9261B" w:rsidRPr="00377885" w:rsidTr="002E7DD2">
        <w:tc>
          <w:tcPr>
            <w:tcW w:w="1402" w:type="dxa"/>
          </w:tcPr>
          <w:p w:rsidR="00C9261B" w:rsidRPr="00377885" w:rsidRDefault="00C9261B" w:rsidP="002E7DD2">
            <w:pPr>
              <w:pStyle w:val="Default"/>
              <w:spacing w:line="360" w:lineRule="auto"/>
              <w:jc w:val="both"/>
              <w:rPr>
                <w:sz w:val="20"/>
                <w:szCs w:val="20"/>
              </w:rPr>
            </w:pPr>
            <w:r w:rsidRPr="00377885">
              <w:rPr>
                <w:sz w:val="20"/>
                <w:szCs w:val="20"/>
              </w:rPr>
              <w:t>Variétés</w:t>
            </w:r>
          </w:p>
        </w:tc>
        <w:tc>
          <w:tcPr>
            <w:tcW w:w="1193" w:type="dxa"/>
          </w:tcPr>
          <w:p w:rsidR="00C9261B" w:rsidRPr="00377885" w:rsidRDefault="00C9261B" w:rsidP="002E7DD2">
            <w:pPr>
              <w:pStyle w:val="Default"/>
              <w:spacing w:line="360" w:lineRule="auto"/>
              <w:jc w:val="both"/>
              <w:rPr>
                <w:sz w:val="20"/>
                <w:szCs w:val="20"/>
              </w:rPr>
            </w:pPr>
            <w:r w:rsidRPr="00377885">
              <w:rPr>
                <w:sz w:val="20"/>
                <w:szCs w:val="20"/>
              </w:rPr>
              <w:t>50% de fleurs JAL*</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Rendement en graine kg</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Rendement en fourrage kg</w:t>
            </w:r>
          </w:p>
        </w:tc>
        <w:tc>
          <w:tcPr>
            <w:tcW w:w="1286" w:type="dxa"/>
          </w:tcPr>
          <w:p w:rsidR="00C9261B" w:rsidRPr="00377885" w:rsidRDefault="00C9261B" w:rsidP="002E7DD2">
            <w:pPr>
              <w:pStyle w:val="Default"/>
              <w:spacing w:line="360" w:lineRule="auto"/>
              <w:jc w:val="both"/>
              <w:rPr>
                <w:sz w:val="20"/>
                <w:szCs w:val="20"/>
              </w:rPr>
            </w:pPr>
            <w:r w:rsidRPr="00377885">
              <w:rPr>
                <w:sz w:val="20"/>
                <w:szCs w:val="20"/>
              </w:rPr>
              <w:t>Couleur de la graine</w:t>
            </w:r>
          </w:p>
        </w:tc>
        <w:tc>
          <w:tcPr>
            <w:tcW w:w="1016" w:type="dxa"/>
          </w:tcPr>
          <w:p w:rsidR="00C9261B" w:rsidRPr="00377885" w:rsidRDefault="00C9261B" w:rsidP="002E7DD2">
            <w:pPr>
              <w:pStyle w:val="Default"/>
              <w:spacing w:line="360" w:lineRule="auto"/>
              <w:jc w:val="both"/>
              <w:rPr>
                <w:sz w:val="20"/>
                <w:szCs w:val="20"/>
              </w:rPr>
            </w:pPr>
            <w:r w:rsidRPr="00377885">
              <w:rPr>
                <w:sz w:val="20"/>
                <w:szCs w:val="20"/>
              </w:rPr>
              <w:t>port</w:t>
            </w:r>
          </w:p>
        </w:tc>
        <w:tc>
          <w:tcPr>
            <w:tcW w:w="1585" w:type="dxa"/>
          </w:tcPr>
          <w:p w:rsidR="00C9261B" w:rsidRPr="00377885" w:rsidRDefault="00C9261B" w:rsidP="002E7DD2">
            <w:pPr>
              <w:pStyle w:val="Default"/>
              <w:spacing w:line="360" w:lineRule="auto"/>
              <w:jc w:val="both"/>
              <w:rPr>
                <w:sz w:val="20"/>
                <w:szCs w:val="20"/>
              </w:rPr>
            </w:pPr>
            <w:r w:rsidRPr="00377885">
              <w:rPr>
                <w:sz w:val="20"/>
                <w:szCs w:val="20"/>
              </w:rPr>
              <w:t>Autres caractéristiques</w:t>
            </w:r>
          </w:p>
        </w:tc>
      </w:tr>
      <w:tr w:rsidR="00C9261B" w:rsidRPr="00377885" w:rsidTr="002E7DD2">
        <w:tc>
          <w:tcPr>
            <w:tcW w:w="1402" w:type="dxa"/>
          </w:tcPr>
          <w:p w:rsidR="00C9261B" w:rsidRPr="00377885" w:rsidRDefault="00C9261B" w:rsidP="002E7DD2">
            <w:pPr>
              <w:pStyle w:val="Default"/>
              <w:spacing w:line="360" w:lineRule="auto"/>
              <w:jc w:val="both"/>
              <w:rPr>
                <w:sz w:val="20"/>
                <w:szCs w:val="20"/>
              </w:rPr>
            </w:pPr>
            <w:r w:rsidRPr="00377885">
              <w:rPr>
                <w:sz w:val="20"/>
                <w:szCs w:val="20"/>
              </w:rPr>
              <w:t>58-57</w:t>
            </w:r>
          </w:p>
        </w:tc>
        <w:tc>
          <w:tcPr>
            <w:tcW w:w="1193" w:type="dxa"/>
          </w:tcPr>
          <w:p w:rsidR="00C9261B" w:rsidRPr="00377885" w:rsidRDefault="00C9261B" w:rsidP="002E7DD2">
            <w:pPr>
              <w:pStyle w:val="Default"/>
              <w:spacing w:line="360" w:lineRule="auto"/>
              <w:jc w:val="both"/>
              <w:rPr>
                <w:sz w:val="20"/>
                <w:szCs w:val="20"/>
              </w:rPr>
            </w:pPr>
            <w:r w:rsidRPr="00377885">
              <w:rPr>
                <w:sz w:val="20"/>
                <w:szCs w:val="20"/>
              </w:rPr>
              <w:t>44</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2000</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1800</w:t>
            </w:r>
          </w:p>
        </w:tc>
        <w:tc>
          <w:tcPr>
            <w:tcW w:w="1286" w:type="dxa"/>
          </w:tcPr>
          <w:p w:rsidR="00C9261B" w:rsidRPr="00377885" w:rsidRDefault="00C9261B" w:rsidP="002E7DD2">
            <w:pPr>
              <w:pStyle w:val="Default"/>
              <w:spacing w:line="360" w:lineRule="auto"/>
              <w:jc w:val="both"/>
              <w:rPr>
                <w:sz w:val="20"/>
                <w:szCs w:val="20"/>
              </w:rPr>
            </w:pPr>
            <w:r w:rsidRPr="00377885">
              <w:rPr>
                <w:sz w:val="20"/>
                <w:szCs w:val="20"/>
              </w:rPr>
              <w:t>Crème avec œil marron</w:t>
            </w:r>
          </w:p>
        </w:tc>
        <w:tc>
          <w:tcPr>
            <w:tcW w:w="1016" w:type="dxa"/>
          </w:tcPr>
          <w:p w:rsidR="00C9261B" w:rsidRPr="00377885" w:rsidRDefault="00C9261B" w:rsidP="002E7DD2">
            <w:pPr>
              <w:pStyle w:val="Default"/>
              <w:spacing w:line="360" w:lineRule="auto"/>
              <w:jc w:val="both"/>
              <w:rPr>
                <w:sz w:val="20"/>
                <w:szCs w:val="20"/>
              </w:rPr>
            </w:pPr>
            <w:r w:rsidRPr="00377885">
              <w:rPr>
                <w:sz w:val="20"/>
                <w:szCs w:val="20"/>
              </w:rPr>
              <w:t>Rampant</w:t>
            </w:r>
          </w:p>
        </w:tc>
        <w:tc>
          <w:tcPr>
            <w:tcW w:w="1585" w:type="dxa"/>
          </w:tcPr>
          <w:p w:rsidR="00C9261B" w:rsidRPr="00377885" w:rsidRDefault="00C9261B" w:rsidP="002E7DD2">
            <w:pPr>
              <w:pStyle w:val="Default"/>
              <w:spacing w:line="360" w:lineRule="auto"/>
              <w:jc w:val="both"/>
              <w:rPr>
                <w:sz w:val="20"/>
                <w:szCs w:val="20"/>
              </w:rPr>
            </w:pPr>
            <w:r w:rsidRPr="00377885">
              <w:rPr>
                <w:sz w:val="20"/>
                <w:szCs w:val="20"/>
              </w:rPr>
              <w:t>Résistant à la brûlure bactérienne</w:t>
            </w:r>
          </w:p>
        </w:tc>
      </w:tr>
      <w:tr w:rsidR="00C9261B" w:rsidRPr="00377885" w:rsidTr="002E7DD2">
        <w:tc>
          <w:tcPr>
            <w:tcW w:w="1402" w:type="dxa"/>
          </w:tcPr>
          <w:p w:rsidR="00C9261B" w:rsidRPr="00377885" w:rsidRDefault="00C9261B" w:rsidP="002E7DD2">
            <w:pPr>
              <w:pStyle w:val="Default"/>
              <w:spacing w:line="360" w:lineRule="auto"/>
              <w:jc w:val="both"/>
              <w:rPr>
                <w:sz w:val="20"/>
                <w:szCs w:val="20"/>
              </w:rPr>
            </w:pPr>
            <w:r w:rsidRPr="00377885">
              <w:rPr>
                <w:sz w:val="20"/>
                <w:szCs w:val="20"/>
              </w:rPr>
              <w:t>Mougne</w:t>
            </w:r>
          </w:p>
        </w:tc>
        <w:tc>
          <w:tcPr>
            <w:tcW w:w="1193" w:type="dxa"/>
          </w:tcPr>
          <w:p w:rsidR="00C9261B" w:rsidRPr="00377885" w:rsidRDefault="00C9261B" w:rsidP="002E7DD2">
            <w:pPr>
              <w:pStyle w:val="Default"/>
              <w:spacing w:line="360" w:lineRule="auto"/>
              <w:jc w:val="both"/>
              <w:rPr>
                <w:sz w:val="20"/>
                <w:szCs w:val="20"/>
              </w:rPr>
            </w:pPr>
            <w:r w:rsidRPr="00377885">
              <w:rPr>
                <w:sz w:val="20"/>
                <w:szCs w:val="20"/>
              </w:rPr>
              <w:t>47</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1100</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1900</w:t>
            </w:r>
          </w:p>
        </w:tc>
        <w:tc>
          <w:tcPr>
            <w:tcW w:w="1286" w:type="dxa"/>
          </w:tcPr>
          <w:p w:rsidR="00C9261B" w:rsidRPr="00377885" w:rsidRDefault="00C9261B" w:rsidP="002E7DD2">
            <w:pPr>
              <w:pStyle w:val="Default"/>
              <w:spacing w:line="360" w:lineRule="auto"/>
              <w:jc w:val="both"/>
              <w:rPr>
                <w:sz w:val="20"/>
                <w:szCs w:val="20"/>
              </w:rPr>
            </w:pPr>
            <w:r w:rsidRPr="00377885">
              <w:rPr>
                <w:sz w:val="20"/>
                <w:szCs w:val="20"/>
              </w:rPr>
              <w:t>Fond blanc, taches noires</w:t>
            </w:r>
          </w:p>
        </w:tc>
        <w:tc>
          <w:tcPr>
            <w:tcW w:w="1016" w:type="dxa"/>
          </w:tcPr>
          <w:p w:rsidR="00C9261B" w:rsidRPr="00377885" w:rsidRDefault="00C9261B" w:rsidP="002E7DD2">
            <w:pPr>
              <w:pStyle w:val="Default"/>
              <w:spacing w:line="360" w:lineRule="auto"/>
              <w:jc w:val="both"/>
              <w:rPr>
                <w:sz w:val="20"/>
                <w:szCs w:val="20"/>
              </w:rPr>
            </w:pPr>
            <w:r w:rsidRPr="00377885">
              <w:rPr>
                <w:sz w:val="20"/>
                <w:szCs w:val="20"/>
              </w:rPr>
              <w:t>Intermédiaire</w:t>
            </w:r>
          </w:p>
        </w:tc>
        <w:tc>
          <w:tcPr>
            <w:tcW w:w="1585" w:type="dxa"/>
          </w:tcPr>
          <w:p w:rsidR="00C9261B" w:rsidRPr="00377885" w:rsidRDefault="00C9261B" w:rsidP="002E7DD2">
            <w:pPr>
              <w:pStyle w:val="Default"/>
              <w:spacing w:line="360" w:lineRule="auto"/>
              <w:jc w:val="both"/>
              <w:rPr>
                <w:sz w:val="20"/>
                <w:szCs w:val="20"/>
              </w:rPr>
            </w:pPr>
            <w:r w:rsidRPr="00377885">
              <w:rPr>
                <w:sz w:val="20"/>
                <w:szCs w:val="20"/>
              </w:rPr>
              <w:t>Résistant à la brûlure bactérienne</w:t>
            </w:r>
          </w:p>
        </w:tc>
      </w:tr>
      <w:tr w:rsidR="00C9261B" w:rsidRPr="00377885" w:rsidTr="002E7DD2">
        <w:tc>
          <w:tcPr>
            <w:tcW w:w="1402" w:type="dxa"/>
          </w:tcPr>
          <w:p w:rsidR="00C9261B" w:rsidRPr="00377885" w:rsidRDefault="00C9261B" w:rsidP="002E7DD2">
            <w:pPr>
              <w:pStyle w:val="Default"/>
              <w:spacing w:line="360" w:lineRule="auto"/>
              <w:jc w:val="both"/>
              <w:rPr>
                <w:sz w:val="20"/>
                <w:szCs w:val="20"/>
              </w:rPr>
            </w:pPr>
            <w:r w:rsidRPr="00377885">
              <w:rPr>
                <w:sz w:val="20"/>
                <w:szCs w:val="20"/>
              </w:rPr>
              <w:t>Ndiambour</w:t>
            </w:r>
          </w:p>
        </w:tc>
        <w:tc>
          <w:tcPr>
            <w:tcW w:w="1193" w:type="dxa"/>
          </w:tcPr>
          <w:p w:rsidR="00C9261B" w:rsidRPr="00377885" w:rsidRDefault="00C9261B" w:rsidP="002E7DD2">
            <w:pPr>
              <w:pStyle w:val="Default"/>
              <w:spacing w:line="360" w:lineRule="auto"/>
              <w:jc w:val="both"/>
              <w:rPr>
                <w:sz w:val="20"/>
                <w:szCs w:val="20"/>
              </w:rPr>
            </w:pPr>
            <w:r w:rsidRPr="00377885">
              <w:rPr>
                <w:sz w:val="20"/>
                <w:szCs w:val="20"/>
              </w:rPr>
              <w:t>44</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1000</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2000</w:t>
            </w:r>
          </w:p>
        </w:tc>
        <w:tc>
          <w:tcPr>
            <w:tcW w:w="1286" w:type="dxa"/>
          </w:tcPr>
          <w:p w:rsidR="00C9261B" w:rsidRPr="00377885" w:rsidRDefault="00C9261B" w:rsidP="002E7DD2">
            <w:pPr>
              <w:pStyle w:val="Default"/>
              <w:spacing w:line="360" w:lineRule="auto"/>
              <w:jc w:val="both"/>
              <w:rPr>
                <w:sz w:val="20"/>
                <w:szCs w:val="20"/>
              </w:rPr>
            </w:pPr>
            <w:r w:rsidRPr="00377885">
              <w:rPr>
                <w:sz w:val="20"/>
                <w:szCs w:val="20"/>
              </w:rPr>
              <w:t>Crème</w:t>
            </w:r>
          </w:p>
        </w:tc>
        <w:tc>
          <w:tcPr>
            <w:tcW w:w="1016" w:type="dxa"/>
          </w:tcPr>
          <w:p w:rsidR="00C9261B" w:rsidRPr="00377885" w:rsidRDefault="00C9261B" w:rsidP="002E7DD2">
            <w:pPr>
              <w:pStyle w:val="Default"/>
              <w:spacing w:line="360" w:lineRule="auto"/>
              <w:jc w:val="both"/>
              <w:rPr>
                <w:sz w:val="20"/>
                <w:szCs w:val="20"/>
              </w:rPr>
            </w:pPr>
            <w:r w:rsidRPr="00377885">
              <w:rPr>
                <w:sz w:val="20"/>
                <w:szCs w:val="20"/>
              </w:rPr>
              <w:t>Erigé</w:t>
            </w:r>
          </w:p>
        </w:tc>
        <w:tc>
          <w:tcPr>
            <w:tcW w:w="1585" w:type="dxa"/>
          </w:tcPr>
          <w:p w:rsidR="00C9261B" w:rsidRPr="00377885" w:rsidRDefault="00C9261B" w:rsidP="002E7DD2">
            <w:pPr>
              <w:pStyle w:val="Default"/>
              <w:spacing w:line="360" w:lineRule="auto"/>
              <w:jc w:val="both"/>
              <w:rPr>
                <w:sz w:val="20"/>
                <w:szCs w:val="20"/>
              </w:rPr>
            </w:pPr>
            <w:r w:rsidRPr="00377885">
              <w:rPr>
                <w:sz w:val="20"/>
                <w:szCs w:val="20"/>
              </w:rPr>
              <w:t>Tolérant à la brûlure bactérienne</w:t>
            </w:r>
          </w:p>
        </w:tc>
      </w:tr>
      <w:tr w:rsidR="00C9261B" w:rsidRPr="00377885" w:rsidTr="002E7DD2">
        <w:tc>
          <w:tcPr>
            <w:tcW w:w="1402" w:type="dxa"/>
          </w:tcPr>
          <w:p w:rsidR="00C9261B" w:rsidRPr="00377885" w:rsidRDefault="00C9261B" w:rsidP="002E7DD2">
            <w:pPr>
              <w:pStyle w:val="Default"/>
              <w:spacing w:line="360" w:lineRule="auto"/>
              <w:jc w:val="both"/>
              <w:rPr>
                <w:sz w:val="20"/>
                <w:szCs w:val="20"/>
              </w:rPr>
            </w:pPr>
            <w:r w:rsidRPr="00377885">
              <w:rPr>
                <w:sz w:val="20"/>
                <w:szCs w:val="20"/>
              </w:rPr>
              <w:t>Bambey 21</w:t>
            </w:r>
          </w:p>
        </w:tc>
        <w:tc>
          <w:tcPr>
            <w:tcW w:w="1193" w:type="dxa"/>
          </w:tcPr>
          <w:p w:rsidR="00C9261B" w:rsidRPr="00377885" w:rsidRDefault="00C9261B" w:rsidP="002E7DD2">
            <w:pPr>
              <w:pStyle w:val="Default"/>
              <w:spacing w:line="360" w:lineRule="auto"/>
              <w:jc w:val="both"/>
              <w:rPr>
                <w:sz w:val="20"/>
                <w:szCs w:val="20"/>
              </w:rPr>
            </w:pPr>
            <w:r w:rsidRPr="00377885">
              <w:rPr>
                <w:sz w:val="20"/>
                <w:szCs w:val="20"/>
              </w:rPr>
              <w:t>41</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950</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1300</w:t>
            </w:r>
          </w:p>
        </w:tc>
        <w:tc>
          <w:tcPr>
            <w:tcW w:w="1286" w:type="dxa"/>
          </w:tcPr>
          <w:p w:rsidR="00C9261B" w:rsidRPr="00377885" w:rsidRDefault="00C9261B" w:rsidP="002E7DD2">
            <w:pPr>
              <w:pStyle w:val="Default"/>
              <w:spacing w:line="360" w:lineRule="auto"/>
              <w:jc w:val="both"/>
              <w:rPr>
                <w:sz w:val="20"/>
                <w:szCs w:val="20"/>
              </w:rPr>
            </w:pPr>
            <w:r w:rsidRPr="00377885">
              <w:rPr>
                <w:sz w:val="20"/>
                <w:szCs w:val="20"/>
              </w:rPr>
              <w:t>Blanche à œil noir</w:t>
            </w:r>
          </w:p>
        </w:tc>
        <w:tc>
          <w:tcPr>
            <w:tcW w:w="1016" w:type="dxa"/>
          </w:tcPr>
          <w:p w:rsidR="00C9261B" w:rsidRPr="00377885" w:rsidRDefault="00C9261B" w:rsidP="002E7DD2">
            <w:pPr>
              <w:pStyle w:val="Default"/>
              <w:spacing w:line="360" w:lineRule="auto"/>
              <w:jc w:val="both"/>
              <w:rPr>
                <w:sz w:val="20"/>
                <w:szCs w:val="20"/>
              </w:rPr>
            </w:pPr>
            <w:r w:rsidRPr="00377885">
              <w:rPr>
                <w:sz w:val="20"/>
                <w:szCs w:val="20"/>
              </w:rPr>
              <w:t>Erigé</w:t>
            </w:r>
          </w:p>
        </w:tc>
        <w:tc>
          <w:tcPr>
            <w:tcW w:w="1585" w:type="dxa"/>
          </w:tcPr>
          <w:p w:rsidR="00C9261B" w:rsidRPr="00377885" w:rsidRDefault="00C9261B" w:rsidP="002E7DD2">
            <w:pPr>
              <w:pStyle w:val="Default"/>
              <w:spacing w:line="360" w:lineRule="auto"/>
              <w:jc w:val="both"/>
              <w:rPr>
                <w:sz w:val="20"/>
                <w:szCs w:val="20"/>
              </w:rPr>
            </w:pPr>
            <w:r w:rsidRPr="00377885">
              <w:rPr>
                <w:sz w:val="20"/>
                <w:szCs w:val="20"/>
              </w:rPr>
              <w:t xml:space="preserve">Résistant au </w:t>
            </w:r>
            <w:proofErr w:type="spellStart"/>
            <w:r w:rsidRPr="00377885">
              <w:rPr>
                <w:sz w:val="20"/>
                <w:szCs w:val="20"/>
              </w:rPr>
              <w:t>CabMV</w:t>
            </w:r>
            <w:proofErr w:type="spellEnd"/>
          </w:p>
        </w:tc>
      </w:tr>
      <w:tr w:rsidR="00C9261B" w:rsidRPr="00377885" w:rsidTr="002E7DD2">
        <w:tc>
          <w:tcPr>
            <w:tcW w:w="1402" w:type="dxa"/>
          </w:tcPr>
          <w:p w:rsidR="00C9261B" w:rsidRPr="00377885" w:rsidRDefault="00C9261B" w:rsidP="002E7DD2">
            <w:pPr>
              <w:pStyle w:val="Default"/>
              <w:spacing w:line="360" w:lineRule="auto"/>
              <w:jc w:val="both"/>
              <w:rPr>
                <w:sz w:val="20"/>
                <w:szCs w:val="20"/>
              </w:rPr>
            </w:pPr>
            <w:r w:rsidRPr="00377885">
              <w:rPr>
                <w:sz w:val="20"/>
                <w:szCs w:val="20"/>
              </w:rPr>
              <w:t>IS275</w:t>
            </w:r>
          </w:p>
          <w:p w:rsidR="00C9261B" w:rsidRPr="00377885" w:rsidRDefault="00C9261B" w:rsidP="002E7DD2">
            <w:pPr>
              <w:pStyle w:val="Default"/>
              <w:spacing w:line="360" w:lineRule="auto"/>
              <w:jc w:val="both"/>
              <w:rPr>
                <w:sz w:val="20"/>
                <w:szCs w:val="20"/>
              </w:rPr>
            </w:pPr>
            <w:r w:rsidRPr="00377885">
              <w:rPr>
                <w:sz w:val="20"/>
                <w:szCs w:val="20"/>
              </w:rPr>
              <w:t>(Mouride)</w:t>
            </w:r>
          </w:p>
        </w:tc>
        <w:tc>
          <w:tcPr>
            <w:tcW w:w="1193" w:type="dxa"/>
          </w:tcPr>
          <w:p w:rsidR="00C9261B" w:rsidRPr="00377885" w:rsidRDefault="00C9261B" w:rsidP="002E7DD2">
            <w:pPr>
              <w:pStyle w:val="Default"/>
              <w:spacing w:line="360" w:lineRule="auto"/>
              <w:jc w:val="both"/>
              <w:rPr>
                <w:sz w:val="20"/>
                <w:szCs w:val="20"/>
              </w:rPr>
            </w:pPr>
            <w:r w:rsidRPr="00377885">
              <w:rPr>
                <w:sz w:val="20"/>
                <w:szCs w:val="20"/>
              </w:rPr>
              <w:t>40</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1300</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1500</w:t>
            </w:r>
          </w:p>
        </w:tc>
        <w:tc>
          <w:tcPr>
            <w:tcW w:w="1286" w:type="dxa"/>
          </w:tcPr>
          <w:p w:rsidR="00C9261B" w:rsidRPr="00377885" w:rsidRDefault="00C9261B" w:rsidP="002E7DD2">
            <w:pPr>
              <w:pStyle w:val="Default"/>
              <w:spacing w:line="360" w:lineRule="auto"/>
              <w:jc w:val="both"/>
              <w:rPr>
                <w:sz w:val="20"/>
                <w:szCs w:val="20"/>
              </w:rPr>
            </w:pPr>
            <w:r w:rsidRPr="00377885">
              <w:rPr>
                <w:sz w:val="20"/>
                <w:szCs w:val="20"/>
              </w:rPr>
              <w:t>Crème à œil beige</w:t>
            </w:r>
          </w:p>
        </w:tc>
        <w:tc>
          <w:tcPr>
            <w:tcW w:w="1016" w:type="dxa"/>
          </w:tcPr>
          <w:p w:rsidR="00C9261B" w:rsidRPr="00377885" w:rsidRDefault="00C9261B" w:rsidP="002E7DD2">
            <w:pPr>
              <w:pStyle w:val="Default"/>
              <w:spacing w:line="360" w:lineRule="auto"/>
              <w:jc w:val="both"/>
              <w:rPr>
                <w:sz w:val="20"/>
                <w:szCs w:val="20"/>
              </w:rPr>
            </w:pPr>
            <w:r w:rsidRPr="00377885">
              <w:rPr>
                <w:sz w:val="20"/>
                <w:szCs w:val="20"/>
              </w:rPr>
              <w:t>Semi érigé</w:t>
            </w:r>
          </w:p>
        </w:tc>
        <w:tc>
          <w:tcPr>
            <w:tcW w:w="1585" w:type="dxa"/>
          </w:tcPr>
          <w:p w:rsidR="00C9261B" w:rsidRPr="00377885" w:rsidRDefault="00C9261B" w:rsidP="002E7DD2">
            <w:pPr>
              <w:pStyle w:val="Default"/>
              <w:spacing w:line="360" w:lineRule="auto"/>
              <w:rPr>
                <w:sz w:val="20"/>
                <w:szCs w:val="20"/>
              </w:rPr>
            </w:pPr>
            <w:proofErr w:type="spellStart"/>
            <w:r w:rsidRPr="00377885">
              <w:rPr>
                <w:sz w:val="20"/>
                <w:szCs w:val="20"/>
              </w:rPr>
              <w:t>Résistant</w:t>
            </w:r>
            <w:r>
              <w:rPr>
                <w:sz w:val="20"/>
                <w:szCs w:val="20"/>
              </w:rPr>
              <w:t>au</w:t>
            </w:r>
            <w:proofErr w:type="spellEnd"/>
            <w:r>
              <w:rPr>
                <w:sz w:val="20"/>
                <w:szCs w:val="20"/>
              </w:rPr>
              <w:t xml:space="preserve"> chancre bactérien au </w:t>
            </w:r>
            <w:proofErr w:type="spellStart"/>
            <w:r>
              <w:rPr>
                <w:sz w:val="20"/>
                <w:szCs w:val="20"/>
              </w:rPr>
              <w:t>CabMV</w:t>
            </w:r>
            <w:proofErr w:type="spellEnd"/>
            <w:r>
              <w:rPr>
                <w:sz w:val="20"/>
                <w:szCs w:val="20"/>
              </w:rPr>
              <w:t xml:space="preserve">, et </w:t>
            </w:r>
            <w:r w:rsidRPr="00377885">
              <w:rPr>
                <w:sz w:val="20"/>
                <w:szCs w:val="20"/>
              </w:rPr>
              <w:t xml:space="preserve">au </w:t>
            </w:r>
            <w:proofErr w:type="spellStart"/>
            <w:r w:rsidRPr="00377885">
              <w:rPr>
                <w:sz w:val="20"/>
                <w:szCs w:val="20"/>
              </w:rPr>
              <w:t>striga</w:t>
            </w:r>
            <w:proofErr w:type="spellEnd"/>
          </w:p>
        </w:tc>
      </w:tr>
      <w:tr w:rsidR="00C9261B" w:rsidRPr="00377885" w:rsidTr="002E7DD2">
        <w:tc>
          <w:tcPr>
            <w:tcW w:w="1402" w:type="dxa"/>
          </w:tcPr>
          <w:p w:rsidR="00C9261B" w:rsidRPr="00377885" w:rsidRDefault="00C9261B" w:rsidP="002E7DD2">
            <w:pPr>
              <w:pStyle w:val="Default"/>
              <w:spacing w:line="360" w:lineRule="auto"/>
              <w:jc w:val="both"/>
              <w:rPr>
                <w:sz w:val="20"/>
                <w:szCs w:val="20"/>
              </w:rPr>
            </w:pPr>
            <w:r w:rsidRPr="00377885">
              <w:rPr>
                <w:sz w:val="20"/>
                <w:szCs w:val="20"/>
              </w:rPr>
              <w:t>IS504</w:t>
            </w:r>
          </w:p>
          <w:p w:rsidR="00C9261B" w:rsidRPr="00377885" w:rsidRDefault="00C9261B" w:rsidP="002E7DD2">
            <w:pPr>
              <w:pStyle w:val="Default"/>
              <w:spacing w:line="360" w:lineRule="auto"/>
              <w:jc w:val="both"/>
              <w:rPr>
                <w:sz w:val="20"/>
                <w:szCs w:val="20"/>
              </w:rPr>
            </w:pPr>
            <w:r w:rsidRPr="00377885">
              <w:rPr>
                <w:sz w:val="20"/>
                <w:szCs w:val="20"/>
              </w:rPr>
              <w:t>(Melakh)</w:t>
            </w:r>
          </w:p>
        </w:tc>
        <w:tc>
          <w:tcPr>
            <w:tcW w:w="1193" w:type="dxa"/>
          </w:tcPr>
          <w:p w:rsidR="00C9261B" w:rsidRPr="00377885" w:rsidRDefault="00C9261B" w:rsidP="002E7DD2">
            <w:pPr>
              <w:pStyle w:val="Default"/>
              <w:spacing w:line="360" w:lineRule="auto"/>
              <w:jc w:val="both"/>
              <w:rPr>
                <w:sz w:val="20"/>
                <w:szCs w:val="20"/>
              </w:rPr>
            </w:pPr>
            <w:r w:rsidRPr="00377885">
              <w:rPr>
                <w:sz w:val="20"/>
                <w:szCs w:val="20"/>
              </w:rPr>
              <w:t>40</w:t>
            </w:r>
          </w:p>
        </w:tc>
        <w:tc>
          <w:tcPr>
            <w:tcW w:w="1403" w:type="dxa"/>
          </w:tcPr>
          <w:p w:rsidR="00C9261B" w:rsidRPr="00377885" w:rsidRDefault="00C9261B" w:rsidP="002E7DD2">
            <w:pPr>
              <w:pStyle w:val="Default"/>
              <w:spacing w:line="360" w:lineRule="auto"/>
              <w:jc w:val="both"/>
              <w:rPr>
                <w:sz w:val="20"/>
                <w:szCs w:val="20"/>
              </w:rPr>
            </w:pPr>
            <w:r w:rsidRPr="00377885">
              <w:rPr>
                <w:sz w:val="20"/>
                <w:szCs w:val="20"/>
              </w:rPr>
              <w:t>1200</w:t>
            </w:r>
          </w:p>
        </w:tc>
        <w:tc>
          <w:tcPr>
            <w:tcW w:w="1403" w:type="dxa"/>
          </w:tcPr>
          <w:p w:rsidR="00C9261B" w:rsidRPr="00377885" w:rsidRDefault="00C9261B" w:rsidP="002E7DD2">
            <w:pPr>
              <w:pStyle w:val="Default"/>
              <w:spacing w:line="360" w:lineRule="auto"/>
              <w:jc w:val="both"/>
              <w:rPr>
                <w:sz w:val="20"/>
                <w:szCs w:val="20"/>
              </w:rPr>
            </w:pPr>
          </w:p>
        </w:tc>
        <w:tc>
          <w:tcPr>
            <w:tcW w:w="1286" w:type="dxa"/>
          </w:tcPr>
          <w:p w:rsidR="00C9261B" w:rsidRPr="00377885" w:rsidRDefault="00C9261B" w:rsidP="002E7DD2">
            <w:pPr>
              <w:pStyle w:val="Default"/>
              <w:spacing w:line="360" w:lineRule="auto"/>
              <w:jc w:val="both"/>
              <w:rPr>
                <w:sz w:val="20"/>
                <w:szCs w:val="20"/>
              </w:rPr>
            </w:pPr>
            <w:r w:rsidRPr="00377885">
              <w:rPr>
                <w:sz w:val="20"/>
                <w:szCs w:val="20"/>
              </w:rPr>
              <w:t>Blanche à œil marron clair</w:t>
            </w:r>
          </w:p>
        </w:tc>
        <w:tc>
          <w:tcPr>
            <w:tcW w:w="1016" w:type="dxa"/>
          </w:tcPr>
          <w:p w:rsidR="00C9261B" w:rsidRPr="00377885" w:rsidRDefault="00C9261B" w:rsidP="002E7DD2">
            <w:pPr>
              <w:pStyle w:val="Default"/>
              <w:spacing w:line="360" w:lineRule="auto"/>
              <w:jc w:val="both"/>
              <w:rPr>
                <w:sz w:val="20"/>
                <w:szCs w:val="20"/>
              </w:rPr>
            </w:pPr>
            <w:r w:rsidRPr="00377885">
              <w:rPr>
                <w:sz w:val="20"/>
                <w:szCs w:val="20"/>
              </w:rPr>
              <w:t>Rampant</w:t>
            </w:r>
          </w:p>
        </w:tc>
        <w:tc>
          <w:tcPr>
            <w:tcW w:w="1585" w:type="dxa"/>
          </w:tcPr>
          <w:p w:rsidR="00C9261B" w:rsidRPr="00377885" w:rsidRDefault="00C9261B" w:rsidP="002E7DD2">
            <w:pPr>
              <w:pStyle w:val="Default"/>
              <w:spacing w:line="360" w:lineRule="auto"/>
              <w:jc w:val="both"/>
              <w:rPr>
                <w:sz w:val="20"/>
                <w:szCs w:val="20"/>
              </w:rPr>
            </w:pPr>
            <w:r w:rsidRPr="00377885">
              <w:rPr>
                <w:sz w:val="20"/>
                <w:szCs w:val="20"/>
              </w:rPr>
              <w:t xml:space="preserve">Résistant au </w:t>
            </w:r>
            <w:proofErr w:type="spellStart"/>
            <w:r w:rsidRPr="00377885">
              <w:rPr>
                <w:sz w:val="20"/>
                <w:szCs w:val="20"/>
              </w:rPr>
              <w:t>CabMV</w:t>
            </w:r>
            <w:proofErr w:type="spellEnd"/>
            <w:r w:rsidRPr="00377885">
              <w:rPr>
                <w:sz w:val="20"/>
                <w:szCs w:val="20"/>
              </w:rPr>
              <w:t xml:space="preserve"> et aux thrips</w:t>
            </w:r>
          </w:p>
        </w:tc>
      </w:tr>
    </w:tbl>
    <w:p w:rsidR="00C9261B" w:rsidRDefault="00C9261B" w:rsidP="00C9261B">
      <w:pPr>
        <w:pStyle w:val="Default"/>
        <w:spacing w:line="360" w:lineRule="auto"/>
        <w:jc w:val="both"/>
      </w:pPr>
      <w:r>
        <w:t>Source : Ndiaye, 1987</w:t>
      </w:r>
    </w:p>
    <w:p w:rsidR="009E6F9D" w:rsidRDefault="00BB0639" w:rsidP="00C9261B">
      <w:pPr>
        <w:pStyle w:val="Default"/>
        <w:spacing w:line="360" w:lineRule="auto"/>
        <w:jc w:val="both"/>
      </w:pPr>
      <w:r>
        <w:t>JAL= Jour Après Levée.</w:t>
      </w:r>
    </w:p>
    <w:p w:rsidR="00C9261B" w:rsidRDefault="00C9261B" w:rsidP="0039525B">
      <w:pPr>
        <w:pStyle w:val="Titre4"/>
      </w:pPr>
      <w:bookmarkStart w:id="34" w:name="_Toc446580579"/>
      <w:r>
        <w:t>Système de production ou système de culture</w:t>
      </w:r>
      <w:bookmarkEnd w:id="34"/>
    </w:p>
    <w:p w:rsidR="00C9261B" w:rsidRPr="0092631B" w:rsidRDefault="00C9261B" w:rsidP="00C9261B">
      <w:pPr>
        <w:autoSpaceDE w:val="0"/>
        <w:autoSpaceDN w:val="0"/>
        <w:adjustRightInd w:val="0"/>
        <w:spacing w:after="0" w:line="240" w:lineRule="auto"/>
        <w:rPr>
          <w:rFonts w:ascii="Times New Roman" w:hAnsi="Times New Roman" w:cs="Times New Roman"/>
          <w:color w:val="000000"/>
          <w:sz w:val="24"/>
          <w:szCs w:val="24"/>
        </w:rPr>
      </w:pPr>
    </w:p>
    <w:p w:rsidR="00C9261B" w:rsidRPr="0092631B" w:rsidRDefault="00C9261B" w:rsidP="00C9261B">
      <w:pPr>
        <w:pStyle w:val="Default"/>
        <w:spacing w:line="360" w:lineRule="auto"/>
        <w:jc w:val="both"/>
      </w:pPr>
      <w:r w:rsidRPr="0092631B">
        <w:t>Un système est une représentation des relations et éléments à l'intérieur et à l'extérieur d'une exploitation agricole.</w:t>
      </w:r>
    </w:p>
    <w:p w:rsidR="00C9261B" w:rsidRPr="0092631B" w:rsidRDefault="00C9261B" w:rsidP="00C9261B">
      <w:pPr>
        <w:autoSpaceDE w:val="0"/>
        <w:autoSpaceDN w:val="0"/>
        <w:adjustRightInd w:val="0"/>
        <w:spacing w:after="0" w:line="240" w:lineRule="auto"/>
        <w:rPr>
          <w:rFonts w:ascii="Times New Roman" w:hAnsi="Times New Roman" w:cs="Times New Roman"/>
          <w:color w:val="000000"/>
          <w:sz w:val="24"/>
          <w:szCs w:val="24"/>
        </w:rPr>
      </w:pPr>
    </w:p>
    <w:p w:rsidR="00C9261B" w:rsidRPr="0092631B" w:rsidRDefault="00C9261B" w:rsidP="00C9261B">
      <w:pPr>
        <w:autoSpaceDE w:val="0"/>
        <w:autoSpaceDN w:val="0"/>
        <w:adjustRightInd w:val="0"/>
        <w:spacing w:after="0" w:line="360" w:lineRule="auto"/>
        <w:jc w:val="both"/>
        <w:rPr>
          <w:rFonts w:ascii="Times New Roman" w:hAnsi="Times New Roman" w:cs="Times New Roman"/>
          <w:color w:val="000000"/>
          <w:sz w:val="24"/>
          <w:szCs w:val="24"/>
        </w:rPr>
      </w:pPr>
      <w:r w:rsidRPr="0092631B">
        <w:rPr>
          <w:rFonts w:ascii="Times New Roman" w:hAnsi="Times New Roman" w:cs="Times New Roman"/>
          <w:color w:val="000000"/>
          <w:sz w:val="24"/>
          <w:szCs w:val="24"/>
        </w:rPr>
        <w:t xml:space="preserve">Le niébé est cultivé dans toutes les zones agro-écologiques du Sénégal sous trois systèmes. Il s'agit de: </w:t>
      </w:r>
    </w:p>
    <w:p w:rsidR="00C9261B" w:rsidRPr="0092631B" w:rsidRDefault="00C9261B" w:rsidP="00C9261B">
      <w:pPr>
        <w:pStyle w:val="Paragraphedeliste"/>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sidRPr="0092631B">
        <w:rPr>
          <w:rFonts w:ascii="Times New Roman" w:hAnsi="Times New Roman" w:cs="Times New Roman"/>
          <w:color w:val="000000"/>
          <w:sz w:val="24"/>
          <w:szCs w:val="24"/>
        </w:rPr>
        <w:t xml:space="preserve">la culture pure: Dans la plupart des pays d'Afrique, la culture du niébé s'effectue en association (Faye, 2005). Mais on remarque qu'au Sénégal, surtout dans le Nord du pays, cette culture se fait en pure à côté du mil et de l'arachide. Elle est pratiquée durant la saison des pluies Les variétés à cycle moyen développées par l'ISRA sont répandues dans les régions Nord et </w:t>
      </w:r>
      <w:r w:rsidR="009E6F9D" w:rsidRPr="0092631B">
        <w:rPr>
          <w:rFonts w:ascii="Times New Roman" w:hAnsi="Times New Roman" w:cs="Times New Roman"/>
          <w:color w:val="000000"/>
          <w:sz w:val="24"/>
          <w:szCs w:val="24"/>
        </w:rPr>
        <w:t>Nord-est</w:t>
      </w:r>
      <w:r w:rsidRPr="0092631B">
        <w:rPr>
          <w:rFonts w:ascii="Times New Roman" w:hAnsi="Times New Roman" w:cs="Times New Roman"/>
          <w:color w:val="000000"/>
          <w:sz w:val="24"/>
          <w:szCs w:val="24"/>
        </w:rPr>
        <w:t xml:space="preserve">. Elles sont en générale mises en rotation avec le mil et l'arachide. Cette rotation a pour avantage de faciliter l'absorption de certains minéraux aux plants de niébé, ce qui impacte positivement la production en graine. En culture pure, le niébé est généralement semé en début d'hivernage lorsque les sols sont humides (Cissé </w:t>
      </w:r>
      <w:r w:rsidRPr="0092631B">
        <w:rPr>
          <w:rFonts w:ascii="Arial" w:hAnsi="Arial" w:cs="Arial"/>
          <w:color w:val="000000"/>
          <w:sz w:val="24"/>
          <w:szCs w:val="24"/>
        </w:rPr>
        <w:t>&amp;</w:t>
      </w:r>
      <w:r w:rsidRPr="0092631B">
        <w:rPr>
          <w:rFonts w:ascii="Times New Roman" w:hAnsi="Times New Roman" w:cs="Times New Roman"/>
          <w:color w:val="000000"/>
          <w:sz w:val="24"/>
          <w:szCs w:val="24"/>
        </w:rPr>
        <w:t>Hall, 2003</w:t>
      </w:r>
      <w:proofErr w:type="gramStart"/>
      <w:r w:rsidRPr="0092631B">
        <w:rPr>
          <w:rFonts w:ascii="Times New Roman" w:hAnsi="Times New Roman" w:cs="Times New Roman"/>
          <w:color w:val="000000"/>
          <w:sz w:val="24"/>
          <w:szCs w:val="24"/>
        </w:rPr>
        <w:t>) .</w:t>
      </w:r>
      <w:proofErr w:type="gramEnd"/>
    </w:p>
    <w:p w:rsidR="00C9261B" w:rsidRPr="0092631B" w:rsidRDefault="00C9261B" w:rsidP="00C9261B">
      <w:pPr>
        <w:pStyle w:val="Default"/>
        <w:numPr>
          <w:ilvl w:val="0"/>
          <w:numId w:val="11"/>
        </w:numPr>
        <w:spacing w:line="360" w:lineRule="auto"/>
        <w:jc w:val="both"/>
      </w:pPr>
      <w:r w:rsidRPr="0092631B">
        <w:t>la culture dérobée: ce système consiste à semer le niébé en intercalaire avec le mil à partir de la deuxième quinzaine du mois août suivant des densités relativement faible. Pour ce système les variétés photosensibles sont les plus utilisées.</w:t>
      </w:r>
    </w:p>
    <w:p w:rsidR="00C9261B" w:rsidRDefault="00C9261B" w:rsidP="0039525B">
      <w:pPr>
        <w:pStyle w:val="Titre4"/>
      </w:pPr>
      <w:bookmarkStart w:id="35" w:name="_Toc446580580"/>
      <w:r>
        <w:t>Importance du niébé au Sénégal</w:t>
      </w:r>
      <w:bookmarkEnd w:id="35"/>
    </w:p>
    <w:p w:rsidR="00C9261B" w:rsidRPr="004F557D" w:rsidRDefault="00C9261B" w:rsidP="00C9261B">
      <w:pPr>
        <w:autoSpaceDE w:val="0"/>
        <w:autoSpaceDN w:val="0"/>
        <w:adjustRightInd w:val="0"/>
        <w:spacing w:after="0" w:line="240" w:lineRule="auto"/>
        <w:rPr>
          <w:rFonts w:ascii="Times New Roman" w:hAnsi="Times New Roman" w:cs="Times New Roman"/>
          <w:color w:val="000000"/>
          <w:sz w:val="24"/>
          <w:szCs w:val="24"/>
        </w:rPr>
      </w:pPr>
    </w:p>
    <w:p w:rsidR="00C9261B" w:rsidRPr="004F557D" w:rsidRDefault="00C9261B" w:rsidP="00C9261B">
      <w:pPr>
        <w:autoSpaceDE w:val="0"/>
        <w:autoSpaceDN w:val="0"/>
        <w:adjustRightInd w:val="0"/>
        <w:spacing w:after="0" w:line="360" w:lineRule="auto"/>
        <w:jc w:val="both"/>
        <w:rPr>
          <w:rFonts w:ascii="Times New Roman" w:hAnsi="Times New Roman" w:cs="Times New Roman"/>
          <w:color w:val="000000"/>
          <w:sz w:val="24"/>
          <w:szCs w:val="24"/>
        </w:rPr>
      </w:pPr>
      <w:r w:rsidRPr="004F557D">
        <w:rPr>
          <w:rFonts w:ascii="Times New Roman" w:hAnsi="Times New Roman" w:cs="Times New Roman"/>
          <w:color w:val="000000"/>
          <w:sz w:val="24"/>
          <w:szCs w:val="24"/>
        </w:rPr>
        <w:t xml:space="preserve">Le niébé (Vigna unguiculata [L.] Walp) est l'une des plus importantes légumineuses à graine de l'Afrique sahélienne. C'est une culture très prisée et joue un rôle majeur dans l'alimentation des populations surtout durant les périodes de soudure. Le niébé a une faible exigence agro climatologique. Des études ont montré que les besoins en eau moyen de cette culture est de 200 mm. Cela équivaut à une pluviométrie comprise entre 300 et 500 mm (Freteaud et Dancette, 1983). Le rendement moyen du niébé au Sénégal varie en fonction de nombreux facteurs parmi lesquels on peut citer: (1) les variétés utilisées, (2) le degré d'utilisation des intrants (engrais et pesticides), (3) le système de culture (associée ou pure), (5) les conditions agro climatologiques (Cissé et Hall, 2003). </w:t>
      </w:r>
    </w:p>
    <w:p w:rsidR="006E6C61" w:rsidRPr="00C9261B" w:rsidRDefault="00C9261B" w:rsidP="004515E8">
      <w:pPr>
        <w:pStyle w:val="NormalWeb"/>
        <w:spacing w:line="360" w:lineRule="auto"/>
        <w:jc w:val="both"/>
        <w:rPr>
          <w:color w:val="000000"/>
        </w:rPr>
      </w:pPr>
      <w:r w:rsidRPr="004F557D">
        <w:t>L'intérêt agronomique de cette spéculation réside dans le fait qu'elle est adaptée au climat du Sénégal, qui est de type sahélien, avec l'existence de variétés à cycle court. Mais également, le haut potentiel de fixation de l'azote, une adaptabilité aux températures chaudes durant le stade végétatif, l'usage multiple (comme légume vert, fourrage, etc.) sont autant de facteurs favorables au développement de cette culture. Dans la région de Louga, le système de culture qui donne les meilleurs rendements est celui de la culture pure. En effet, la culture en double ou en relais n'est pas envisageable pour cette culture.</w:t>
      </w:r>
    </w:p>
    <w:p w:rsidR="00BA1E92" w:rsidRDefault="009E6F9D" w:rsidP="0039525B">
      <w:pPr>
        <w:pStyle w:val="Titre4"/>
      </w:pPr>
      <w:bookmarkStart w:id="36" w:name="_Toc446580581"/>
      <w:r>
        <w:t>Consommation</w:t>
      </w:r>
      <w:bookmarkEnd w:id="36"/>
    </w:p>
    <w:p w:rsidR="00BA1E92" w:rsidRPr="00E43B6D" w:rsidRDefault="00BA1E92" w:rsidP="006256E6">
      <w:pPr>
        <w:pStyle w:val="Paragraphedeliste"/>
        <w:numPr>
          <w:ilvl w:val="0"/>
          <w:numId w:val="5"/>
        </w:numPr>
        <w:spacing w:after="160" w:line="360" w:lineRule="auto"/>
        <w:jc w:val="both"/>
        <w:rPr>
          <w:rFonts w:ascii="Times New Roman" w:hAnsi="Times New Roman" w:cs="Times New Roman"/>
          <w:sz w:val="24"/>
          <w:szCs w:val="24"/>
        </w:rPr>
      </w:pPr>
      <w:r w:rsidRPr="00E43B6D">
        <w:rPr>
          <w:rFonts w:ascii="Times New Roman" w:hAnsi="Times New Roman" w:cs="Times New Roman"/>
          <w:b/>
          <w:sz w:val="24"/>
          <w:szCs w:val="24"/>
        </w:rPr>
        <w:t>Alimentation humaine </w:t>
      </w:r>
      <w:r w:rsidR="00B6032D" w:rsidRPr="00E43B6D">
        <w:rPr>
          <w:rFonts w:ascii="Times New Roman" w:hAnsi="Times New Roman" w:cs="Times New Roman"/>
          <w:b/>
          <w:sz w:val="24"/>
          <w:szCs w:val="24"/>
        </w:rPr>
        <w:t>:</w:t>
      </w:r>
      <w:r w:rsidR="00B6032D">
        <w:rPr>
          <w:rFonts w:ascii="Times New Roman" w:hAnsi="Times New Roman" w:cs="Times New Roman"/>
          <w:sz w:val="24"/>
          <w:szCs w:val="24"/>
        </w:rPr>
        <w:t xml:space="preserve"> la</w:t>
      </w:r>
      <w:r w:rsidR="00405194">
        <w:rPr>
          <w:rFonts w:ascii="Times New Roman" w:hAnsi="Times New Roman" w:cs="Times New Roman"/>
          <w:sz w:val="24"/>
          <w:szCs w:val="24"/>
        </w:rPr>
        <w:t xml:space="preserve"> consommation du niébé </w:t>
      </w:r>
      <w:r w:rsidR="006256E6">
        <w:rPr>
          <w:rFonts w:ascii="Times New Roman" w:hAnsi="Times New Roman" w:cs="Times New Roman"/>
          <w:sz w:val="24"/>
          <w:szCs w:val="24"/>
        </w:rPr>
        <w:t xml:space="preserve">par les populations varie d’une région à une autre, des zones de productions aux centres urbains. </w:t>
      </w:r>
      <w:r w:rsidR="006256E6" w:rsidRPr="00E43B6D">
        <w:rPr>
          <w:rFonts w:ascii="Times New Roman" w:hAnsi="Times New Roman" w:cs="Times New Roman"/>
          <w:sz w:val="24"/>
          <w:szCs w:val="24"/>
        </w:rPr>
        <w:t>Presque</w:t>
      </w:r>
      <w:r w:rsidRPr="00E43B6D">
        <w:rPr>
          <w:rFonts w:ascii="Times New Roman" w:hAnsi="Times New Roman" w:cs="Times New Roman"/>
          <w:sz w:val="24"/>
          <w:szCs w:val="24"/>
        </w:rPr>
        <w:t xml:space="preserve"> toutes les parties aériennes </w:t>
      </w:r>
      <w:r w:rsidR="006256E6" w:rsidRPr="00E43B6D">
        <w:rPr>
          <w:rFonts w:ascii="Times New Roman" w:hAnsi="Times New Roman" w:cs="Times New Roman"/>
          <w:sz w:val="24"/>
          <w:szCs w:val="24"/>
        </w:rPr>
        <w:t>sont consommées</w:t>
      </w:r>
      <w:r w:rsidRPr="00E43B6D">
        <w:rPr>
          <w:rFonts w:ascii="Times New Roman" w:hAnsi="Times New Roman" w:cs="Times New Roman"/>
          <w:sz w:val="24"/>
          <w:szCs w:val="24"/>
        </w:rPr>
        <w:t> : les jeunes feui</w:t>
      </w:r>
      <w:r w:rsidR="00E43B6D">
        <w:rPr>
          <w:rFonts w:ascii="Times New Roman" w:hAnsi="Times New Roman" w:cs="Times New Roman"/>
          <w:sz w:val="24"/>
          <w:szCs w:val="24"/>
        </w:rPr>
        <w:t>lles, les gousses vertes</w:t>
      </w:r>
      <w:r w:rsidRPr="00E43B6D">
        <w:rPr>
          <w:rFonts w:ascii="Times New Roman" w:hAnsi="Times New Roman" w:cs="Times New Roman"/>
          <w:sz w:val="24"/>
          <w:szCs w:val="24"/>
        </w:rPr>
        <w:t>, les gousses fraîches en maturation, les graines sèches entières ou tran</w:t>
      </w:r>
      <w:r w:rsidR="00E43B6D">
        <w:rPr>
          <w:rFonts w:ascii="Times New Roman" w:hAnsi="Times New Roman" w:cs="Times New Roman"/>
          <w:sz w:val="24"/>
          <w:szCs w:val="24"/>
        </w:rPr>
        <w:t>sformées</w:t>
      </w:r>
      <w:r w:rsidRPr="00E43B6D">
        <w:rPr>
          <w:rFonts w:ascii="Times New Roman" w:hAnsi="Times New Roman" w:cs="Times New Roman"/>
          <w:sz w:val="24"/>
          <w:szCs w:val="24"/>
        </w:rPr>
        <w:t>.</w:t>
      </w:r>
      <w:r w:rsidR="006256E6">
        <w:rPr>
          <w:rFonts w:ascii="Times New Roman" w:hAnsi="Times New Roman" w:cs="Times New Roman"/>
          <w:sz w:val="24"/>
          <w:szCs w:val="24"/>
        </w:rPr>
        <w:t xml:space="preserve"> La façon d’apprêter le niébé varie </w:t>
      </w:r>
      <w:r w:rsidR="001B3476">
        <w:rPr>
          <w:rFonts w:ascii="Times New Roman" w:hAnsi="Times New Roman" w:cs="Times New Roman"/>
          <w:sz w:val="24"/>
          <w:szCs w:val="24"/>
        </w:rPr>
        <w:t>d’un</w:t>
      </w:r>
      <w:r w:rsidR="006256E6">
        <w:rPr>
          <w:rFonts w:ascii="Times New Roman" w:hAnsi="Times New Roman" w:cs="Times New Roman"/>
          <w:sz w:val="24"/>
          <w:szCs w:val="24"/>
        </w:rPr>
        <w:t xml:space="preserve"> milieu à une autre en fonction des habitudes de consommatio</w:t>
      </w:r>
      <w:r w:rsidR="001B3476">
        <w:rPr>
          <w:rFonts w:ascii="Times New Roman" w:hAnsi="Times New Roman" w:cs="Times New Roman"/>
          <w:sz w:val="24"/>
          <w:szCs w:val="24"/>
        </w:rPr>
        <w:t>n</w:t>
      </w:r>
      <w:r w:rsidR="006256E6">
        <w:rPr>
          <w:rFonts w:ascii="Times New Roman" w:hAnsi="Times New Roman" w:cs="Times New Roman"/>
          <w:sz w:val="24"/>
          <w:szCs w:val="24"/>
        </w:rPr>
        <w:t>.</w:t>
      </w:r>
      <w:r w:rsidRPr="00E43B6D">
        <w:rPr>
          <w:rFonts w:ascii="Times New Roman" w:hAnsi="Times New Roman" w:cs="Times New Roman"/>
          <w:sz w:val="24"/>
          <w:szCs w:val="24"/>
        </w:rPr>
        <w:t xml:space="preserve"> En matière de transformation locale pour la consommation humaine, </w:t>
      </w:r>
      <w:r w:rsidR="00E43B6D">
        <w:rPr>
          <w:rFonts w:ascii="Times New Roman" w:hAnsi="Times New Roman" w:cs="Times New Roman"/>
          <w:sz w:val="24"/>
          <w:szCs w:val="24"/>
        </w:rPr>
        <w:t>on peut citer  des plats et aliments</w:t>
      </w:r>
      <w:r w:rsidRPr="00E43B6D">
        <w:rPr>
          <w:rFonts w:ascii="Times New Roman" w:hAnsi="Times New Roman" w:cs="Times New Roman"/>
          <w:sz w:val="24"/>
          <w:szCs w:val="24"/>
        </w:rPr>
        <w:t xml:space="preserve"> suivant : </w:t>
      </w:r>
      <w:r w:rsidRPr="00E43B6D">
        <w:rPr>
          <w:rFonts w:ascii="Times New Roman" w:hAnsi="Times New Roman" w:cs="Times New Roman"/>
          <w:i/>
          <w:sz w:val="24"/>
          <w:szCs w:val="24"/>
        </w:rPr>
        <w:t xml:space="preserve">Beignet, </w:t>
      </w:r>
      <w:proofErr w:type="spellStart"/>
      <w:r w:rsidRPr="00E43B6D">
        <w:rPr>
          <w:rFonts w:ascii="Times New Roman" w:hAnsi="Times New Roman" w:cs="Times New Roman"/>
          <w:i/>
          <w:sz w:val="24"/>
          <w:szCs w:val="24"/>
        </w:rPr>
        <w:t>Akara</w:t>
      </w:r>
      <w:proofErr w:type="spellEnd"/>
      <w:r w:rsidRPr="00E43B6D">
        <w:rPr>
          <w:rFonts w:ascii="Times New Roman" w:hAnsi="Times New Roman" w:cs="Times New Roman"/>
          <w:i/>
          <w:sz w:val="24"/>
          <w:szCs w:val="24"/>
        </w:rPr>
        <w:t xml:space="preserve">, Coucous de niébé, </w:t>
      </w:r>
      <w:proofErr w:type="spellStart"/>
      <w:r w:rsidRPr="00E43B6D">
        <w:rPr>
          <w:rFonts w:ascii="Times New Roman" w:hAnsi="Times New Roman" w:cs="Times New Roman"/>
          <w:i/>
          <w:sz w:val="24"/>
          <w:szCs w:val="24"/>
        </w:rPr>
        <w:t>Thiacri</w:t>
      </w:r>
      <w:proofErr w:type="spellEnd"/>
      <w:r w:rsidRPr="00E43B6D">
        <w:rPr>
          <w:rFonts w:ascii="Times New Roman" w:hAnsi="Times New Roman" w:cs="Times New Roman"/>
          <w:i/>
          <w:sz w:val="24"/>
          <w:szCs w:val="24"/>
        </w:rPr>
        <w:t xml:space="preserve">, </w:t>
      </w:r>
      <w:proofErr w:type="spellStart"/>
      <w:r w:rsidRPr="00E43B6D">
        <w:rPr>
          <w:rFonts w:ascii="Times New Roman" w:hAnsi="Times New Roman" w:cs="Times New Roman"/>
          <w:i/>
          <w:sz w:val="24"/>
          <w:szCs w:val="24"/>
        </w:rPr>
        <w:t>Thiéré</w:t>
      </w:r>
      <w:proofErr w:type="spellEnd"/>
      <w:r w:rsidRPr="00E43B6D">
        <w:rPr>
          <w:rFonts w:ascii="Times New Roman" w:hAnsi="Times New Roman" w:cs="Times New Roman"/>
          <w:i/>
          <w:sz w:val="24"/>
          <w:szCs w:val="24"/>
        </w:rPr>
        <w:t xml:space="preserve">, </w:t>
      </w:r>
      <w:proofErr w:type="spellStart"/>
      <w:r w:rsidRPr="00E43B6D">
        <w:rPr>
          <w:rFonts w:ascii="Times New Roman" w:hAnsi="Times New Roman" w:cs="Times New Roman"/>
          <w:i/>
          <w:sz w:val="24"/>
          <w:szCs w:val="24"/>
        </w:rPr>
        <w:t>Fataya</w:t>
      </w:r>
      <w:proofErr w:type="spellEnd"/>
      <w:r w:rsidRPr="00E43B6D">
        <w:rPr>
          <w:rFonts w:ascii="Times New Roman" w:hAnsi="Times New Roman" w:cs="Times New Roman"/>
          <w:i/>
          <w:sz w:val="24"/>
          <w:szCs w:val="24"/>
        </w:rPr>
        <w:t xml:space="preserve">, Café, </w:t>
      </w:r>
      <w:proofErr w:type="spellStart"/>
      <w:r w:rsidRPr="00E43B6D">
        <w:rPr>
          <w:rFonts w:ascii="Times New Roman" w:hAnsi="Times New Roman" w:cs="Times New Roman"/>
          <w:i/>
          <w:sz w:val="24"/>
          <w:szCs w:val="24"/>
        </w:rPr>
        <w:t>Arraw</w:t>
      </w:r>
      <w:proofErr w:type="spellEnd"/>
      <w:r w:rsidRPr="00E43B6D">
        <w:rPr>
          <w:rFonts w:ascii="Times New Roman" w:hAnsi="Times New Roman" w:cs="Times New Roman"/>
          <w:i/>
          <w:sz w:val="24"/>
          <w:szCs w:val="24"/>
        </w:rPr>
        <w:t xml:space="preserve">, </w:t>
      </w:r>
      <w:proofErr w:type="spellStart"/>
      <w:r w:rsidRPr="00E43B6D">
        <w:rPr>
          <w:rFonts w:ascii="Times New Roman" w:hAnsi="Times New Roman" w:cs="Times New Roman"/>
          <w:i/>
          <w:sz w:val="24"/>
          <w:szCs w:val="24"/>
        </w:rPr>
        <w:t>ndamé</w:t>
      </w:r>
      <w:proofErr w:type="spellEnd"/>
      <w:r w:rsidRPr="00E43B6D">
        <w:rPr>
          <w:rFonts w:ascii="Times New Roman" w:hAnsi="Times New Roman" w:cs="Times New Roman"/>
          <w:i/>
          <w:sz w:val="24"/>
          <w:szCs w:val="24"/>
        </w:rPr>
        <w:t xml:space="preserve"> </w:t>
      </w:r>
      <w:r w:rsidRPr="00E43B6D">
        <w:rPr>
          <w:rFonts w:ascii="Times New Roman" w:hAnsi="Times New Roman" w:cs="Times New Roman"/>
          <w:sz w:val="24"/>
          <w:szCs w:val="24"/>
        </w:rPr>
        <w:t>etc.</w:t>
      </w:r>
    </w:p>
    <w:p w:rsidR="00BA1E92" w:rsidRPr="00E43B6D" w:rsidRDefault="00BA1E92" w:rsidP="00E43B6D">
      <w:pPr>
        <w:pStyle w:val="Paragraphedeliste"/>
        <w:numPr>
          <w:ilvl w:val="0"/>
          <w:numId w:val="5"/>
        </w:numPr>
        <w:spacing w:after="160" w:line="360" w:lineRule="auto"/>
        <w:jc w:val="both"/>
        <w:rPr>
          <w:rFonts w:ascii="Times New Roman" w:hAnsi="Times New Roman" w:cs="Times New Roman"/>
          <w:sz w:val="24"/>
          <w:szCs w:val="24"/>
        </w:rPr>
      </w:pPr>
      <w:r w:rsidRPr="00E43B6D">
        <w:rPr>
          <w:rFonts w:ascii="Times New Roman" w:hAnsi="Times New Roman" w:cs="Times New Roman"/>
          <w:b/>
          <w:sz w:val="24"/>
          <w:szCs w:val="24"/>
        </w:rPr>
        <w:t>Alimentation animale </w:t>
      </w:r>
      <w:r w:rsidR="001B3476" w:rsidRPr="00E43B6D">
        <w:rPr>
          <w:rFonts w:ascii="Times New Roman" w:hAnsi="Times New Roman" w:cs="Times New Roman"/>
          <w:b/>
          <w:sz w:val="24"/>
          <w:szCs w:val="24"/>
        </w:rPr>
        <w:t>:</w:t>
      </w:r>
      <w:r w:rsidR="001B3476">
        <w:rPr>
          <w:rFonts w:ascii="Times New Roman" w:hAnsi="Times New Roman" w:cs="Times New Roman"/>
          <w:sz w:val="24"/>
          <w:szCs w:val="24"/>
        </w:rPr>
        <w:t xml:space="preserve"> Dans la zone d’étude, le fourrage du niébé</w:t>
      </w:r>
      <w:r w:rsidRPr="00E43B6D">
        <w:rPr>
          <w:rFonts w:ascii="Times New Roman" w:hAnsi="Times New Roman" w:cs="Times New Roman"/>
          <w:sz w:val="24"/>
          <w:szCs w:val="24"/>
        </w:rPr>
        <w:t xml:space="preserve"> constituent un aliment d’embouche très appréciés par les animaux et recherché par les éleveurs.</w:t>
      </w:r>
    </w:p>
    <w:p w:rsidR="00BA1E92" w:rsidRPr="00E43B6D" w:rsidRDefault="00BA1E92" w:rsidP="00E43B6D">
      <w:pPr>
        <w:pStyle w:val="Paragraphedeliste"/>
        <w:numPr>
          <w:ilvl w:val="0"/>
          <w:numId w:val="5"/>
        </w:numPr>
        <w:spacing w:after="160" w:line="360" w:lineRule="auto"/>
        <w:jc w:val="both"/>
        <w:rPr>
          <w:rFonts w:ascii="Times New Roman" w:hAnsi="Times New Roman" w:cs="Times New Roman"/>
          <w:sz w:val="24"/>
          <w:szCs w:val="24"/>
        </w:rPr>
      </w:pPr>
      <w:r w:rsidRPr="00E43B6D">
        <w:rPr>
          <w:rFonts w:ascii="Times New Roman" w:hAnsi="Times New Roman" w:cs="Times New Roman"/>
          <w:b/>
          <w:sz w:val="24"/>
          <w:szCs w:val="24"/>
        </w:rPr>
        <w:t xml:space="preserve">Social : </w:t>
      </w:r>
      <w:r w:rsidR="000E266F">
        <w:rPr>
          <w:rFonts w:ascii="Times New Roman" w:hAnsi="Times New Roman" w:cs="Times New Roman"/>
          <w:sz w:val="24"/>
          <w:szCs w:val="24"/>
        </w:rPr>
        <w:t xml:space="preserve">le niébé </w:t>
      </w:r>
      <w:r w:rsidRPr="00E43B6D">
        <w:rPr>
          <w:rFonts w:ascii="Times New Roman" w:hAnsi="Times New Roman" w:cs="Times New Roman"/>
          <w:sz w:val="24"/>
          <w:szCs w:val="24"/>
        </w:rPr>
        <w:t xml:space="preserve">joue un rôle important dans les stratégies paysannes de sécurité alimentaire en période de soudure.  </w:t>
      </w:r>
    </w:p>
    <w:p w:rsidR="00BA1E92" w:rsidRPr="00E43B6D" w:rsidRDefault="00BA1E92" w:rsidP="00E43B6D">
      <w:pPr>
        <w:pStyle w:val="Paragraphedeliste"/>
        <w:numPr>
          <w:ilvl w:val="0"/>
          <w:numId w:val="5"/>
        </w:numPr>
        <w:spacing w:after="160" w:line="360" w:lineRule="auto"/>
        <w:jc w:val="both"/>
        <w:rPr>
          <w:rFonts w:ascii="Times New Roman" w:hAnsi="Times New Roman" w:cs="Times New Roman"/>
          <w:b/>
          <w:sz w:val="24"/>
          <w:szCs w:val="24"/>
        </w:rPr>
      </w:pPr>
      <w:r w:rsidRPr="00E43B6D">
        <w:rPr>
          <w:rFonts w:ascii="Times New Roman" w:hAnsi="Times New Roman" w:cs="Times New Roman"/>
          <w:b/>
          <w:sz w:val="24"/>
          <w:szCs w:val="24"/>
        </w:rPr>
        <w:t xml:space="preserve">Economique : </w:t>
      </w:r>
      <w:r w:rsidR="009D5871">
        <w:rPr>
          <w:rFonts w:ascii="Times New Roman" w:hAnsi="Times New Roman" w:cs="Times New Roman"/>
          <w:sz w:val="24"/>
          <w:szCs w:val="24"/>
        </w:rPr>
        <w:t>la</w:t>
      </w:r>
      <w:r w:rsidR="000E266F">
        <w:rPr>
          <w:rFonts w:ascii="Times New Roman" w:hAnsi="Times New Roman" w:cs="Times New Roman"/>
          <w:sz w:val="24"/>
          <w:szCs w:val="24"/>
        </w:rPr>
        <w:t xml:space="preserve"> commercialisation du niébé fournit un complément de revenu non négligeable aux populations rurales et permet d’acheter d’autres produits de base. </w:t>
      </w:r>
    </w:p>
    <w:p w:rsidR="008129A3" w:rsidRPr="00741265" w:rsidRDefault="00BA1E92" w:rsidP="00741265">
      <w:pPr>
        <w:pStyle w:val="Paragraphedeliste"/>
        <w:spacing w:after="160" w:line="360" w:lineRule="auto"/>
        <w:jc w:val="both"/>
        <w:rPr>
          <w:rFonts w:ascii="Times New Roman" w:hAnsi="Times New Roman" w:cs="Times New Roman"/>
          <w:sz w:val="24"/>
          <w:szCs w:val="24"/>
        </w:rPr>
      </w:pPr>
      <w:r w:rsidRPr="00E43B6D">
        <w:rPr>
          <w:rFonts w:ascii="Times New Roman" w:hAnsi="Times New Roman" w:cs="Times New Roman"/>
          <w:b/>
          <w:sz w:val="24"/>
          <w:szCs w:val="24"/>
        </w:rPr>
        <w:t>Ecologique </w:t>
      </w:r>
      <w:r w:rsidR="001B3476" w:rsidRPr="00E43B6D">
        <w:rPr>
          <w:rFonts w:ascii="Times New Roman" w:hAnsi="Times New Roman" w:cs="Times New Roman"/>
          <w:b/>
          <w:sz w:val="24"/>
          <w:szCs w:val="24"/>
        </w:rPr>
        <w:t>:</w:t>
      </w:r>
      <w:r w:rsidR="001B3476">
        <w:rPr>
          <w:rFonts w:ascii="Times New Roman" w:hAnsi="Times New Roman" w:cs="Times New Roman"/>
          <w:sz w:val="24"/>
          <w:szCs w:val="24"/>
        </w:rPr>
        <w:t xml:space="preserve"> le niébé participe à l’</w:t>
      </w:r>
      <w:r w:rsidR="001B3476" w:rsidRPr="00E43B6D">
        <w:rPr>
          <w:rFonts w:ascii="Times New Roman" w:hAnsi="Times New Roman" w:cs="Times New Roman"/>
          <w:sz w:val="24"/>
          <w:szCs w:val="24"/>
        </w:rPr>
        <w:t>amélioration</w:t>
      </w:r>
      <w:r w:rsidRPr="00E43B6D">
        <w:rPr>
          <w:rFonts w:ascii="Times New Roman" w:hAnsi="Times New Roman" w:cs="Times New Roman"/>
          <w:sz w:val="24"/>
          <w:szCs w:val="24"/>
        </w:rPr>
        <w:t xml:space="preserve"> de la fertilité de sol (fixation de l’azote de l’air)</w:t>
      </w:r>
      <w:r w:rsidR="000E266F">
        <w:rPr>
          <w:rFonts w:ascii="Times New Roman" w:hAnsi="Times New Roman" w:cs="Times New Roman"/>
          <w:sz w:val="24"/>
          <w:szCs w:val="24"/>
        </w:rPr>
        <w:t>. I</w:t>
      </w:r>
      <w:r w:rsidR="001B3476">
        <w:rPr>
          <w:rFonts w:ascii="Times New Roman" w:hAnsi="Times New Roman" w:cs="Times New Roman"/>
          <w:sz w:val="24"/>
          <w:szCs w:val="24"/>
        </w:rPr>
        <w:t xml:space="preserve">l </w:t>
      </w:r>
      <w:r w:rsidR="00CE7632">
        <w:rPr>
          <w:rFonts w:ascii="Times New Roman" w:hAnsi="Times New Roman" w:cs="Times New Roman"/>
          <w:sz w:val="24"/>
          <w:szCs w:val="24"/>
        </w:rPr>
        <w:t>protège</w:t>
      </w:r>
      <w:r w:rsidR="001B3476">
        <w:rPr>
          <w:rFonts w:ascii="Times New Roman" w:hAnsi="Times New Roman" w:cs="Times New Roman"/>
          <w:sz w:val="24"/>
          <w:szCs w:val="24"/>
        </w:rPr>
        <w:t xml:space="preserve"> également les sols</w:t>
      </w:r>
      <w:r w:rsidRPr="00E43B6D">
        <w:rPr>
          <w:rFonts w:ascii="Times New Roman" w:hAnsi="Times New Roman" w:cs="Times New Roman"/>
          <w:sz w:val="24"/>
          <w:szCs w:val="24"/>
        </w:rPr>
        <w:t xml:space="preserve"> contre l’érosion (plante de couverture)</w:t>
      </w:r>
      <w:r w:rsidR="000E266F">
        <w:rPr>
          <w:rFonts w:ascii="Times New Roman" w:hAnsi="Times New Roman" w:cs="Times New Roman"/>
          <w:sz w:val="24"/>
          <w:szCs w:val="24"/>
        </w:rPr>
        <w:t>.</w:t>
      </w:r>
    </w:p>
    <w:p w:rsidR="007B2F87" w:rsidRDefault="001274F3" w:rsidP="0039525B">
      <w:pPr>
        <w:pStyle w:val="Titre4"/>
      </w:pPr>
      <w:bookmarkStart w:id="37" w:name="_Toc446580582"/>
      <w:r>
        <w:t>Situation</w:t>
      </w:r>
      <w:r w:rsidR="004515E8">
        <w:t xml:space="preserve"> de la productio</w:t>
      </w:r>
      <w:r w:rsidR="007B2F87">
        <w:t>n.</w:t>
      </w:r>
      <w:bookmarkEnd w:id="37"/>
    </w:p>
    <w:p w:rsidR="00597297" w:rsidRDefault="007B2F87" w:rsidP="0096126A">
      <w:pPr>
        <w:pStyle w:val="NormalWeb"/>
        <w:spacing w:line="360" w:lineRule="auto"/>
        <w:jc w:val="both"/>
      </w:pPr>
      <w:r w:rsidRPr="007B2F87">
        <w:t xml:space="preserve">La production de niébé dans le département de Louga connait une évolution en dents de scie. Elle n’arrive </w:t>
      </w:r>
      <w:r w:rsidR="00FB4D8A">
        <w:t xml:space="preserve">pas </w:t>
      </w:r>
      <w:r w:rsidRPr="007B2F87">
        <w:t>à couvrir les besoins de consommation des populations. Si les superficies emblavées ont augmenté</w:t>
      </w:r>
      <w:r w:rsidR="000E266F">
        <w:t>s</w:t>
      </w:r>
      <w:r w:rsidRPr="007B2F87">
        <w:t xml:space="preserve"> ces dernières années, les rendements à l’hectare</w:t>
      </w:r>
      <w:r w:rsidR="000E266F">
        <w:t xml:space="preserve"> (kg/ha)</w:t>
      </w:r>
      <w:r w:rsidRPr="007B2F87">
        <w:t xml:space="preserve"> restent toujours très faibles. </w:t>
      </w:r>
      <w:r w:rsidR="00CD5F47">
        <w:t>Cette figure montre l’évolution des productions, superficies et rendements de niébé, dans le département de Louga de 2009 à 20014.</w:t>
      </w:r>
    </w:p>
    <w:p w:rsidR="00CD7EA1" w:rsidRDefault="00CD7EA1" w:rsidP="0096126A">
      <w:pPr>
        <w:pStyle w:val="NormalWeb"/>
        <w:spacing w:line="360" w:lineRule="auto"/>
        <w:jc w:val="both"/>
      </w:pPr>
    </w:p>
    <w:p w:rsidR="00CD7EA1" w:rsidRDefault="00CD7EA1" w:rsidP="0096126A">
      <w:pPr>
        <w:pStyle w:val="NormalWeb"/>
        <w:spacing w:line="360" w:lineRule="auto"/>
        <w:jc w:val="both"/>
      </w:pPr>
    </w:p>
    <w:p w:rsidR="00CD7EA1" w:rsidRDefault="00CD7EA1" w:rsidP="0096126A">
      <w:pPr>
        <w:pStyle w:val="NormalWeb"/>
        <w:spacing w:line="360" w:lineRule="auto"/>
        <w:jc w:val="both"/>
      </w:pPr>
    </w:p>
    <w:p w:rsidR="00CD7EA1" w:rsidRDefault="00CD7EA1" w:rsidP="0096126A">
      <w:pPr>
        <w:pStyle w:val="NormalWeb"/>
        <w:spacing w:line="360" w:lineRule="auto"/>
        <w:jc w:val="both"/>
      </w:pPr>
    </w:p>
    <w:p w:rsidR="00CD7EA1" w:rsidRDefault="00CD7EA1" w:rsidP="0096126A">
      <w:pPr>
        <w:pStyle w:val="NormalWeb"/>
        <w:spacing w:line="360" w:lineRule="auto"/>
        <w:jc w:val="both"/>
      </w:pPr>
    </w:p>
    <w:p w:rsidR="00667891" w:rsidRDefault="00667891" w:rsidP="00667891">
      <w:pPr>
        <w:pStyle w:val="Lgende"/>
      </w:pPr>
      <w:bookmarkStart w:id="38" w:name="_Toc446578349"/>
      <w:r>
        <w:t xml:space="preserve">Figure </w:t>
      </w:r>
      <w:r w:rsidR="001973DE">
        <w:fldChar w:fldCharType="begin"/>
      </w:r>
      <w:r w:rsidR="00105425">
        <w:instrText xml:space="preserve"> SEQ Figure \* ARABIC </w:instrText>
      </w:r>
      <w:r w:rsidR="001973DE">
        <w:fldChar w:fldCharType="separate"/>
      </w:r>
      <w:r w:rsidR="004E2940">
        <w:rPr>
          <w:noProof/>
        </w:rPr>
        <w:t>1</w:t>
      </w:r>
      <w:r w:rsidR="001973DE">
        <w:rPr>
          <w:noProof/>
        </w:rPr>
        <w:fldChar w:fldCharType="end"/>
      </w:r>
      <w:r>
        <w:t xml:space="preserve">: </w:t>
      </w:r>
      <w:r w:rsidRPr="00281E90">
        <w:t>Evolution de la production, du rendement et des superficies emblavées en niébé de 2009 à 2014.</w:t>
      </w:r>
      <w:bookmarkEnd w:id="38"/>
    </w:p>
    <w:p w:rsidR="00BB0639" w:rsidRDefault="001F1425" w:rsidP="0096126A">
      <w:pPr>
        <w:pStyle w:val="NormalWeb"/>
        <w:spacing w:line="360" w:lineRule="auto"/>
        <w:jc w:val="both"/>
      </w:pPr>
      <w:r w:rsidRPr="00241C12">
        <w:rPr>
          <w:noProof/>
        </w:rPr>
        <w:drawing>
          <wp:inline distT="0" distB="0" distL="0" distR="0" wp14:anchorId="284125F3" wp14:editId="6659AB99">
            <wp:extent cx="6300000" cy="2628000"/>
            <wp:effectExtent l="0" t="0" r="5715" b="1270"/>
            <wp:docPr id="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F1425" w:rsidRPr="0096126A" w:rsidRDefault="005F2ABE" w:rsidP="0096126A">
      <w:pPr>
        <w:pStyle w:val="NormalWeb"/>
        <w:spacing w:line="360" w:lineRule="auto"/>
        <w:jc w:val="both"/>
        <w:rPr>
          <w:color w:val="000000"/>
        </w:rPr>
      </w:pPr>
      <w:r>
        <w:t>Source</w:t>
      </w:r>
      <w:r w:rsidR="0096126A">
        <w:t xml:space="preserve"> : </w:t>
      </w:r>
      <w:r w:rsidR="00FB4D8A">
        <w:t xml:space="preserve">A partir des données de la </w:t>
      </w:r>
      <w:r w:rsidR="0096126A">
        <w:t>DRDR</w:t>
      </w:r>
      <w:r w:rsidR="00FB4D8A">
        <w:t xml:space="preserve"> de </w:t>
      </w:r>
      <w:r w:rsidR="0096126A">
        <w:t>Louga 2013</w:t>
      </w:r>
    </w:p>
    <w:p w:rsidR="007B2F87" w:rsidRPr="001F1425" w:rsidRDefault="007B2F87" w:rsidP="001F1425">
      <w:pPr>
        <w:spacing w:line="360" w:lineRule="auto"/>
        <w:jc w:val="both"/>
        <w:rPr>
          <w:rFonts w:ascii="Times New Roman" w:hAnsi="Times New Roman" w:cs="Times New Roman"/>
          <w:sz w:val="24"/>
          <w:szCs w:val="24"/>
        </w:rPr>
      </w:pPr>
      <w:r w:rsidRPr="001F1425">
        <w:rPr>
          <w:rFonts w:ascii="Times New Roman" w:hAnsi="Times New Roman" w:cs="Times New Roman"/>
          <w:sz w:val="24"/>
          <w:szCs w:val="24"/>
        </w:rPr>
        <w:t xml:space="preserve">Durant ces dernières années, la production du niébé, les rendements et les superficies ont connu une évolution en dents de scie. Grâce à la bonne pluviométrie enregistré </w:t>
      </w:r>
      <w:r w:rsidR="00FB4D8A">
        <w:rPr>
          <w:rFonts w:ascii="Times New Roman" w:hAnsi="Times New Roman" w:cs="Times New Roman"/>
          <w:sz w:val="24"/>
          <w:szCs w:val="24"/>
        </w:rPr>
        <w:t>durant la</w:t>
      </w:r>
      <w:r w:rsidRPr="001F1425">
        <w:rPr>
          <w:rFonts w:ascii="Times New Roman" w:hAnsi="Times New Roman" w:cs="Times New Roman"/>
          <w:sz w:val="24"/>
          <w:szCs w:val="24"/>
        </w:rPr>
        <w:t>2008/2009 et à la Grande Offensive Agricole pour la Nourriture et l’Abondance (GOANA), la production et le rendement ont augmenté significativement pour atteindre 55147 tonnes et 480kg/ha respectivement. La baisse observée 2010 (3594 tonnes) et 2012 (15596tonnes) avec des rendements de 250 et 448 kg/ha respectivement, est due à la diminution et à la mauvaise répartition des pluies durant cette période. Par ailleurs</w:t>
      </w:r>
      <w:r w:rsidR="00FB4D8A">
        <w:rPr>
          <w:rFonts w:ascii="Times New Roman" w:hAnsi="Times New Roman" w:cs="Times New Roman"/>
          <w:sz w:val="24"/>
          <w:szCs w:val="24"/>
        </w:rPr>
        <w:t>,</w:t>
      </w:r>
      <w:r w:rsidRPr="001F1425">
        <w:rPr>
          <w:rFonts w:ascii="Times New Roman" w:hAnsi="Times New Roman" w:cs="Times New Roman"/>
          <w:sz w:val="24"/>
          <w:szCs w:val="24"/>
        </w:rPr>
        <w:t xml:space="preserve"> la campagne 2013/2014</w:t>
      </w:r>
      <w:r w:rsidR="00FB4D8A">
        <w:rPr>
          <w:rFonts w:ascii="Times New Roman" w:hAnsi="Times New Roman" w:cs="Times New Roman"/>
          <w:sz w:val="24"/>
          <w:szCs w:val="24"/>
        </w:rPr>
        <w:t xml:space="preserve"> a</w:t>
      </w:r>
      <w:r w:rsidRPr="001F1425">
        <w:rPr>
          <w:rFonts w:ascii="Times New Roman" w:hAnsi="Times New Roman" w:cs="Times New Roman"/>
          <w:sz w:val="24"/>
          <w:szCs w:val="24"/>
        </w:rPr>
        <w:t xml:space="preserve"> enregistr</w:t>
      </w:r>
      <w:r w:rsidR="00FB4D8A">
        <w:rPr>
          <w:rFonts w:ascii="Times New Roman" w:hAnsi="Times New Roman" w:cs="Times New Roman"/>
          <w:sz w:val="24"/>
          <w:szCs w:val="24"/>
        </w:rPr>
        <w:t>é</w:t>
      </w:r>
      <w:r w:rsidRPr="001F1425">
        <w:rPr>
          <w:rFonts w:ascii="Times New Roman" w:hAnsi="Times New Roman" w:cs="Times New Roman"/>
          <w:sz w:val="24"/>
          <w:szCs w:val="24"/>
        </w:rPr>
        <w:t xml:space="preserve"> des performances meilleures que les trois </w:t>
      </w:r>
      <w:r w:rsidR="00FB4D8A">
        <w:rPr>
          <w:rFonts w:ascii="Times New Roman" w:hAnsi="Times New Roman" w:cs="Times New Roman"/>
          <w:sz w:val="24"/>
          <w:szCs w:val="24"/>
        </w:rPr>
        <w:t>précédentes</w:t>
      </w:r>
      <w:r w:rsidRPr="001F1425">
        <w:rPr>
          <w:rFonts w:ascii="Times New Roman" w:hAnsi="Times New Roman" w:cs="Times New Roman"/>
          <w:sz w:val="24"/>
          <w:szCs w:val="24"/>
        </w:rPr>
        <w:t xml:space="preserve"> années.</w:t>
      </w:r>
    </w:p>
    <w:p w:rsidR="002B3DE5" w:rsidRDefault="007B2F87" w:rsidP="001F1425">
      <w:pPr>
        <w:spacing w:line="360" w:lineRule="auto"/>
        <w:jc w:val="both"/>
        <w:rPr>
          <w:rFonts w:ascii="Times New Roman" w:hAnsi="Times New Roman" w:cs="Times New Roman"/>
          <w:sz w:val="24"/>
          <w:szCs w:val="24"/>
        </w:rPr>
      </w:pPr>
      <w:r w:rsidRPr="001F1425">
        <w:rPr>
          <w:rFonts w:ascii="Times New Roman" w:hAnsi="Times New Roman" w:cs="Times New Roman"/>
          <w:sz w:val="24"/>
          <w:szCs w:val="24"/>
        </w:rPr>
        <w:t>La variation observée sur les productions et les rendements intra-annuels peut être due à l’utilisation des semences de mauvaise qualité et l’insuffisance</w:t>
      </w:r>
      <w:r w:rsidR="00C346B8">
        <w:rPr>
          <w:rFonts w:ascii="Times New Roman" w:hAnsi="Times New Roman" w:cs="Times New Roman"/>
          <w:sz w:val="24"/>
          <w:szCs w:val="24"/>
        </w:rPr>
        <w:t xml:space="preserve"> de l’engrais, </w:t>
      </w:r>
      <w:r w:rsidRPr="001F1425">
        <w:rPr>
          <w:rFonts w:ascii="Times New Roman" w:hAnsi="Times New Roman" w:cs="Times New Roman"/>
          <w:sz w:val="24"/>
          <w:szCs w:val="24"/>
        </w:rPr>
        <w:t>les produits phytosanitaires, la faiblesse de la pluviométrie dans les zones de production</w:t>
      </w:r>
      <w:r w:rsidR="00B12834">
        <w:rPr>
          <w:rFonts w:ascii="Times New Roman" w:hAnsi="Times New Roman" w:cs="Times New Roman"/>
          <w:sz w:val="24"/>
          <w:szCs w:val="24"/>
        </w:rPr>
        <w:t>.</w:t>
      </w:r>
    </w:p>
    <w:p w:rsidR="00764A43" w:rsidRPr="001274F3" w:rsidRDefault="0096126A" w:rsidP="009F1F9B">
      <w:pPr>
        <w:pStyle w:val="Titre2"/>
      </w:pPr>
      <w:bookmarkStart w:id="39" w:name="_Toc446580583"/>
      <w:r w:rsidRPr="001274F3">
        <w:t>Cadre conceptuel</w:t>
      </w:r>
      <w:bookmarkEnd w:id="39"/>
    </w:p>
    <w:p w:rsidR="00764A43" w:rsidRPr="001274F3" w:rsidRDefault="001274F3" w:rsidP="00741265">
      <w:pPr>
        <w:pStyle w:val="Titre3"/>
      </w:pPr>
      <w:bookmarkStart w:id="40" w:name="_Toc446580584"/>
      <w:r w:rsidRPr="001274F3">
        <w:t>Définition</w:t>
      </w:r>
      <w:r w:rsidR="00764A43" w:rsidRPr="001274F3">
        <w:t xml:space="preserve"> de la notion Chaîne de Valeur</w:t>
      </w:r>
      <w:bookmarkEnd w:id="40"/>
    </w:p>
    <w:p w:rsidR="00764A43" w:rsidRPr="00764A43" w:rsidRDefault="00CD5F47" w:rsidP="00764A43">
      <w:pPr>
        <w:spacing w:line="360" w:lineRule="auto"/>
        <w:jc w:val="both"/>
        <w:rPr>
          <w:rFonts w:ascii="Times New Roman" w:hAnsi="Times New Roman" w:cs="Times New Roman"/>
          <w:sz w:val="24"/>
          <w:szCs w:val="24"/>
        </w:rPr>
      </w:pPr>
      <w:r>
        <w:rPr>
          <w:rFonts w:ascii="Times New Roman" w:hAnsi="Times New Roman" w:cs="Times New Roman"/>
          <w:sz w:val="24"/>
          <w:szCs w:val="24"/>
        </w:rPr>
        <w:t>Le terme chaîne de valeur a été i</w:t>
      </w:r>
      <w:r w:rsidR="00764A43" w:rsidRPr="00764A43">
        <w:rPr>
          <w:rFonts w:ascii="Times New Roman" w:hAnsi="Times New Roman" w:cs="Times New Roman"/>
          <w:sz w:val="24"/>
          <w:szCs w:val="24"/>
        </w:rPr>
        <w:t>ntroduit en 1986 par Michel Porter dans son ouvrage intitulé « l’avantage concurrentiel » (M Porter, 1986)</w:t>
      </w:r>
      <w:r w:rsidR="007B0FAD">
        <w:rPr>
          <w:rFonts w:ascii="Times New Roman" w:hAnsi="Times New Roman" w:cs="Times New Roman"/>
          <w:sz w:val="24"/>
          <w:szCs w:val="24"/>
        </w:rPr>
        <w:t>,</w:t>
      </w:r>
      <w:r w:rsidR="00764A43" w:rsidRPr="00764A43">
        <w:rPr>
          <w:rFonts w:ascii="Times New Roman" w:hAnsi="Times New Roman" w:cs="Times New Roman"/>
          <w:sz w:val="24"/>
          <w:szCs w:val="24"/>
        </w:rPr>
        <w:t xml:space="preserve"> « la chaîne de valeur permet de décomposer l’activité de l’entreprise en séquences d’opérations élémentaires et d’identifier les sources d’avantage concurrentiels potentiel ».</w:t>
      </w:r>
    </w:p>
    <w:p w:rsidR="00D9624C" w:rsidRDefault="00764A43" w:rsidP="00764A43">
      <w:pPr>
        <w:spacing w:line="360" w:lineRule="auto"/>
        <w:jc w:val="both"/>
        <w:rPr>
          <w:rFonts w:ascii="Times New Roman" w:hAnsi="Times New Roman" w:cs="Times New Roman"/>
          <w:sz w:val="24"/>
          <w:szCs w:val="24"/>
        </w:rPr>
      </w:pPr>
      <w:r w:rsidRPr="00764A43">
        <w:rPr>
          <w:rFonts w:ascii="Times New Roman" w:hAnsi="Times New Roman" w:cs="Times New Roman"/>
          <w:sz w:val="24"/>
          <w:szCs w:val="24"/>
        </w:rPr>
        <w:t xml:space="preserve">Une chaîne de valeur est une succession d’étapes qui sont toutes sources de valeur ajoutée, coordonnées, à tous les niveaux de la production, de la transformation et de la distribution, et destinées à répondre à la demande du consommateur. Elle peut impliquer un soutien de différente nature : fourniture d’intrants, services financiers, transport, conditionnement, étude de marché ou publicité. Les maillons d’une chaîne de valeur agricole peuvent être des fournisseurs d’intrants, des producteurs, des transformateurs, des </w:t>
      </w:r>
      <w:r w:rsidR="007B0FAD">
        <w:rPr>
          <w:rFonts w:ascii="Times New Roman" w:hAnsi="Times New Roman" w:cs="Times New Roman"/>
          <w:sz w:val="24"/>
          <w:szCs w:val="24"/>
        </w:rPr>
        <w:t>fournisseurs</w:t>
      </w:r>
      <w:r w:rsidR="00DC16F2">
        <w:rPr>
          <w:rFonts w:ascii="Times New Roman" w:hAnsi="Times New Roman" w:cs="Times New Roman"/>
          <w:sz w:val="24"/>
          <w:szCs w:val="24"/>
        </w:rPr>
        <w:t xml:space="preserve"> </w:t>
      </w:r>
      <w:r w:rsidRPr="00764A43">
        <w:rPr>
          <w:rFonts w:ascii="Times New Roman" w:hAnsi="Times New Roman" w:cs="Times New Roman"/>
          <w:sz w:val="24"/>
          <w:szCs w:val="24"/>
        </w:rPr>
        <w:t>d’emballage, des distributeurs et des vendeurs</w:t>
      </w:r>
      <w:r w:rsidR="007B0FAD">
        <w:rPr>
          <w:rFonts w:ascii="Times New Roman" w:hAnsi="Times New Roman" w:cs="Times New Roman"/>
          <w:sz w:val="24"/>
          <w:szCs w:val="24"/>
        </w:rPr>
        <w:t>;</w:t>
      </w:r>
      <w:r w:rsidRPr="00764A43">
        <w:rPr>
          <w:rFonts w:ascii="Times New Roman" w:hAnsi="Times New Roman" w:cs="Times New Roman"/>
          <w:sz w:val="24"/>
          <w:szCs w:val="24"/>
        </w:rPr>
        <w:t xml:space="preserve"> tous les acteurs qui se succèdent tout au long de la vie d’un produit, depuis son origine jusqu’au consommateur.</w:t>
      </w:r>
    </w:p>
    <w:p w:rsidR="001869A7" w:rsidRDefault="001869A7" w:rsidP="00764A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maitrise des coûts de production dans un environnement comme le secteur agricole, dont les marges de profit sont minces est fondamentale. La clientèle cherche la qualité qui est devenu aujourd’hui le maitre mot de toutes activités. Pour un développement de la culture du niébé, la chaîne de valeur fait appel à  la maîtrise des 5 M,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savoir : </w:t>
      </w:r>
    </w:p>
    <w:p w:rsidR="001869A7" w:rsidRDefault="001869A7" w:rsidP="001869A7">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 d’œuvre : les producteurs devront être formés, sensibilisés sur les techniques culturales, sur les méthodes de récoltes, de stockage, de conservation et comment lutter contre les maladies, </w:t>
      </w:r>
      <w:proofErr w:type="gramStart"/>
      <w:r>
        <w:rPr>
          <w:rFonts w:ascii="Times New Roman" w:hAnsi="Times New Roman" w:cs="Times New Roman"/>
          <w:sz w:val="24"/>
          <w:szCs w:val="24"/>
        </w:rPr>
        <w:t>ravageurs</w:t>
      </w:r>
      <w:proofErr w:type="gramEnd"/>
      <w:r>
        <w:rPr>
          <w:rFonts w:ascii="Times New Roman" w:hAnsi="Times New Roman" w:cs="Times New Roman"/>
          <w:sz w:val="24"/>
          <w:szCs w:val="24"/>
        </w:rPr>
        <w:t xml:space="preserve"> et nuisible</w:t>
      </w:r>
      <w:r w:rsidR="000B56E6">
        <w:rPr>
          <w:rFonts w:ascii="Times New Roman" w:hAnsi="Times New Roman" w:cs="Times New Roman"/>
          <w:sz w:val="24"/>
          <w:szCs w:val="24"/>
        </w:rPr>
        <w:t>s</w:t>
      </w:r>
      <w:r>
        <w:rPr>
          <w:rFonts w:ascii="Times New Roman" w:hAnsi="Times New Roman" w:cs="Times New Roman"/>
          <w:sz w:val="24"/>
          <w:szCs w:val="24"/>
        </w:rPr>
        <w:t xml:space="preserve"> aux champs. En outre, les producteurs doivent maîtriser comment élaborer les contrats et les plans d’affaires. Mais également renforcé leurs capacités managériale et organisationnelle.</w:t>
      </w:r>
    </w:p>
    <w:p w:rsidR="001869A7" w:rsidRDefault="001869A7" w:rsidP="001869A7">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Machines ou Moyens : le renouvellement </w:t>
      </w:r>
      <w:r w:rsidR="00D74332">
        <w:rPr>
          <w:rFonts w:ascii="Times New Roman" w:hAnsi="Times New Roman" w:cs="Times New Roman"/>
          <w:sz w:val="24"/>
          <w:szCs w:val="24"/>
        </w:rPr>
        <w:t>et l’entretien du parc matériel sont important non seulement pour améliorer les rendements mais surtout pour booster la production.</w:t>
      </w:r>
    </w:p>
    <w:p w:rsidR="00D74332" w:rsidRDefault="00D74332" w:rsidP="001869A7">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Méthodes : faire des sensibilisations auprès des producteurs pour le respect des recommandations faites sur les itinéraires techniques et sur les systèmes de productions.</w:t>
      </w:r>
    </w:p>
    <w:p w:rsidR="00D74332" w:rsidRDefault="00D74332" w:rsidP="001869A7">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Milieu : former les producteurs sur les méthodes de fertilisation des sols mais également sur les rotations des cultures dans le but de lutter contre l’appauvrissement des sols.</w:t>
      </w:r>
    </w:p>
    <w:p w:rsidR="00CD7EA1" w:rsidRPr="00DC16F2" w:rsidRDefault="00D74332" w:rsidP="00DC16F2">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Matériaux : permettre aux producteurs de s’approvisionner au moment opportun</w:t>
      </w:r>
      <w:r w:rsidR="000B56E6">
        <w:rPr>
          <w:rFonts w:ascii="Times New Roman" w:hAnsi="Times New Roman" w:cs="Times New Roman"/>
          <w:sz w:val="24"/>
          <w:szCs w:val="24"/>
        </w:rPr>
        <w:t xml:space="preserve"> pour prétendre à de bons rendements en quantité et en qualité.</w:t>
      </w:r>
    </w:p>
    <w:p w:rsidR="00764A43" w:rsidRDefault="00D9624C" w:rsidP="00764A43">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Exploitation familiales</w:t>
      </w:r>
    </w:p>
    <w:p w:rsidR="00C346B8" w:rsidRPr="00CE2957" w:rsidRDefault="00C346B8" w:rsidP="00064CEB">
      <w:pPr>
        <w:spacing w:line="360" w:lineRule="auto"/>
        <w:jc w:val="both"/>
        <w:rPr>
          <w:rFonts w:ascii="Times New Roman" w:hAnsi="Times New Roman" w:cs="Times New Roman"/>
          <w:sz w:val="24"/>
          <w:szCs w:val="24"/>
        </w:rPr>
      </w:pPr>
      <w:r w:rsidRPr="00CE2957">
        <w:rPr>
          <w:rFonts w:ascii="Times New Roman" w:hAnsi="Times New Roman" w:cs="Times New Roman"/>
          <w:sz w:val="24"/>
          <w:szCs w:val="24"/>
        </w:rPr>
        <w:t>BENOIT-CATTIN et FAYE définissent (1982), définissent l’exploitation familiale comme «une unité de production constituée par l’ensemble des membres d’un groupement familial qui partage la même cuisine et dont l’aîné assure la charge en y affectant une partie de sa production, en contre partie du travail qui lui alloue les autres membres groupement..».</w:t>
      </w:r>
    </w:p>
    <w:p w:rsidR="00064CEB" w:rsidRPr="00CE2957" w:rsidRDefault="00064CEB" w:rsidP="00064CEB">
      <w:pPr>
        <w:pStyle w:val="Paragraphedeliste"/>
        <w:numPr>
          <w:ilvl w:val="0"/>
          <w:numId w:val="5"/>
        </w:numPr>
        <w:spacing w:line="360" w:lineRule="auto"/>
        <w:jc w:val="both"/>
        <w:rPr>
          <w:rFonts w:ascii="Times New Roman" w:hAnsi="Times New Roman" w:cs="Times New Roman"/>
          <w:sz w:val="24"/>
          <w:szCs w:val="24"/>
        </w:rPr>
      </w:pPr>
      <w:r w:rsidRPr="00CE2957">
        <w:rPr>
          <w:rFonts w:ascii="Times New Roman" w:hAnsi="Times New Roman" w:cs="Times New Roman"/>
          <w:sz w:val="24"/>
          <w:szCs w:val="24"/>
        </w:rPr>
        <w:t>La sécurité alimentaire</w:t>
      </w:r>
    </w:p>
    <w:p w:rsidR="008828F7" w:rsidRPr="00C346B8" w:rsidRDefault="00064CEB" w:rsidP="000B56E6">
      <w:pPr>
        <w:spacing w:line="360" w:lineRule="auto"/>
        <w:jc w:val="both"/>
        <w:rPr>
          <w:rFonts w:ascii="Times New Roman" w:hAnsi="Times New Roman" w:cs="Times New Roman"/>
          <w:sz w:val="24"/>
          <w:szCs w:val="24"/>
        </w:rPr>
      </w:pPr>
      <w:r w:rsidRPr="00CE2957">
        <w:rPr>
          <w:rFonts w:ascii="Times New Roman" w:hAnsi="Times New Roman" w:cs="Times New Roman"/>
          <w:sz w:val="24"/>
          <w:szCs w:val="24"/>
        </w:rPr>
        <w:t>La sécurité alimentaire se définit comme suit : « La sécurité alimentaire existe lorsque tous les êtres humain ont, à tout moment, un accès physique et économique à une nourriture suffisante, salubre et nutritive leur permettant de satisfaire leurs besoins énergétiques et leurs préférences alimentaires pour mener une vie sainte et active ».</w:t>
      </w:r>
    </w:p>
    <w:p w:rsidR="00D9624C" w:rsidRDefault="00D9624C" w:rsidP="00764A43">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Coûts fixes</w:t>
      </w:r>
    </w:p>
    <w:p w:rsidR="00D9624C" w:rsidRDefault="00D9624C" w:rsidP="00D962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Ils sont représentés par l’ensemble des charges dont le montant reste stable, </w:t>
      </w:r>
      <w:proofErr w:type="spellStart"/>
      <w:r>
        <w:rPr>
          <w:rFonts w:ascii="Times New Roman" w:hAnsi="Times New Roman" w:cs="Times New Roman"/>
          <w:sz w:val="24"/>
          <w:szCs w:val="24"/>
        </w:rPr>
        <w:t>quelque</w:t>
      </w:r>
      <w:proofErr w:type="spellEnd"/>
      <w:r>
        <w:rPr>
          <w:rFonts w:ascii="Times New Roman" w:hAnsi="Times New Roman" w:cs="Times New Roman"/>
          <w:sz w:val="24"/>
          <w:szCs w:val="24"/>
        </w:rPr>
        <w:t xml:space="preserve"> soit le niveau de production de l’exploitation. En fait cette fixité n’est prise en compte que si, dans l’intervalle de variation de l’activité, la structure et l’organisation de l’entreprise ne change pas ou changent peu, d’où le nom de coût</w:t>
      </w:r>
      <w:r w:rsidR="00597297">
        <w:rPr>
          <w:rFonts w:ascii="Times New Roman" w:hAnsi="Times New Roman" w:cs="Times New Roman"/>
          <w:sz w:val="24"/>
          <w:szCs w:val="24"/>
        </w:rPr>
        <w:t>s</w:t>
      </w:r>
      <w:r>
        <w:rPr>
          <w:rFonts w:ascii="Times New Roman" w:hAnsi="Times New Roman" w:cs="Times New Roman"/>
          <w:sz w:val="24"/>
          <w:szCs w:val="24"/>
        </w:rPr>
        <w:t xml:space="preserve"> de structure.</w:t>
      </w:r>
    </w:p>
    <w:p w:rsidR="00D9624C" w:rsidRDefault="00D9624C" w:rsidP="00D9624C">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Coûts variables</w:t>
      </w:r>
    </w:p>
    <w:p w:rsidR="006B5E78" w:rsidRDefault="00B46D5B" w:rsidP="00D9624C">
      <w:pPr>
        <w:spacing w:line="360" w:lineRule="auto"/>
        <w:jc w:val="both"/>
        <w:rPr>
          <w:rFonts w:ascii="Times New Roman" w:hAnsi="Times New Roman" w:cs="Times New Roman"/>
          <w:sz w:val="24"/>
          <w:szCs w:val="24"/>
        </w:rPr>
      </w:pPr>
      <w:r>
        <w:rPr>
          <w:rFonts w:ascii="Times New Roman" w:hAnsi="Times New Roman" w:cs="Times New Roman"/>
          <w:sz w:val="24"/>
          <w:szCs w:val="24"/>
        </w:rPr>
        <w:t>A l’inverse des coûts fixes, les coûts variables sont des coûts en fonction de l’activité de l’exploitation. Ils sont fréquemment considérés comme approximativement proportionnels au niveau d’activité. Ces coûts trouve naissances dans les opérations d’</w:t>
      </w:r>
      <w:r w:rsidR="00BF5F10">
        <w:rPr>
          <w:rFonts w:ascii="Times New Roman" w:hAnsi="Times New Roman" w:cs="Times New Roman"/>
          <w:sz w:val="24"/>
          <w:szCs w:val="24"/>
        </w:rPr>
        <w:t>exploitation, ils correspondent à des consommations de production liés</w:t>
      </w:r>
      <w:r w:rsidR="00DC16F2">
        <w:rPr>
          <w:rFonts w:ascii="Times New Roman" w:hAnsi="Times New Roman" w:cs="Times New Roman"/>
          <w:sz w:val="24"/>
          <w:szCs w:val="24"/>
        </w:rPr>
        <w:t xml:space="preserve"> </w:t>
      </w:r>
      <w:r w:rsidR="00BF5F10">
        <w:rPr>
          <w:rFonts w:ascii="Times New Roman" w:hAnsi="Times New Roman" w:cs="Times New Roman"/>
          <w:sz w:val="24"/>
          <w:szCs w:val="24"/>
        </w:rPr>
        <w:t>directement au volume des opérations de production, d’où le nom de coût</w:t>
      </w:r>
      <w:r w:rsidR="00597297">
        <w:rPr>
          <w:rFonts w:ascii="Times New Roman" w:hAnsi="Times New Roman" w:cs="Times New Roman"/>
          <w:sz w:val="24"/>
          <w:szCs w:val="24"/>
        </w:rPr>
        <w:t>s</w:t>
      </w:r>
      <w:r w:rsidR="00BF5F10">
        <w:rPr>
          <w:rFonts w:ascii="Times New Roman" w:hAnsi="Times New Roman" w:cs="Times New Roman"/>
          <w:sz w:val="24"/>
          <w:szCs w:val="24"/>
        </w:rPr>
        <w:t xml:space="preserve"> opérationnels.</w:t>
      </w:r>
    </w:p>
    <w:p w:rsidR="00BF5F10" w:rsidRDefault="00BF5F10" w:rsidP="00BF5F10">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Marge sur coûts variables </w:t>
      </w:r>
    </w:p>
    <w:p w:rsidR="00CD7EA1" w:rsidRDefault="00BF5F10" w:rsidP="00BF5F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Elle correspond à la différence entre le produit monétaire d’une culture donnée et ses coûts variables. Cette marge est souvent confondue avec le bénéfice engendré par la culture car les producteurs ne </w:t>
      </w:r>
      <w:r w:rsidR="00597297">
        <w:rPr>
          <w:rFonts w:ascii="Times New Roman" w:hAnsi="Times New Roman" w:cs="Times New Roman"/>
          <w:sz w:val="24"/>
          <w:szCs w:val="24"/>
        </w:rPr>
        <w:t xml:space="preserve">prennent pas en compte l’amortissement du matériel </w:t>
      </w:r>
      <w:r>
        <w:rPr>
          <w:rFonts w:ascii="Times New Roman" w:hAnsi="Times New Roman" w:cs="Times New Roman"/>
          <w:sz w:val="24"/>
          <w:szCs w:val="24"/>
        </w:rPr>
        <w:t xml:space="preserve">dans </w:t>
      </w:r>
      <w:r w:rsidR="00597297">
        <w:rPr>
          <w:rFonts w:ascii="Times New Roman" w:hAnsi="Times New Roman" w:cs="Times New Roman"/>
          <w:sz w:val="24"/>
          <w:szCs w:val="24"/>
        </w:rPr>
        <w:t xml:space="preserve">les </w:t>
      </w:r>
      <w:r>
        <w:rPr>
          <w:rFonts w:ascii="Times New Roman" w:hAnsi="Times New Roman" w:cs="Times New Roman"/>
          <w:sz w:val="24"/>
          <w:szCs w:val="24"/>
        </w:rPr>
        <w:t>calculs des coûts de production</w:t>
      </w:r>
      <w:r w:rsidR="00597297">
        <w:rPr>
          <w:rFonts w:ascii="Times New Roman" w:hAnsi="Times New Roman" w:cs="Times New Roman"/>
          <w:sz w:val="24"/>
          <w:szCs w:val="24"/>
        </w:rPr>
        <w:t xml:space="preserve">. </w:t>
      </w:r>
    </w:p>
    <w:p w:rsidR="00BF5F10" w:rsidRDefault="00BF5F10" w:rsidP="00BF5F10">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Marge nette</w:t>
      </w:r>
    </w:p>
    <w:p w:rsidR="005B2755" w:rsidRDefault="00BF5F10" w:rsidP="005B27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Elle </w:t>
      </w:r>
      <w:r w:rsidR="00CD5F47">
        <w:rPr>
          <w:rFonts w:ascii="Times New Roman" w:hAnsi="Times New Roman" w:cs="Times New Roman"/>
          <w:sz w:val="24"/>
          <w:szCs w:val="24"/>
        </w:rPr>
        <w:t>est</w:t>
      </w:r>
      <w:r>
        <w:rPr>
          <w:rFonts w:ascii="Times New Roman" w:hAnsi="Times New Roman" w:cs="Times New Roman"/>
          <w:sz w:val="24"/>
          <w:szCs w:val="24"/>
        </w:rPr>
        <w:t xml:space="preserve"> déterminée </w:t>
      </w:r>
      <w:r w:rsidR="00F42F36">
        <w:rPr>
          <w:rFonts w:ascii="Times New Roman" w:hAnsi="Times New Roman" w:cs="Times New Roman"/>
          <w:sz w:val="24"/>
          <w:szCs w:val="24"/>
        </w:rPr>
        <w:t>en soustrayant de la production à l’hectare exprimé en valeur, les coûts variables et les coûts fixes.</w:t>
      </w:r>
    </w:p>
    <w:p w:rsidR="008828F7" w:rsidRPr="00740D17" w:rsidRDefault="0034500B" w:rsidP="00CD7EA1">
      <w:pPr>
        <w:pStyle w:val="Titre1"/>
        <w:ind w:left="432"/>
        <w:rPr>
          <w:rFonts w:ascii="Times New Roman" w:hAnsi="Times New Roman"/>
          <w:szCs w:val="24"/>
        </w:rPr>
      </w:pPr>
      <w:bookmarkStart w:id="41" w:name="_Toc446580585"/>
      <w:r w:rsidRPr="0034500B">
        <w:t>CHAPITRE 2 :</w:t>
      </w:r>
      <w:r w:rsidR="00C94F08">
        <w:t xml:space="preserve"> CADRE ET</w:t>
      </w:r>
      <w:r w:rsidRPr="0034500B">
        <w:t xml:space="preserve"> METHODOLOGIE  DE L'ETUDE</w:t>
      </w:r>
      <w:bookmarkEnd w:id="41"/>
    </w:p>
    <w:p w:rsidR="000D62A3" w:rsidRPr="00CE2957" w:rsidRDefault="000D62A3" w:rsidP="009F1F9B">
      <w:pPr>
        <w:pStyle w:val="Titre2"/>
        <w:numPr>
          <w:ilvl w:val="1"/>
          <w:numId w:val="46"/>
        </w:numPr>
      </w:pPr>
      <w:bookmarkStart w:id="42" w:name="_Toc446580586"/>
      <w:r w:rsidRPr="00CD5F47">
        <w:t>Présentation de la zone d’étude</w:t>
      </w:r>
      <w:bookmarkEnd w:id="42"/>
    </w:p>
    <w:p w:rsidR="000D62A3" w:rsidRPr="00340E3F" w:rsidRDefault="000D62A3" w:rsidP="00740D17">
      <w:pPr>
        <w:pStyle w:val="Titre3"/>
      </w:pPr>
      <w:bookmarkStart w:id="43" w:name="_Toc446580587"/>
      <w:r w:rsidRPr="00CD5F47">
        <w:t>Caractéristiques physiques</w:t>
      </w:r>
      <w:bookmarkEnd w:id="43"/>
    </w:p>
    <w:p w:rsidR="000D62A3" w:rsidRDefault="000D62A3" w:rsidP="000D62A3">
      <w:pPr>
        <w:spacing w:line="360" w:lineRule="auto"/>
        <w:jc w:val="both"/>
        <w:rPr>
          <w:rFonts w:ascii="Times New Roman" w:hAnsi="Times New Roman" w:cs="Times New Roman"/>
          <w:sz w:val="24"/>
          <w:szCs w:val="24"/>
        </w:rPr>
      </w:pPr>
      <w:r>
        <w:rPr>
          <w:rFonts w:ascii="Times New Roman" w:hAnsi="Times New Roman" w:cs="Times New Roman"/>
          <w:sz w:val="24"/>
          <w:szCs w:val="24"/>
        </w:rPr>
        <w:t>La zone d’étude choisit est le département de Louga. Avec une superficie de 24.847 km</w:t>
      </w:r>
      <w:r>
        <w:rPr>
          <w:rFonts w:ascii="Times New Roman" w:hAnsi="Times New Roman" w:cs="Times New Roman"/>
          <w:sz w:val="24"/>
          <w:szCs w:val="24"/>
          <w:vertAlign w:val="superscript"/>
        </w:rPr>
        <w:t>2</w:t>
      </w:r>
      <w:r>
        <w:rPr>
          <w:rFonts w:ascii="Times New Roman" w:hAnsi="Times New Roman" w:cs="Times New Roman"/>
          <w:sz w:val="24"/>
          <w:szCs w:val="24"/>
        </w:rPr>
        <w:t>, la région de Louga est la troisième région en taille au plan national. Elle est limitée au Nord  par la région de Saint louis, au Sud par celle de Kaolack et Diourbel, à l’Est par la région de Matam et à l’Ouest par la région de Thiès et l’Océan Atlantique. Depuis plus de deux décennies cette région située entre le 14</w:t>
      </w:r>
      <w:r>
        <w:rPr>
          <w:rFonts w:ascii="Times New Roman" w:hAnsi="Times New Roman" w:cs="Times New Roman"/>
          <w:sz w:val="24"/>
          <w:szCs w:val="24"/>
          <w:vertAlign w:val="superscript"/>
        </w:rPr>
        <w:t xml:space="preserve">ème </w:t>
      </w:r>
      <w:r>
        <w:rPr>
          <w:rFonts w:ascii="Times New Roman" w:hAnsi="Times New Roman" w:cs="Times New Roman"/>
          <w:sz w:val="24"/>
          <w:szCs w:val="24"/>
        </w:rPr>
        <w:t>et le 16</w:t>
      </w:r>
      <w:r>
        <w:rPr>
          <w:rFonts w:ascii="Times New Roman" w:hAnsi="Times New Roman" w:cs="Times New Roman"/>
          <w:sz w:val="24"/>
          <w:szCs w:val="24"/>
          <w:vertAlign w:val="superscript"/>
        </w:rPr>
        <w:t xml:space="preserve">ème </w:t>
      </w:r>
      <w:r>
        <w:rPr>
          <w:rFonts w:ascii="Times New Roman" w:hAnsi="Times New Roman" w:cs="Times New Roman"/>
          <w:sz w:val="24"/>
          <w:szCs w:val="24"/>
        </w:rPr>
        <w:t xml:space="preserve">parallèle reçoit de faibles précipitations (entre 200 et 500 mm) dont la répartition dans le temps et à travers le territoire est rarement uniforme. La région de Louga est subdivisée en trois départements (Louga, 41,76% de la population, </w:t>
      </w:r>
      <w:proofErr w:type="spellStart"/>
      <w:r>
        <w:rPr>
          <w:rFonts w:ascii="Times New Roman" w:hAnsi="Times New Roman" w:cs="Times New Roman"/>
          <w:sz w:val="24"/>
          <w:szCs w:val="24"/>
        </w:rPr>
        <w:t>Kébémer</w:t>
      </w:r>
      <w:proofErr w:type="spellEnd"/>
      <w:r>
        <w:rPr>
          <w:rFonts w:ascii="Times New Roman" w:hAnsi="Times New Roman" w:cs="Times New Roman"/>
          <w:sz w:val="24"/>
          <w:szCs w:val="24"/>
        </w:rPr>
        <w:t>, 27,74% et Linguère, 30,50%), 11 arrondissements et 46 communautés rurales.</w:t>
      </w:r>
    </w:p>
    <w:p w:rsidR="000D62A3" w:rsidRPr="00E3019D" w:rsidRDefault="000D62A3" w:rsidP="000D62A3">
      <w:pPr>
        <w:spacing w:line="360" w:lineRule="auto"/>
        <w:jc w:val="both"/>
        <w:rPr>
          <w:rFonts w:ascii="Times New Roman" w:hAnsi="Times New Roman" w:cs="Times New Roman"/>
          <w:sz w:val="24"/>
          <w:szCs w:val="24"/>
        </w:rPr>
      </w:pPr>
      <w:r>
        <w:rPr>
          <w:rFonts w:ascii="Times New Roman" w:hAnsi="Times New Roman" w:cs="Times New Roman"/>
          <w:sz w:val="24"/>
          <w:szCs w:val="24"/>
        </w:rPr>
        <w:t>Les sols sont essentiellement sableux à sablo-argileux à certains endroit (bas fond). Communément appelé sols Dior, ils sont pauvres en matières organiques et possèdent ainsi une faible teneur en phosphore. Le climat de la région est essentiellement de type sahélien caractérisé par alizés continentaux chauds et secs ou Harmattan.</w:t>
      </w:r>
    </w:p>
    <w:p w:rsidR="000D62A3" w:rsidRPr="0096319A" w:rsidRDefault="0096319A" w:rsidP="0096319A">
      <w:pPr>
        <w:pStyle w:val="Lgende"/>
      </w:pPr>
      <w:bookmarkStart w:id="44" w:name="_Toc446578350"/>
      <w:r>
        <w:t xml:space="preserve">Figure </w:t>
      </w:r>
      <w:r w:rsidR="001973DE">
        <w:fldChar w:fldCharType="begin"/>
      </w:r>
      <w:r w:rsidR="00105425">
        <w:instrText xml:space="preserve"> SEQ Figure \* ARABIC </w:instrText>
      </w:r>
      <w:r w:rsidR="001973DE">
        <w:fldChar w:fldCharType="separate"/>
      </w:r>
      <w:r w:rsidR="004E2940">
        <w:rPr>
          <w:noProof/>
        </w:rPr>
        <w:t>2</w:t>
      </w:r>
      <w:r w:rsidR="001973DE">
        <w:rPr>
          <w:noProof/>
        </w:rPr>
        <w:fldChar w:fldCharType="end"/>
      </w:r>
      <w:r>
        <w:t xml:space="preserve"> : Localisation de la zone d'étude en noire gras</w:t>
      </w:r>
      <w:bookmarkEnd w:id="44"/>
    </w:p>
    <w:p w:rsidR="000D62A3" w:rsidRDefault="000D62A3" w:rsidP="000D62A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191901FF" wp14:editId="6F6E5F50">
            <wp:extent cx="5719350" cy="2872493"/>
            <wp:effectExtent l="19050" t="0" r="0" b="0"/>
            <wp:docPr id="3" name="Image 1" descr="F:\lou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uga.gif"/>
                    <pic:cNvPicPr>
                      <a:picLocks noChangeAspect="1" noChangeArrowheads="1"/>
                    </pic:cNvPicPr>
                  </pic:nvPicPr>
                  <pic:blipFill>
                    <a:blip r:embed="rId14" cstate="print"/>
                    <a:srcRect/>
                    <a:stretch>
                      <a:fillRect/>
                    </a:stretch>
                  </pic:blipFill>
                  <pic:spPr bwMode="auto">
                    <a:xfrm>
                      <a:off x="0" y="0"/>
                      <a:ext cx="5721500" cy="2873573"/>
                    </a:xfrm>
                    <a:prstGeom prst="rect">
                      <a:avLst/>
                    </a:prstGeom>
                    <a:noFill/>
                    <a:ln w="9525">
                      <a:noFill/>
                      <a:miter lim="800000"/>
                      <a:headEnd/>
                      <a:tailEnd/>
                    </a:ln>
                  </pic:spPr>
                </pic:pic>
              </a:graphicData>
            </a:graphic>
          </wp:inline>
        </w:drawing>
      </w:r>
    </w:p>
    <w:p w:rsidR="003C302C" w:rsidRDefault="003C302C" w:rsidP="00740D17">
      <w:pPr>
        <w:pStyle w:val="Titre3"/>
      </w:pPr>
      <w:bookmarkStart w:id="45" w:name="_Toc446580588"/>
      <w:r w:rsidRPr="00340E3F">
        <w:t xml:space="preserve">Caractéristiques </w:t>
      </w:r>
      <w:r>
        <w:t>socioéconomiques</w:t>
      </w:r>
      <w:bookmarkEnd w:id="45"/>
    </w:p>
    <w:p w:rsidR="000D62A3" w:rsidRDefault="000D62A3" w:rsidP="000D62A3">
      <w:pPr>
        <w:tabs>
          <w:tab w:val="left" w:pos="1089"/>
        </w:tabs>
        <w:spacing w:line="360" w:lineRule="auto"/>
        <w:jc w:val="both"/>
        <w:rPr>
          <w:rFonts w:ascii="Times New Roman" w:hAnsi="Times New Roman" w:cs="Times New Roman"/>
          <w:sz w:val="24"/>
          <w:szCs w:val="24"/>
        </w:rPr>
      </w:pPr>
      <w:r>
        <w:rPr>
          <w:rFonts w:ascii="Times New Roman" w:hAnsi="Times New Roman" w:cs="Times New Roman"/>
          <w:sz w:val="24"/>
          <w:szCs w:val="24"/>
        </w:rPr>
        <w:t>En majorité rural (80% des ménages vivent en zone rural), la population de la région de Louga était de 677.533 habitants en 2002.</w:t>
      </w:r>
      <w:r w:rsidR="00DC16F2">
        <w:rPr>
          <w:rFonts w:ascii="Times New Roman" w:hAnsi="Times New Roman" w:cs="Times New Roman"/>
          <w:sz w:val="24"/>
          <w:szCs w:val="24"/>
        </w:rPr>
        <w:t xml:space="preserve"> En 2005, elle est estimée à prè</w:t>
      </w:r>
      <w:r>
        <w:rPr>
          <w:rFonts w:ascii="Times New Roman" w:hAnsi="Times New Roman" w:cs="Times New Roman"/>
          <w:sz w:val="24"/>
          <w:szCs w:val="24"/>
        </w:rPr>
        <w:t xml:space="preserve">s de 729.606 habitants avec un taux d’accroissement moyen de 2,4%. La densité est faible (29,4 </w:t>
      </w:r>
      <w:proofErr w:type="spellStart"/>
      <w:r>
        <w:rPr>
          <w:rFonts w:ascii="Times New Roman" w:hAnsi="Times New Roman" w:cs="Times New Roman"/>
          <w:sz w:val="24"/>
          <w:szCs w:val="24"/>
        </w:rPr>
        <w:t>hts</w:t>
      </w:r>
      <w:proofErr w:type="spellEnd"/>
      <w:r>
        <w:rPr>
          <w:rFonts w:ascii="Times New Roman" w:hAnsi="Times New Roman" w:cs="Times New Roman"/>
          <w:sz w:val="24"/>
          <w:szCs w:val="24"/>
        </w:rPr>
        <w:t>/km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contre 48 </w:t>
      </w:r>
      <w:proofErr w:type="spellStart"/>
      <w:r>
        <w:rPr>
          <w:rFonts w:ascii="Times New Roman" w:hAnsi="Times New Roman" w:cs="Times New Roman"/>
          <w:sz w:val="24"/>
          <w:szCs w:val="24"/>
        </w:rPr>
        <w:t>hts</w:t>
      </w:r>
      <w:proofErr w:type="spellEnd"/>
      <w:r>
        <w:rPr>
          <w:rFonts w:ascii="Times New Roman" w:hAnsi="Times New Roman" w:cs="Times New Roman"/>
          <w:sz w:val="24"/>
          <w:szCs w:val="24"/>
        </w:rPr>
        <w:t>/km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pour la moyenne nationale), mais plus de 70% de la population se concentre dans la partie ouest ou les densités sont plus fortes alors que la partie orientale plus de 61% de l’espace territoriale de la région ne représente que moins de 30% de la population</w:t>
      </w:r>
      <w:r w:rsidR="00064CEB">
        <w:rPr>
          <w:rFonts w:ascii="Times New Roman" w:hAnsi="Times New Roman" w:cs="Times New Roman"/>
          <w:sz w:val="24"/>
          <w:szCs w:val="24"/>
        </w:rPr>
        <w:t xml:space="preserve"> (Document </w:t>
      </w:r>
      <w:r w:rsidR="00296A07">
        <w:rPr>
          <w:rFonts w:ascii="Times New Roman" w:hAnsi="Times New Roman" w:cs="Times New Roman"/>
          <w:sz w:val="24"/>
          <w:szCs w:val="24"/>
        </w:rPr>
        <w:t xml:space="preserve">d’Orientation </w:t>
      </w:r>
      <w:r w:rsidR="00064CEB">
        <w:rPr>
          <w:rFonts w:ascii="Times New Roman" w:hAnsi="Times New Roman" w:cs="Times New Roman"/>
          <w:sz w:val="24"/>
          <w:szCs w:val="24"/>
        </w:rPr>
        <w:t>Stratégiques de la FAPAL, 2008)</w:t>
      </w:r>
      <w:r>
        <w:rPr>
          <w:rFonts w:ascii="Times New Roman" w:hAnsi="Times New Roman" w:cs="Times New Roman"/>
          <w:sz w:val="24"/>
          <w:szCs w:val="24"/>
        </w:rPr>
        <w:t>.</w:t>
      </w:r>
    </w:p>
    <w:p w:rsidR="000D62A3" w:rsidRDefault="000D62A3" w:rsidP="000D62A3">
      <w:pPr>
        <w:tabs>
          <w:tab w:val="left" w:pos="108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mouvement de migrations internes accélère cependant l’expansion des villes régionales et de gros villages (comme Darou </w:t>
      </w:r>
      <w:proofErr w:type="spellStart"/>
      <w:r>
        <w:rPr>
          <w:rFonts w:ascii="Times New Roman" w:hAnsi="Times New Roman" w:cs="Times New Roman"/>
          <w:sz w:val="24"/>
          <w:szCs w:val="24"/>
        </w:rPr>
        <w:t>Mousty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Niomré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Guéoul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Ndiagne</w:t>
      </w:r>
      <w:proofErr w:type="spellEnd"/>
      <w:r>
        <w:rPr>
          <w:rFonts w:ascii="Times New Roman" w:hAnsi="Times New Roman" w:cs="Times New Roman"/>
          <w:sz w:val="24"/>
          <w:szCs w:val="24"/>
        </w:rPr>
        <w:t xml:space="preserve"> etc.).</w:t>
      </w:r>
    </w:p>
    <w:p w:rsidR="000D62A3" w:rsidRDefault="000D62A3" w:rsidP="000D62A3">
      <w:pPr>
        <w:tabs>
          <w:tab w:val="left" w:pos="1089"/>
        </w:tabs>
        <w:spacing w:line="360" w:lineRule="auto"/>
        <w:jc w:val="both"/>
        <w:rPr>
          <w:rFonts w:ascii="Times New Roman" w:hAnsi="Times New Roman" w:cs="Times New Roman"/>
          <w:sz w:val="24"/>
          <w:szCs w:val="24"/>
        </w:rPr>
      </w:pPr>
      <w:r>
        <w:rPr>
          <w:rFonts w:ascii="Times New Roman" w:hAnsi="Times New Roman" w:cs="Times New Roman"/>
          <w:sz w:val="24"/>
          <w:szCs w:val="24"/>
        </w:rPr>
        <w:t>Sa population est principalement constituée de wolof (64,4%) et de Peulhs (29,5%). C’est une population jeune (55% &lt; 20 ans) et à majorité féminine (96 hommes pour 100 femmes), notamment dans la tranche d’âge des 25 à 54 ans.</w:t>
      </w:r>
    </w:p>
    <w:p w:rsidR="000D62A3" w:rsidRDefault="000D62A3" w:rsidP="000D62A3">
      <w:pPr>
        <w:tabs>
          <w:tab w:val="left" w:pos="1089"/>
        </w:tabs>
        <w:spacing w:line="360" w:lineRule="auto"/>
        <w:jc w:val="both"/>
        <w:rPr>
          <w:rFonts w:ascii="Times New Roman" w:hAnsi="Times New Roman" w:cs="Times New Roman"/>
          <w:sz w:val="24"/>
          <w:szCs w:val="24"/>
        </w:rPr>
      </w:pPr>
      <w:r>
        <w:rPr>
          <w:rFonts w:ascii="Times New Roman" w:hAnsi="Times New Roman" w:cs="Times New Roman"/>
          <w:sz w:val="24"/>
          <w:szCs w:val="24"/>
        </w:rPr>
        <w:t>La région de Louga est une zone à vocation essentiellement Agropastorale. En effet, l’économie de la région dépend essentiellement de l’agriculture et de l’élevage et dans une moindre mesure la pêche. L’agriculture est l’activité domi</w:t>
      </w:r>
      <w:r w:rsidR="00DC16F2">
        <w:rPr>
          <w:rFonts w:ascii="Times New Roman" w:hAnsi="Times New Roman" w:cs="Times New Roman"/>
          <w:sz w:val="24"/>
          <w:szCs w:val="24"/>
        </w:rPr>
        <w:t>nante de la région et occupe prè</w:t>
      </w:r>
      <w:r>
        <w:rPr>
          <w:rFonts w:ascii="Times New Roman" w:hAnsi="Times New Roman" w:cs="Times New Roman"/>
          <w:sz w:val="24"/>
          <w:szCs w:val="24"/>
        </w:rPr>
        <w:t xml:space="preserve">s de 80% de la population (SRSDL, 2013). Les superficies réservées aux céréales se rencontrent dans le département de </w:t>
      </w:r>
      <w:proofErr w:type="spellStart"/>
      <w:r>
        <w:rPr>
          <w:rFonts w:ascii="Times New Roman" w:hAnsi="Times New Roman" w:cs="Times New Roman"/>
          <w:sz w:val="24"/>
          <w:szCs w:val="24"/>
        </w:rPr>
        <w:t>Kébémer</w:t>
      </w:r>
      <w:proofErr w:type="spellEnd"/>
      <w:r>
        <w:rPr>
          <w:rFonts w:ascii="Times New Roman" w:hAnsi="Times New Roman" w:cs="Times New Roman"/>
          <w:sz w:val="24"/>
          <w:szCs w:val="24"/>
        </w:rPr>
        <w:t xml:space="preserve"> (44%) et Linguère (39%). Concernant la culture du niébé dans le département de Louga qui semble être la zone de prédilection de la culture du niébé, plus de la moitié des superficies emblavées est réservé à cette spéculation (50,5%).</w:t>
      </w:r>
    </w:p>
    <w:p w:rsidR="0039525B" w:rsidRDefault="000D62A3" w:rsidP="000D62A3">
      <w:pPr>
        <w:tabs>
          <w:tab w:val="left" w:pos="1089"/>
        </w:tabs>
        <w:spacing w:line="360" w:lineRule="auto"/>
        <w:jc w:val="both"/>
        <w:rPr>
          <w:rFonts w:ascii="Times New Roman" w:hAnsi="Times New Roman" w:cs="Times New Roman"/>
          <w:sz w:val="24"/>
          <w:szCs w:val="24"/>
        </w:rPr>
      </w:pPr>
      <w:r>
        <w:rPr>
          <w:rFonts w:ascii="Times New Roman" w:hAnsi="Times New Roman" w:cs="Times New Roman"/>
          <w:sz w:val="24"/>
          <w:szCs w:val="24"/>
        </w:rPr>
        <w:t>Les superficies mise en valeur en 2013 sont consacrés essentiellement à la culture industrielle soit 51% pour l’arachide, les céréales mil, sorgho et maïs 26% du total. Le reste des superficies (23%) est consacré aux autres c</w:t>
      </w:r>
      <w:r w:rsidR="00B027F4">
        <w:rPr>
          <w:rFonts w:ascii="Times New Roman" w:hAnsi="Times New Roman" w:cs="Times New Roman"/>
          <w:sz w:val="24"/>
          <w:szCs w:val="24"/>
        </w:rPr>
        <w:t>ultures notamment le niébé 21%.</w:t>
      </w:r>
    </w:p>
    <w:p w:rsidR="0096319A" w:rsidRDefault="0096319A" w:rsidP="0096319A">
      <w:pPr>
        <w:pStyle w:val="Lgende"/>
        <w:rPr>
          <w:rFonts w:cs="Times New Roman"/>
          <w:szCs w:val="24"/>
        </w:rPr>
      </w:pPr>
      <w:bookmarkStart w:id="46" w:name="_Toc446578351"/>
      <w:r>
        <w:t xml:space="preserve">Figure </w:t>
      </w:r>
      <w:r w:rsidR="001973DE">
        <w:fldChar w:fldCharType="begin"/>
      </w:r>
      <w:r w:rsidR="00105425">
        <w:instrText xml:space="preserve"> SEQ Figure \* ARABIC </w:instrText>
      </w:r>
      <w:r w:rsidR="001973DE">
        <w:fldChar w:fldCharType="separate"/>
      </w:r>
      <w:r w:rsidR="004E2940">
        <w:rPr>
          <w:noProof/>
        </w:rPr>
        <w:t>3</w:t>
      </w:r>
      <w:r w:rsidR="001973DE">
        <w:rPr>
          <w:noProof/>
        </w:rPr>
        <w:fldChar w:fldCharType="end"/>
      </w:r>
      <w:r>
        <w:t xml:space="preserve"> : </w:t>
      </w:r>
      <w:r w:rsidRPr="00C7433E">
        <w:t>Répartition de superficies emblavées selon le type de culture</w:t>
      </w:r>
      <w:bookmarkEnd w:id="46"/>
    </w:p>
    <w:p w:rsidR="000D62A3" w:rsidRDefault="000D62A3" w:rsidP="000D62A3">
      <w:pPr>
        <w:tabs>
          <w:tab w:val="left" w:pos="1089"/>
        </w:tabs>
        <w:spacing w:line="360" w:lineRule="auto"/>
        <w:jc w:val="both"/>
        <w:rPr>
          <w:rFonts w:ascii="Times New Roman" w:hAnsi="Times New Roman" w:cs="Times New Roman"/>
          <w:sz w:val="24"/>
          <w:szCs w:val="24"/>
        </w:rPr>
      </w:pPr>
      <w:r w:rsidRPr="0061300A">
        <w:rPr>
          <w:rFonts w:ascii="Times New Roman" w:hAnsi="Times New Roman" w:cs="Times New Roman"/>
          <w:noProof/>
          <w:sz w:val="24"/>
          <w:szCs w:val="24"/>
          <w:lang w:eastAsia="fr-FR"/>
        </w:rPr>
        <w:drawing>
          <wp:inline distT="0" distB="0" distL="0" distR="0" wp14:anchorId="784B6B6E" wp14:editId="00656668">
            <wp:extent cx="5538090" cy="2102400"/>
            <wp:effectExtent l="19050" t="0" r="24510" b="0"/>
            <wp:docPr id="4"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D62A3" w:rsidRDefault="000D62A3" w:rsidP="000D62A3">
      <w:pPr>
        <w:rPr>
          <w:rFonts w:ascii="Times New Roman" w:hAnsi="Times New Roman" w:cs="Times New Roman"/>
          <w:sz w:val="24"/>
          <w:szCs w:val="24"/>
        </w:rPr>
      </w:pPr>
      <w:r>
        <w:rPr>
          <w:rFonts w:ascii="Times New Roman" w:hAnsi="Times New Roman" w:cs="Times New Roman"/>
          <w:sz w:val="24"/>
          <w:szCs w:val="24"/>
        </w:rPr>
        <w:t>Source : DRDR/Louga 2013</w:t>
      </w:r>
    </w:p>
    <w:p w:rsidR="000D62A3" w:rsidRPr="0097238F" w:rsidRDefault="000D62A3" w:rsidP="000D62A3">
      <w:pPr>
        <w:rPr>
          <w:rFonts w:ascii="Times New Roman" w:hAnsi="Times New Roman" w:cs="Times New Roman"/>
          <w:sz w:val="24"/>
          <w:szCs w:val="24"/>
        </w:rPr>
      </w:pPr>
      <w:r>
        <w:rPr>
          <w:rFonts w:ascii="Times New Roman" w:hAnsi="Times New Roman" w:cs="Times New Roman"/>
          <w:sz w:val="24"/>
          <w:szCs w:val="24"/>
        </w:rPr>
        <w:t>Le graphique nous permet de voir l’importance accordée à la culture du niébé dans la zone d’étude avec 21% des superficies mise en valeur en 2013.</w:t>
      </w:r>
    </w:p>
    <w:p w:rsidR="000D62A3" w:rsidRPr="0034500B" w:rsidRDefault="008828F7" w:rsidP="009F1F9B">
      <w:pPr>
        <w:pStyle w:val="Titre2"/>
      </w:pPr>
      <w:bookmarkStart w:id="47" w:name="_Toc446580589"/>
      <w:r w:rsidRPr="008828F7">
        <w:t>Méthodologie</w:t>
      </w:r>
      <w:bookmarkEnd w:id="47"/>
    </w:p>
    <w:p w:rsidR="00E65FB9" w:rsidRDefault="008E4812" w:rsidP="00D9624C">
      <w:pPr>
        <w:spacing w:line="360" w:lineRule="auto"/>
        <w:jc w:val="both"/>
        <w:rPr>
          <w:rFonts w:ascii="Times New Roman" w:hAnsi="Times New Roman" w:cs="Times New Roman"/>
          <w:sz w:val="24"/>
          <w:szCs w:val="24"/>
        </w:rPr>
      </w:pPr>
      <w:r>
        <w:rPr>
          <w:rFonts w:ascii="Times New Roman" w:hAnsi="Times New Roman" w:cs="Times New Roman"/>
          <w:sz w:val="24"/>
          <w:szCs w:val="24"/>
        </w:rPr>
        <w:t>L’approche méthodologique adoptée consiste à combiner la recherche documentaire, les enquêtes auprès des producteurs, les commerçants, les transformateurs</w:t>
      </w:r>
      <w:r w:rsidR="00E65FB9">
        <w:rPr>
          <w:rFonts w:ascii="Times New Roman" w:hAnsi="Times New Roman" w:cs="Times New Roman"/>
          <w:sz w:val="24"/>
          <w:szCs w:val="24"/>
        </w:rPr>
        <w:t>, des vulgarisateurs et les observations directes.</w:t>
      </w:r>
    </w:p>
    <w:p w:rsidR="00BF5F10" w:rsidRPr="00D9624C" w:rsidRDefault="00E65FB9" w:rsidP="00740D17">
      <w:pPr>
        <w:pStyle w:val="Titre3"/>
      </w:pPr>
      <w:bookmarkStart w:id="48" w:name="_Toc446580590"/>
      <w:r>
        <w:t>La recherche documentaire</w:t>
      </w:r>
      <w:bookmarkEnd w:id="48"/>
    </w:p>
    <w:p w:rsidR="00A55217" w:rsidRDefault="00E65FB9" w:rsidP="00D9624C">
      <w:pPr>
        <w:spacing w:line="360" w:lineRule="auto"/>
        <w:jc w:val="both"/>
        <w:rPr>
          <w:rFonts w:ascii="Times New Roman" w:hAnsi="Times New Roman" w:cs="Times New Roman"/>
          <w:sz w:val="24"/>
          <w:szCs w:val="24"/>
        </w:rPr>
      </w:pPr>
      <w:r>
        <w:rPr>
          <w:rFonts w:ascii="Times New Roman" w:hAnsi="Times New Roman" w:cs="Times New Roman"/>
          <w:sz w:val="24"/>
          <w:szCs w:val="24"/>
        </w:rPr>
        <w:t>La recherche documentaire a été essentiellement effectuée à la Direction de la Statistique de Louga (DRDR), à la bibliothèque de l’ENSA, au niveau des structures comme ARD, PAFA-Extension de Louga, au niveau des OP comme FAPAL, COOPAKEL</w:t>
      </w:r>
      <w:r w:rsidR="000268BE">
        <w:rPr>
          <w:rFonts w:ascii="Times New Roman" w:hAnsi="Times New Roman" w:cs="Times New Roman"/>
          <w:sz w:val="24"/>
          <w:szCs w:val="24"/>
        </w:rPr>
        <w:t>, sites internet (site ANSD, FAOSTAT)</w:t>
      </w:r>
      <w:r>
        <w:rPr>
          <w:rFonts w:ascii="Times New Roman" w:hAnsi="Times New Roman" w:cs="Times New Roman"/>
          <w:sz w:val="24"/>
          <w:szCs w:val="24"/>
        </w:rPr>
        <w:t xml:space="preserve"> etc. L’objectif de la recherche documentaire </w:t>
      </w:r>
      <w:r w:rsidR="00A55217">
        <w:rPr>
          <w:rFonts w:ascii="Times New Roman" w:hAnsi="Times New Roman" w:cs="Times New Roman"/>
          <w:sz w:val="24"/>
          <w:szCs w:val="24"/>
        </w:rPr>
        <w:t>était de faire le point sur les travaux relatifs à notre thème d’étude.</w:t>
      </w:r>
    </w:p>
    <w:p w:rsidR="00D9624C" w:rsidRPr="00D9624C" w:rsidRDefault="00A55217" w:rsidP="00741265">
      <w:pPr>
        <w:pStyle w:val="Titre3"/>
      </w:pPr>
      <w:bookmarkStart w:id="49" w:name="_Toc446580591"/>
      <w:r>
        <w:t>Outils de collectes de données</w:t>
      </w:r>
      <w:bookmarkEnd w:id="49"/>
    </w:p>
    <w:p w:rsidR="009B205A" w:rsidRDefault="00A55217" w:rsidP="00A552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 supports ont été </w:t>
      </w:r>
      <w:r w:rsidRPr="003F64D8">
        <w:rPr>
          <w:rFonts w:ascii="Times New Roman" w:hAnsi="Times New Roman" w:cs="Times New Roman"/>
          <w:sz w:val="24"/>
          <w:szCs w:val="24"/>
        </w:rPr>
        <w:t>élaborés pour faciliter le recueil des informations. Il s’agit de questionnaires respectivement pour les producteurs, les commerçants et les transformateurs, de guides d’entretiens et des rencontres avec des personnes ressources.</w:t>
      </w:r>
      <w:r>
        <w:rPr>
          <w:rFonts w:ascii="Times New Roman" w:hAnsi="Times New Roman" w:cs="Times New Roman"/>
          <w:sz w:val="24"/>
          <w:szCs w:val="24"/>
        </w:rPr>
        <w:t xml:space="preserve"> On a aussi procédé à des observations</w:t>
      </w:r>
      <w:r w:rsidR="00740D17">
        <w:rPr>
          <w:rFonts w:ascii="Times New Roman" w:hAnsi="Times New Roman" w:cs="Times New Roman"/>
          <w:sz w:val="24"/>
          <w:szCs w:val="24"/>
        </w:rPr>
        <w:t xml:space="preserve"> directes lors de nos enquêtes.</w:t>
      </w:r>
    </w:p>
    <w:p w:rsidR="00A55217" w:rsidRPr="003F64D8" w:rsidRDefault="0034500B" w:rsidP="0039525B">
      <w:pPr>
        <w:pStyle w:val="Titre4"/>
      </w:pPr>
      <w:bookmarkStart w:id="50" w:name="_Toc446580592"/>
      <w:r w:rsidRPr="0039525B">
        <w:t>Elaboration du</w:t>
      </w:r>
      <w:r w:rsidR="00DC16F2">
        <w:t xml:space="preserve"> </w:t>
      </w:r>
      <w:r w:rsidR="00A55217" w:rsidRPr="0039525B">
        <w:t>questionnaire</w:t>
      </w:r>
      <w:bookmarkEnd w:id="50"/>
    </w:p>
    <w:p w:rsidR="0096126A" w:rsidRDefault="00A55217" w:rsidP="0096126A">
      <w:pPr>
        <w:spacing w:line="360" w:lineRule="auto"/>
        <w:jc w:val="both"/>
        <w:rPr>
          <w:rFonts w:ascii="Times New Roman" w:hAnsi="Times New Roman" w:cs="Times New Roman"/>
          <w:sz w:val="24"/>
          <w:szCs w:val="24"/>
        </w:rPr>
      </w:pPr>
      <w:r>
        <w:rPr>
          <w:rFonts w:ascii="Times New Roman" w:hAnsi="Times New Roman" w:cs="Times New Roman"/>
          <w:sz w:val="24"/>
          <w:szCs w:val="24"/>
        </w:rPr>
        <w:t>Le questionnaire a été utilisé pour collecter entres autres, des données quantitatives nécessaires pour calculer les comptes d’exploitations.</w:t>
      </w:r>
    </w:p>
    <w:p w:rsidR="00A55217" w:rsidRPr="0039525B" w:rsidRDefault="0034500B" w:rsidP="0039525B">
      <w:pPr>
        <w:pStyle w:val="Titre4"/>
      </w:pPr>
      <w:bookmarkStart w:id="51" w:name="_Toc446580593"/>
      <w:r w:rsidRPr="0039525B">
        <w:t>E</w:t>
      </w:r>
      <w:r w:rsidR="000268BE" w:rsidRPr="0039525B">
        <w:t>ntretiens</w:t>
      </w:r>
      <w:bookmarkEnd w:id="51"/>
      <w:r w:rsidR="000268BE" w:rsidRPr="0039525B">
        <w:t xml:space="preserve"> </w:t>
      </w:r>
    </w:p>
    <w:p w:rsidR="00F11CFA" w:rsidRDefault="000268BE" w:rsidP="0096126A">
      <w:pPr>
        <w:spacing w:line="360" w:lineRule="auto"/>
        <w:jc w:val="both"/>
        <w:rPr>
          <w:rFonts w:ascii="Times New Roman" w:hAnsi="Times New Roman" w:cs="Times New Roman"/>
          <w:sz w:val="24"/>
          <w:szCs w:val="24"/>
        </w:rPr>
      </w:pPr>
      <w:r>
        <w:rPr>
          <w:rFonts w:ascii="Times New Roman" w:hAnsi="Times New Roman" w:cs="Times New Roman"/>
          <w:sz w:val="24"/>
          <w:szCs w:val="24"/>
        </w:rPr>
        <w:t>Des entretiens de groupe et des entretiens individuels ont été organisé avec les animateurs de FAPAL, les discussions sur les producteurs membre de la fédération. Les entretiens individuels ont intéressés aussi bien les producteurs que les chercheurs et les agents de vulgarisations.</w:t>
      </w:r>
    </w:p>
    <w:p w:rsidR="00CE2957" w:rsidRDefault="0034500B" w:rsidP="00741265">
      <w:pPr>
        <w:pStyle w:val="Titre3"/>
      </w:pPr>
      <w:bookmarkStart w:id="52" w:name="_Toc446580594"/>
      <w:r>
        <w:t>Echantillonnage</w:t>
      </w:r>
      <w:bookmarkEnd w:id="52"/>
    </w:p>
    <w:p w:rsidR="006D1CC6" w:rsidRDefault="006D1CC6" w:rsidP="006D1CC6">
      <w:pPr>
        <w:spacing w:line="360" w:lineRule="auto"/>
        <w:jc w:val="both"/>
        <w:rPr>
          <w:rFonts w:ascii="Times New Roman" w:hAnsi="Times New Roman" w:cs="Times New Roman"/>
          <w:sz w:val="24"/>
          <w:szCs w:val="24"/>
        </w:rPr>
      </w:pPr>
      <w:r>
        <w:rPr>
          <w:rFonts w:ascii="Times New Roman" w:hAnsi="Times New Roman" w:cs="Times New Roman"/>
          <w:sz w:val="24"/>
          <w:szCs w:val="24"/>
        </w:rPr>
        <w:t>La réalisation de notre étude s’est basée sur l’échantillon des producteurs. L’enquête s’est déroulée dans les villages de la commune de KELL GUEYE</w:t>
      </w:r>
      <w:r w:rsidR="008D41CD">
        <w:rPr>
          <w:rFonts w:ascii="Times New Roman" w:hAnsi="Times New Roman" w:cs="Times New Roman"/>
          <w:sz w:val="24"/>
          <w:szCs w:val="24"/>
        </w:rPr>
        <w:t xml:space="preserve"> site d’implantation de la FAPAL</w:t>
      </w:r>
      <w:r>
        <w:rPr>
          <w:rFonts w:ascii="Times New Roman" w:hAnsi="Times New Roman" w:cs="Times New Roman"/>
          <w:sz w:val="24"/>
          <w:szCs w:val="24"/>
        </w:rPr>
        <w:t xml:space="preserve">. Au niveau de chaque village dix (10) producteurs ont été choisis au hasard. Au total cinq (5) villages, ont été enquêtés. Il faut préciser qu’au niveau du village de Dahra </w:t>
      </w:r>
      <w:proofErr w:type="spellStart"/>
      <w:r>
        <w:rPr>
          <w:rFonts w:ascii="Times New Roman" w:hAnsi="Times New Roman" w:cs="Times New Roman"/>
          <w:sz w:val="24"/>
          <w:szCs w:val="24"/>
        </w:rPr>
        <w:t>Ndiakhour</w:t>
      </w:r>
      <w:proofErr w:type="spellEnd"/>
      <w:r>
        <w:rPr>
          <w:rFonts w:ascii="Times New Roman" w:hAnsi="Times New Roman" w:cs="Times New Roman"/>
          <w:sz w:val="24"/>
          <w:szCs w:val="24"/>
        </w:rPr>
        <w:t xml:space="preserve">, 19 producteurs ont été enquêtés au lieu de 10, soit 50 producteurs pour l’ensemble des villages. La collecte </w:t>
      </w:r>
      <w:r w:rsidR="00343FE2">
        <w:rPr>
          <w:rFonts w:ascii="Times New Roman" w:hAnsi="Times New Roman" w:cs="Times New Roman"/>
          <w:sz w:val="24"/>
          <w:szCs w:val="24"/>
        </w:rPr>
        <w:t>fut</w:t>
      </w:r>
      <w:r>
        <w:rPr>
          <w:rFonts w:ascii="Times New Roman" w:hAnsi="Times New Roman" w:cs="Times New Roman"/>
          <w:sz w:val="24"/>
          <w:szCs w:val="24"/>
        </w:rPr>
        <w:t xml:space="preserve"> portée sur les donné</w:t>
      </w:r>
      <w:r w:rsidR="00DC16F2">
        <w:rPr>
          <w:rFonts w:ascii="Times New Roman" w:hAnsi="Times New Roman" w:cs="Times New Roman"/>
          <w:sz w:val="24"/>
          <w:szCs w:val="24"/>
        </w:rPr>
        <w:t>e</w:t>
      </w:r>
      <w:r>
        <w:rPr>
          <w:rFonts w:ascii="Times New Roman" w:hAnsi="Times New Roman" w:cs="Times New Roman"/>
          <w:sz w:val="24"/>
          <w:szCs w:val="24"/>
        </w:rPr>
        <w:t>s de la campagne 2014 en ce qui concerne notamment les différentes pratiques culturales, les différentes variétés de niébé cultivés, les quantités produites, vendues et conservées et les quantités d’intrants utilisées.</w:t>
      </w:r>
    </w:p>
    <w:p w:rsidR="006D1CC6" w:rsidRDefault="006D1CC6" w:rsidP="006D1CC6">
      <w:pPr>
        <w:spacing w:line="360" w:lineRule="auto"/>
        <w:jc w:val="both"/>
        <w:rPr>
          <w:rFonts w:ascii="Times New Roman" w:hAnsi="Times New Roman" w:cs="Times New Roman"/>
          <w:sz w:val="24"/>
          <w:szCs w:val="24"/>
        </w:rPr>
      </w:pPr>
      <w:r>
        <w:rPr>
          <w:rFonts w:ascii="Times New Roman" w:hAnsi="Times New Roman" w:cs="Times New Roman"/>
          <w:sz w:val="24"/>
          <w:szCs w:val="24"/>
        </w:rPr>
        <w:t>Les donné</w:t>
      </w:r>
      <w:r w:rsidR="00DC16F2">
        <w:rPr>
          <w:rFonts w:ascii="Times New Roman" w:hAnsi="Times New Roman" w:cs="Times New Roman"/>
          <w:sz w:val="24"/>
          <w:szCs w:val="24"/>
        </w:rPr>
        <w:t>e</w:t>
      </w:r>
      <w:r>
        <w:rPr>
          <w:rFonts w:ascii="Times New Roman" w:hAnsi="Times New Roman" w:cs="Times New Roman"/>
          <w:sz w:val="24"/>
          <w:szCs w:val="24"/>
        </w:rPr>
        <w:t>s secondaires ont quant à elles ont été recueillies au niveau de la documentation du BU de l’ENSA, du DRDR et ARD de Louga, des services techniques comme PAFA-E, les organisations paysannes (OP)</w:t>
      </w:r>
      <w:r w:rsidR="00A50F71">
        <w:rPr>
          <w:rStyle w:val="Appelnotedebasdep"/>
          <w:rFonts w:ascii="Times New Roman" w:hAnsi="Times New Roman" w:cs="Times New Roman"/>
          <w:sz w:val="24"/>
          <w:szCs w:val="24"/>
        </w:rPr>
        <w:footnoteReference w:id="3"/>
      </w:r>
      <w:r>
        <w:rPr>
          <w:rFonts w:ascii="Times New Roman" w:hAnsi="Times New Roman" w:cs="Times New Roman"/>
          <w:sz w:val="24"/>
          <w:szCs w:val="24"/>
        </w:rPr>
        <w:t xml:space="preserve"> comme Fédération des Associations Paysannes de la région de Louga (FAPAL) et la Coopération des Ruraux d</w:t>
      </w:r>
      <w:r w:rsidR="00417A4F">
        <w:rPr>
          <w:rFonts w:ascii="Times New Roman" w:hAnsi="Times New Roman" w:cs="Times New Roman"/>
          <w:sz w:val="24"/>
          <w:szCs w:val="24"/>
        </w:rPr>
        <w:t xml:space="preserve">e </w:t>
      </w:r>
      <w:proofErr w:type="spellStart"/>
      <w:r w:rsidR="00417A4F">
        <w:rPr>
          <w:rFonts w:ascii="Times New Roman" w:hAnsi="Times New Roman" w:cs="Times New Roman"/>
          <w:sz w:val="24"/>
          <w:szCs w:val="24"/>
        </w:rPr>
        <w:t>Kell</w:t>
      </w:r>
      <w:proofErr w:type="spellEnd"/>
      <w:r w:rsidR="00417A4F">
        <w:rPr>
          <w:rFonts w:ascii="Times New Roman" w:hAnsi="Times New Roman" w:cs="Times New Roman"/>
          <w:sz w:val="24"/>
          <w:szCs w:val="24"/>
        </w:rPr>
        <w:t xml:space="preserve"> Gueye (COOPAKEL)</w:t>
      </w:r>
      <w:r>
        <w:rPr>
          <w:rFonts w:ascii="Times New Roman" w:hAnsi="Times New Roman" w:cs="Times New Roman"/>
          <w:sz w:val="24"/>
          <w:szCs w:val="24"/>
        </w:rPr>
        <w:t xml:space="preserve">.  </w:t>
      </w:r>
    </w:p>
    <w:p w:rsidR="006D1CC6" w:rsidRDefault="0034500B" w:rsidP="00741265">
      <w:pPr>
        <w:pStyle w:val="Titre3"/>
      </w:pPr>
      <w:bookmarkStart w:id="53" w:name="_Toc446580595"/>
      <w:r>
        <w:t>O</w:t>
      </w:r>
      <w:r w:rsidR="006D1CC6">
        <w:t>bservations</w:t>
      </w:r>
      <w:bookmarkEnd w:id="53"/>
    </w:p>
    <w:p w:rsidR="006D1CC6" w:rsidRDefault="006D1CC6" w:rsidP="006D1CC6">
      <w:pPr>
        <w:spacing w:line="360" w:lineRule="auto"/>
        <w:jc w:val="both"/>
        <w:rPr>
          <w:rFonts w:ascii="Times New Roman" w:hAnsi="Times New Roman" w:cs="Times New Roman"/>
          <w:sz w:val="24"/>
          <w:szCs w:val="24"/>
        </w:rPr>
      </w:pPr>
      <w:r>
        <w:rPr>
          <w:rFonts w:ascii="Times New Roman" w:hAnsi="Times New Roman" w:cs="Times New Roman"/>
          <w:sz w:val="24"/>
          <w:szCs w:val="24"/>
        </w:rPr>
        <w:t>Les observations directes ont principalement portée sur les méthodes de stockage utilisées.</w:t>
      </w:r>
    </w:p>
    <w:p w:rsidR="006D1CC6" w:rsidRDefault="006D1CC6" w:rsidP="00F139BE">
      <w:pPr>
        <w:pStyle w:val="Titre3"/>
        <w:spacing w:line="360" w:lineRule="auto"/>
      </w:pPr>
      <w:bookmarkStart w:id="54" w:name="_Toc446580596"/>
      <w:r>
        <w:t>Traitement et l’analyse des données</w:t>
      </w:r>
      <w:bookmarkEnd w:id="54"/>
    </w:p>
    <w:p w:rsidR="006D1CC6" w:rsidRDefault="006D1CC6" w:rsidP="00F139BE">
      <w:pPr>
        <w:spacing w:line="360" w:lineRule="auto"/>
        <w:jc w:val="both"/>
        <w:rPr>
          <w:rFonts w:ascii="Times New Roman" w:hAnsi="Times New Roman" w:cs="Times New Roman"/>
          <w:sz w:val="24"/>
          <w:szCs w:val="24"/>
        </w:rPr>
      </w:pPr>
      <w:r w:rsidRPr="003F64D8">
        <w:rPr>
          <w:rFonts w:ascii="Times New Roman" w:hAnsi="Times New Roman" w:cs="Times New Roman"/>
          <w:sz w:val="24"/>
          <w:szCs w:val="24"/>
        </w:rPr>
        <w:t>Les</w:t>
      </w:r>
      <w:r>
        <w:rPr>
          <w:rFonts w:ascii="Times New Roman" w:hAnsi="Times New Roman" w:cs="Times New Roman"/>
          <w:sz w:val="24"/>
          <w:szCs w:val="24"/>
        </w:rPr>
        <w:t xml:space="preserve"> informations recueillis ont été </w:t>
      </w:r>
      <w:r w:rsidRPr="003F64D8">
        <w:rPr>
          <w:rFonts w:ascii="Times New Roman" w:hAnsi="Times New Roman" w:cs="Times New Roman"/>
          <w:sz w:val="24"/>
          <w:szCs w:val="24"/>
        </w:rPr>
        <w:t>dépouillé</w:t>
      </w:r>
      <w:r>
        <w:rPr>
          <w:rFonts w:ascii="Times New Roman" w:hAnsi="Times New Roman" w:cs="Times New Roman"/>
          <w:sz w:val="24"/>
          <w:szCs w:val="24"/>
        </w:rPr>
        <w:t>e</w:t>
      </w:r>
      <w:r w:rsidRPr="003F64D8">
        <w:rPr>
          <w:rFonts w:ascii="Times New Roman" w:hAnsi="Times New Roman" w:cs="Times New Roman"/>
          <w:sz w:val="24"/>
          <w:szCs w:val="24"/>
        </w:rPr>
        <w:t>s et traiter sur des logiciels comme :</w:t>
      </w:r>
      <w:r w:rsidR="00DC16F2">
        <w:rPr>
          <w:rFonts w:ascii="Times New Roman" w:hAnsi="Times New Roman" w:cs="Times New Roman"/>
          <w:sz w:val="24"/>
          <w:szCs w:val="24"/>
        </w:rPr>
        <w:t xml:space="preserve"> </w:t>
      </w:r>
      <w:r w:rsidRPr="003F64D8">
        <w:rPr>
          <w:rFonts w:ascii="Times New Roman" w:hAnsi="Times New Roman" w:cs="Times New Roman"/>
          <w:sz w:val="24"/>
          <w:szCs w:val="24"/>
        </w:rPr>
        <w:t>EXCEL, SPSS, SPHINX. Pour la rédaction du document on utilise WORD.</w:t>
      </w:r>
    </w:p>
    <w:p w:rsidR="0034500B" w:rsidRDefault="0034500B">
      <w:pPr>
        <w:rPr>
          <w:rFonts w:ascii="Times New Roman" w:hAnsi="Times New Roman" w:cs="Times New Roman"/>
          <w:sz w:val="24"/>
          <w:szCs w:val="24"/>
        </w:rPr>
      </w:pPr>
      <w:r>
        <w:rPr>
          <w:rFonts w:ascii="Times New Roman" w:hAnsi="Times New Roman" w:cs="Times New Roman"/>
          <w:sz w:val="24"/>
          <w:szCs w:val="24"/>
        </w:rPr>
        <w:br w:type="page"/>
      </w:r>
    </w:p>
    <w:p w:rsidR="00571A62" w:rsidRDefault="0034500B" w:rsidP="0039525B">
      <w:pPr>
        <w:pStyle w:val="Titre1"/>
        <w:ind w:left="432"/>
      </w:pPr>
      <w:bookmarkStart w:id="55" w:name="_Toc446580597"/>
      <w:r w:rsidRPr="0034500B">
        <w:t>CHAPITRE 3 : RESULTATS ET DISCUSSIONS</w:t>
      </w:r>
      <w:bookmarkEnd w:id="55"/>
    </w:p>
    <w:p w:rsidR="007D3B39" w:rsidRPr="00BC111F" w:rsidRDefault="007D3B39" w:rsidP="009F1F9B">
      <w:pPr>
        <w:pStyle w:val="Titre2"/>
        <w:numPr>
          <w:ilvl w:val="1"/>
          <w:numId w:val="47"/>
        </w:numPr>
      </w:pPr>
      <w:bookmarkStart w:id="56" w:name="_Toc446580598"/>
      <w:r w:rsidRPr="00BC111F">
        <w:t>Structuration de la chaîne de valeur niébé</w:t>
      </w:r>
      <w:bookmarkEnd w:id="56"/>
    </w:p>
    <w:p w:rsidR="007D3B39" w:rsidRPr="00BC111F" w:rsidRDefault="007D3B39" w:rsidP="00741265">
      <w:pPr>
        <w:pStyle w:val="Titre3"/>
      </w:pPr>
      <w:bookmarkStart w:id="57" w:name="_Toc446580599"/>
      <w:r w:rsidRPr="00BC111F">
        <w:t>Les acteurs de la chaîne de valeur niébé</w:t>
      </w:r>
      <w:bookmarkEnd w:id="57"/>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Les acteurs de la filière niébé dans le département de Louga sont divers et très dynamiques. Les opérateurs semenciers, les fournisseurs d’intrants, de crédits et de services (encadrement, ONG) sont les acteurs en amont de la production. En aval on </w:t>
      </w:r>
      <w:proofErr w:type="gramStart"/>
      <w:r w:rsidRPr="00BC111F">
        <w:rPr>
          <w:rFonts w:ascii="Times New Roman" w:hAnsi="Times New Roman" w:cs="Times New Roman"/>
          <w:sz w:val="24"/>
          <w:szCs w:val="24"/>
        </w:rPr>
        <w:t>a</w:t>
      </w:r>
      <w:proofErr w:type="gramEnd"/>
      <w:r w:rsidRPr="00BC111F">
        <w:rPr>
          <w:rFonts w:ascii="Times New Roman" w:hAnsi="Times New Roman" w:cs="Times New Roman"/>
          <w:sz w:val="24"/>
          <w:szCs w:val="24"/>
        </w:rPr>
        <w:t xml:space="preserve"> les prestations de services de récolte et post récolte, les transformateurs, les commerçants (grossistes, demi-grossiste, détaillants) et les consommateurs.</w:t>
      </w:r>
    </w:p>
    <w:p w:rsidR="007D3B39" w:rsidRPr="00BC111F" w:rsidRDefault="007D3B39" w:rsidP="00741265">
      <w:pPr>
        <w:pStyle w:val="Titre3"/>
      </w:pPr>
      <w:bookmarkStart w:id="58" w:name="_Toc446580600"/>
      <w:r w:rsidRPr="00BC111F">
        <w:t>Maillon de la production</w:t>
      </w:r>
      <w:bookmarkEnd w:id="58"/>
    </w:p>
    <w:p w:rsidR="007D3B39" w:rsidRPr="000B49F6" w:rsidRDefault="007D3B39" w:rsidP="000B49F6">
      <w:pPr>
        <w:pStyle w:val="Titre4"/>
      </w:pPr>
      <w:bookmarkStart w:id="59" w:name="_Toc446580601"/>
      <w:r w:rsidRPr="000B49F6">
        <w:t>Les producteurs</w:t>
      </w:r>
      <w:bookmarkEnd w:id="59"/>
    </w:p>
    <w:p w:rsidR="007D3B39"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Les producteurs constituent le maillon central de la filière. Ils sont essentiellement constitués par des exploitations familiales et sont moins équipés. En termes de pratiques culturales, les producteurs de niébé dans le département de Louga sont généralement de petits exploitants, car, huit ménages agricoles sur dix (82,1%) ont emblavés moins de 5 parcelles et sept ménages sur dix ont cultivés 1 et 5 ha durant la campagne 2012-2013 (RGPAHE, 2013). Ils produisent individuellement en famille pour des besoins de subsistance. Le surplus est vendu en morcellement dans les marchés locaux et/ou hebdomadaires (Loumas) pour la satisfaction des besoins courants.</w:t>
      </w:r>
    </w:p>
    <w:p w:rsidR="00DE0AF1" w:rsidRDefault="00F14622" w:rsidP="007D3B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producteurs regroupent </w:t>
      </w:r>
      <w:r w:rsidR="00DE0AF1">
        <w:rPr>
          <w:rFonts w:ascii="Times New Roman" w:hAnsi="Times New Roman" w:cs="Times New Roman"/>
          <w:sz w:val="24"/>
          <w:szCs w:val="24"/>
        </w:rPr>
        <w:t>toutes les catégories socioprofessionnelles dans la zone d’étude. La culture du niébé est pratiquée aussi bien par les hommes que par les femmes. Ainsi, on note une hiérarchisation de ces acteurs en fonction du genre, de la situation matrimoniale, et de l’âge etc.</w:t>
      </w:r>
    </w:p>
    <w:p w:rsidR="00482611" w:rsidRPr="006F11E7" w:rsidRDefault="00DE0AF1" w:rsidP="000B49F6">
      <w:pPr>
        <w:pStyle w:val="Titre4"/>
      </w:pPr>
      <w:bookmarkStart w:id="60" w:name="_Toc446580602"/>
      <w:r w:rsidRPr="006F11E7">
        <w:t>Genre et situation matrimoniale</w:t>
      </w:r>
      <w:bookmarkEnd w:id="60"/>
    </w:p>
    <w:p w:rsidR="00F14622" w:rsidRPr="00BC111F" w:rsidRDefault="00DE0AF1" w:rsidP="00482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Dans la population enquêtée, presque 98% des producteurs sont mariés.</w:t>
      </w:r>
      <w:r w:rsidR="002F2B80">
        <w:rPr>
          <w:rFonts w:ascii="Times New Roman" w:hAnsi="Times New Roman" w:cs="Times New Roman"/>
          <w:sz w:val="24"/>
          <w:szCs w:val="24"/>
        </w:rPr>
        <w:t xml:space="preserve"> Dans la population enquêtée,</w:t>
      </w:r>
      <w:r w:rsidR="00DC16F2">
        <w:rPr>
          <w:rFonts w:ascii="Times New Roman" w:hAnsi="Times New Roman" w:cs="Times New Roman"/>
          <w:sz w:val="24"/>
          <w:szCs w:val="24"/>
        </w:rPr>
        <w:t xml:space="preserve"> </w:t>
      </w:r>
      <w:r w:rsidR="002F2B80">
        <w:rPr>
          <w:rFonts w:ascii="Times New Roman" w:hAnsi="Times New Roman" w:cs="Times New Roman"/>
          <w:sz w:val="24"/>
          <w:szCs w:val="24"/>
        </w:rPr>
        <w:t xml:space="preserve">les hommes représentent 61% l’échantillon et les femmes 39%. Dans la zone d’étude les femmes s’intéressent à la culture du niébé car 10% de l’échantillon sont des animatrices au niveau de la </w:t>
      </w:r>
      <w:r w:rsidR="002F2B80" w:rsidRPr="00BC111F">
        <w:rPr>
          <w:rFonts w:ascii="Times New Roman" w:hAnsi="Times New Roman" w:cs="Times New Roman"/>
          <w:sz w:val="24"/>
          <w:szCs w:val="24"/>
        </w:rPr>
        <w:t>Fédération des Associations Paysannes de la Région de Louga</w:t>
      </w:r>
      <w:r w:rsidR="002F2B80">
        <w:rPr>
          <w:rFonts w:ascii="Times New Roman" w:hAnsi="Times New Roman" w:cs="Times New Roman"/>
          <w:sz w:val="24"/>
          <w:szCs w:val="24"/>
        </w:rPr>
        <w:t>.</w:t>
      </w:r>
    </w:p>
    <w:p w:rsidR="00AE343D" w:rsidRDefault="00AE343D" w:rsidP="00482611">
      <w:pPr>
        <w:spacing w:line="360" w:lineRule="auto"/>
        <w:jc w:val="both"/>
        <w:rPr>
          <w:rFonts w:ascii="Times New Roman" w:hAnsi="Times New Roman" w:cs="Times New Roman"/>
          <w:sz w:val="24"/>
          <w:szCs w:val="24"/>
        </w:rPr>
      </w:pPr>
    </w:p>
    <w:p w:rsidR="00AE343D" w:rsidRDefault="00AE343D" w:rsidP="00AE343D">
      <w:pPr>
        <w:spacing w:line="360" w:lineRule="auto"/>
        <w:jc w:val="both"/>
        <w:rPr>
          <w:rFonts w:ascii="Times New Roman" w:hAnsi="Times New Roman" w:cs="Times New Roman"/>
          <w:sz w:val="24"/>
          <w:szCs w:val="24"/>
        </w:rPr>
      </w:pPr>
    </w:p>
    <w:p w:rsidR="00AE343D" w:rsidRDefault="00AE343D" w:rsidP="00AE343D">
      <w:pPr>
        <w:spacing w:line="360" w:lineRule="auto"/>
        <w:jc w:val="both"/>
        <w:rPr>
          <w:rFonts w:ascii="Times New Roman" w:hAnsi="Times New Roman" w:cs="Times New Roman"/>
          <w:sz w:val="24"/>
          <w:szCs w:val="24"/>
        </w:rPr>
      </w:pPr>
    </w:p>
    <w:p w:rsidR="00AE343D" w:rsidRDefault="004E2940" w:rsidP="004E2940">
      <w:pPr>
        <w:pStyle w:val="Lgende"/>
        <w:rPr>
          <w:rFonts w:cs="Times New Roman"/>
          <w:szCs w:val="24"/>
        </w:rPr>
      </w:pPr>
      <w:bookmarkStart w:id="61" w:name="_Toc446578352"/>
      <w:r>
        <w:t xml:space="preserve">Figure </w:t>
      </w:r>
      <w:r w:rsidR="001973DE">
        <w:fldChar w:fldCharType="begin"/>
      </w:r>
      <w:r w:rsidR="00105425">
        <w:instrText xml:space="preserve"> SEQ Figure \* ARABIC </w:instrText>
      </w:r>
      <w:r w:rsidR="001973DE">
        <w:fldChar w:fldCharType="separate"/>
      </w:r>
      <w:r>
        <w:rPr>
          <w:noProof/>
        </w:rPr>
        <w:t>4</w:t>
      </w:r>
      <w:r w:rsidR="001973DE">
        <w:rPr>
          <w:noProof/>
        </w:rPr>
        <w:fldChar w:fldCharType="end"/>
      </w:r>
      <w:r>
        <w:t xml:space="preserve">: </w:t>
      </w:r>
      <w:r w:rsidRPr="00111D78">
        <w:t>Répartition des producteurs selon le genre</w:t>
      </w:r>
      <w:bookmarkEnd w:id="61"/>
    </w:p>
    <w:p w:rsidR="00AE343D" w:rsidRDefault="00AE343D" w:rsidP="00AE343D">
      <w:pPr>
        <w:spacing w:line="360" w:lineRule="auto"/>
        <w:jc w:val="both"/>
        <w:rPr>
          <w:rFonts w:ascii="Times New Roman" w:hAnsi="Times New Roman" w:cs="Times New Roman"/>
          <w:sz w:val="24"/>
          <w:szCs w:val="24"/>
        </w:rPr>
      </w:pPr>
      <w:r>
        <w:rPr>
          <w:noProof/>
          <w:lang w:eastAsia="fr-FR"/>
        </w:rPr>
        <w:drawing>
          <wp:inline distT="0" distB="0" distL="0" distR="0" wp14:anchorId="4D16589B" wp14:editId="6D520E52">
            <wp:extent cx="5767200" cy="2167200"/>
            <wp:effectExtent l="0" t="0" r="5080" b="508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343D" w:rsidRDefault="007D3B39" w:rsidP="00AE343D">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Les producteurs et les groupements de producteurs ont une importance capitale dans la filière. Ils coordonnent les activités au sein du groupe, évitent les contentieux avec les structures financières, assurent la bonne maitrise des techniques de production à tr</w:t>
      </w:r>
      <w:r w:rsidR="00AE343D">
        <w:rPr>
          <w:rFonts w:ascii="Times New Roman" w:hAnsi="Times New Roman" w:cs="Times New Roman"/>
          <w:sz w:val="24"/>
          <w:szCs w:val="24"/>
        </w:rPr>
        <w:t xml:space="preserve">avers la formation des membres. </w:t>
      </w:r>
      <w:r w:rsidR="00AE343D" w:rsidRPr="00BC111F">
        <w:rPr>
          <w:rFonts w:ascii="Times New Roman" w:hAnsi="Times New Roman" w:cs="Times New Roman"/>
          <w:sz w:val="24"/>
          <w:szCs w:val="24"/>
        </w:rPr>
        <w:t xml:space="preserve">Parmi ces organisations paysannes dans le département de Louga nous pouvons citer : </w:t>
      </w:r>
    </w:p>
    <w:p w:rsidR="00AE343D" w:rsidRPr="00AE343D" w:rsidRDefault="00AE343D" w:rsidP="00AE343D">
      <w:pPr>
        <w:pStyle w:val="Paragraphedeliste"/>
        <w:numPr>
          <w:ilvl w:val="0"/>
          <w:numId w:val="6"/>
        </w:numPr>
        <w:spacing w:line="360" w:lineRule="auto"/>
        <w:jc w:val="both"/>
        <w:rPr>
          <w:rFonts w:ascii="Times New Roman" w:hAnsi="Times New Roman" w:cs="Times New Roman"/>
          <w:sz w:val="24"/>
          <w:szCs w:val="24"/>
        </w:rPr>
      </w:pPr>
      <w:r w:rsidRPr="00AE343D">
        <w:rPr>
          <w:rFonts w:ascii="Times New Roman" w:hAnsi="Times New Roman" w:cs="Times New Roman"/>
          <w:sz w:val="24"/>
          <w:szCs w:val="24"/>
        </w:rPr>
        <w:t>Fédération des Associations Paysannes de la Région de Louga (FAPAL) ;</w:t>
      </w:r>
    </w:p>
    <w:p w:rsidR="00AE343D" w:rsidRPr="00BC111F" w:rsidRDefault="00AE343D" w:rsidP="00AE343D">
      <w:pPr>
        <w:pStyle w:val="Paragraphedeliste"/>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Coopérative</w:t>
      </w:r>
      <w:r w:rsidRPr="00BC111F">
        <w:rPr>
          <w:rFonts w:ascii="Times New Roman" w:hAnsi="Times New Roman" w:cs="Times New Roman"/>
          <w:sz w:val="24"/>
          <w:szCs w:val="24"/>
        </w:rPr>
        <w:t xml:space="preserve"> des ruraux de </w:t>
      </w:r>
      <w:proofErr w:type="spellStart"/>
      <w:r w:rsidRPr="00BC111F">
        <w:rPr>
          <w:rFonts w:ascii="Times New Roman" w:hAnsi="Times New Roman" w:cs="Times New Roman"/>
          <w:sz w:val="24"/>
          <w:szCs w:val="24"/>
        </w:rPr>
        <w:t>Kell</w:t>
      </w:r>
      <w:proofErr w:type="spellEnd"/>
      <w:r w:rsidRPr="00BC111F">
        <w:rPr>
          <w:rFonts w:ascii="Times New Roman" w:hAnsi="Times New Roman" w:cs="Times New Roman"/>
          <w:sz w:val="24"/>
          <w:szCs w:val="24"/>
        </w:rPr>
        <w:t xml:space="preserve"> GUEYE (COOPAKEL)</w:t>
      </w:r>
    </w:p>
    <w:p w:rsidR="007D3B39" w:rsidRDefault="00AE343D" w:rsidP="007D3B39">
      <w:pPr>
        <w:pStyle w:val="Paragraphedeliste"/>
        <w:numPr>
          <w:ilvl w:val="0"/>
          <w:numId w:val="1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Coopérative de Base (COOPEBASE)</w:t>
      </w:r>
    </w:p>
    <w:p w:rsidR="004C42F1" w:rsidRDefault="004C42F1" w:rsidP="000B49F6">
      <w:pPr>
        <w:pStyle w:val="Titre4"/>
      </w:pPr>
      <w:bookmarkStart w:id="62" w:name="_Toc446580603"/>
      <w:r>
        <w:t>Répartition selon la tranche d’âge</w:t>
      </w:r>
      <w:bookmarkEnd w:id="62"/>
    </w:p>
    <w:p w:rsidR="00482611" w:rsidRDefault="004C42F1" w:rsidP="004C42F1">
      <w:pPr>
        <w:spacing w:line="360" w:lineRule="auto"/>
        <w:jc w:val="both"/>
        <w:rPr>
          <w:rFonts w:ascii="Times New Roman" w:hAnsi="Times New Roman" w:cs="Times New Roman"/>
          <w:sz w:val="24"/>
          <w:szCs w:val="24"/>
        </w:rPr>
      </w:pPr>
      <w:r>
        <w:rPr>
          <w:rFonts w:ascii="Times New Roman" w:hAnsi="Times New Roman" w:cs="Times New Roman"/>
          <w:sz w:val="24"/>
          <w:szCs w:val="24"/>
        </w:rPr>
        <w:t>Dans la population enquêtée, la moyenne d’âge est de 47,2 ans.</w:t>
      </w:r>
      <w:r w:rsidR="004301C5">
        <w:rPr>
          <w:rFonts w:ascii="Times New Roman" w:hAnsi="Times New Roman" w:cs="Times New Roman"/>
          <w:sz w:val="24"/>
          <w:szCs w:val="24"/>
        </w:rPr>
        <w:t xml:space="preserve"> Cette</w:t>
      </w:r>
      <w:r w:rsidR="00576A38">
        <w:rPr>
          <w:rFonts w:ascii="Times New Roman" w:hAnsi="Times New Roman" w:cs="Times New Roman"/>
          <w:sz w:val="24"/>
          <w:szCs w:val="24"/>
        </w:rPr>
        <w:t xml:space="preserve"> figure</w:t>
      </w:r>
      <w:r w:rsidR="004301C5">
        <w:rPr>
          <w:rFonts w:ascii="Times New Roman" w:hAnsi="Times New Roman" w:cs="Times New Roman"/>
          <w:sz w:val="24"/>
          <w:szCs w:val="24"/>
        </w:rPr>
        <w:t xml:space="preserve"> montre que plus de 40% des producteurs enquêtés sont dans la tranche 40 et 50 ans. Cette vieillesse de la population peut être expliquée par le phénomène d’</w:t>
      </w:r>
      <w:r w:rsidR="00932487">
        <w:rPr>
          <w:rFonts w:ascii="Times New Roman" w:hAnsi="Times New Roman" w:cs="Times New Roman"/>
          <w:sz w:val="24"/>
          <w:szCs w:val="24"/>
        </w:rPr>
        <w:t>émigration des jeunes</w:t>
      </w:r>
    </w:p>
    <w:p w:rsidR="00B42337" w:rsidRDefault="004E2940" w:rsidP="004E2940">
      <w:pPr>
        <w:pStyle w:val="Lgende"/>
      </w:pPr>
      <w:bookmarkStart w:id="63" w:name="_Toc446578353"/>
      <w:r>
        <w:t xml:space="preserve">Figure </w:t>
      </w:r>
      <w:r w:rsidR="001973DE">
        <w:fldChar w:fldCharType="begin"/>
      </w:r>
      <w:r w:rsidR="00105425">
        <w:instrText xml:space="preserve"> SEQ Figure \* ARABIC </w:instrText>
      </w:r>
      <w:r w:rsidR="001973DE">
        <w:fldChar w:fldCharType="separate"/>
      </w:r>
      <w:r>
        <w:rPr>
          <w:noProof/>
        </w:rPr>
        <w:t>5</w:t>
      </w:r>
      <w:r w:rsidR="001973DE">
        <w:rPr>
          <w:noProof/>
        </w:rPr>
        <w:fldChar w:fldCharType="end"/>
      </w:r>
      <w:r>
        <w:t xml:space="preserve">: </w:t>
      </w:r>
      <w:r w:rsidRPr="00E37787">
        <w:t>Répartition des producteurs selon l’âge</w:t>
      </w:r>
      <w:bookmarkEnd w:id="63"/>
    </w:p>
    <w:p w:rsidR="00576A38" w:rsidRDefault="00932487" w:rsidP="004E2940">
      <w:pPr>
        <w:pStyle w:val="Lgende"/>
        <w:rPr>
          <w:rFonts w:cs="Times New Roman"/>
          <w:szCs w:val="24"/>
        </w:rPr>
      </w:pPr>
      <w:r>
        <w:rPr>
          <w:noProof/>
          <w:lang w:eastAsia="fr-FR"/>
        </w:rPr>
        <w:drawing>
          <wp:inline distT="0" distB="0" distL="0" distR="0" wp14:anchorId="7FFC4A1C" wp14:editId="0CB40AC9">
            <wp:extent cx="5760000" cy="1994400"/>
            <wp:effectExtent l="0" t="0" r="0" b="635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B72BF" w:rsidRDefault="002B72BF" w:rsidP="000B49F6">
      <w:pPr>
        <w:pStyle w:val="Titre4"/>
      </w:pPr>
      <w:bookmarkStart w:id="64" w:name="_Toc446580604"/>
      <w:r>
        <w:t>Membre d’une organisation de producteur</w:t>
      </w:r>
      <w:bookmarkEnd w:id="64"/>
    </w:p>
    <w:p w:rsidR="000F0110" w:rsidRDefault="002B72BF" w:rsidP="004C42F1">
      <w:pPr>
        <w:spacing w:line="360" w:lineRule="auto"/>
        <w:jc w:val="both"/>
        <w:rPr>
          <w:rFonts w:ascii="Times New Roman" w:hAnsi="Times New Roman" w:cs="Times New Roman"/>
          <w:sz w:val="24"/>
          <w:szCs w:val="24"/>
        </w:rPr>
      </w:pPr>
      <w:r>
        <w:rPr>
          <w:rFonts w:ascii="Times New Roman" w:hAnsi="Times New Roman" w:cs="Times New Roman"/>
          <w:sz w:val="24"/>
          <w:szCs w:val="24"/>
        </w:rPr>
        <w:t>La majorité des producteurs enquêtés 94% appartiennent à une organisation de producteurs. Les 6% restant n’adhèrent à aucune organisation. Le traitement de l’échantillon des producteurs qui appartiennent à une organisation montre que le plus grand nombre d’entre eux appartiennent à FAPAL</w:t>
      </w:r>
      <w:r w:rsidR="000F0110">
        <w:rPr>
          <w:rFonts w:ascii="Times New Roman" w:hAnsi="Times New Roman" w:cs="Times New Roman"/>
          <w:sz w:val="24"/>
          <w:szCs w:val="24"/>
        </w:rPr>
        <w:t xml:space="preserve"> 26 soit</w:t>
      </w:r>
      <w:r>
        <w:rPr>
          <w:rFonts w:ascii="Times New Roman" w:hAnsi="Times New Roman" w:cs="Times New Roman"/>
          <w:sz w:val="24"/>
          <w:szCs w:val="24"/>
        </w:rPr>
        <w:t xml:space="preserve"> (52%), à la COOPAKEL</w:t>
      </w:r>
      <w:r w:rsidR="000F0110">
        <w:rPr>
          <w:rFonts w:ascii="Times New Roman" w:hAnsi="Times New Roman" w:cs="Times New Roman"/>
          <w:sz w:val="24"/>
          <w:szCs w:val="24"/>
        </w:rPr>
        <w:t xml:space="preserve"> 21 soit</w:t>
      </w:r>
      <w:r>
        <w:rPr>
          <w:rFonts w:ascii="Times New Roman" w:hAnsi="Times New Roman" w:cs="Times New Roman"/>
          <w:sz w:val="24"/>
          <w:szCs w:val="24"/>
        </w:rPr>
        <w:t xml:space="preserve"> (42%) et le reste</w:t>
      </w:r>
      <w:r w:rsidR="00F1482E">
        <w:rPr>
          <w:rFonts w:ascii="Times New Roman" w:hAnsi="Times New Roman" w:cs="Times New Roman"/>
          <w:sz w:val="24"/>
          <w:szCs w:val="24"/>
        </w:rPr>
        <w:t xml:space="preserve"> 1</w:t>
      </w:r>
      <w:r>
        <w:rPr>
          <w:rFonts w:ascii="Times New Roman" w:hAnsi="Times New Roman" w:cs="Times New Roman"/>
          <w:sz w:val="24"/>
          <w:szCs w:val="24"/>
        </w:rPr>
        <w:t xml:space="preserve"> à COOPEBASE</w:t>
      </w:r>
      <w:r w:rsidR="000F0110">
        <w:rPr>
          <w:rFonts w:ascii="Times New Roman" w:hAnsi="Times New Roman" w:cs="Times New Roman"/>
          <w:sz w:val="24"/>
          <w:szCs w:val="24"/>
        </w:rPr>
        <w:t xml:space="preserve"> soit</w:t>
      </w:r>
      <w:r w:rsidR="0033244D">
        <w:rPr>
          <w:rFonts w:ascii="Times New Roman" w:hAnsi="Times New Roman" w:cs="Times New Roman"/>
          <w:sz w:val="24"/>
          <w:szCs w:val="24"/>
        </w:rPr>
        <w:t xml:space="preserve"> (2</w:t>
      </w:r>
      <w:r>
        <w:rPr>
          <w:rFonts w:ascii="Times New Roman" w:hAnsi="Times New Roman" w:cs="Times New Roman"/>
          <w:sz w:val="24"/>
          <w:szCs w:val="24"/>
        </w:rPr>
        <w:t>%).</w:t>
      </w:r>
    </w:p>
    <w:p w:rsidR="00B42337" w:rsidRDefault="004E2940" w:rsidP="004E2940">
      <w:pPr>
        <w:pStyle w:val="Lgende"/>
      </w:pPr>
      <w:bookmarkStart w:id="65" w:name="_Toc446578354"/>
      <w:r>
        <w:t xml:space="preserve">Figure </w:t>
      </w:r>
      <w:r w:rsidR="001973DE">
        <w:fldChar w:fldCharType="begin"/>
      </w:r>
      <w:r w:rsidR="00105425">
        <w:instrText xml:space="preserve"> SEQ Figure \* ARABIC </w:instrText>
      </w:r>
      <w:r w:rsidR="001973DE">
        <w:fldChar w:fldCharType="separate"/>
      </w:r>
      <w:r>
        <w:rPr>
          <w:noProof/>
        </w:rPr>
        <w:t>6</w:t>
      </w:r>
      <w:r w:rsidR="001973DE">
        <w:rPr>
          <w:noProof/>
        </w:rPr>
        <w:fldChar w:fldCharType="end"/>
      </w:r>
      <w:r>
        <w:t xml:space="preserve">: </w:t>
      </w:r>
      <w:r w:rsidRPr="003D1E6C">
        <w:t>les produ</w:t>
      </w:r>
      <w:r>
        <w:t>cteurs membre d’une organisation</w:t>
      </w:r>
      <w:bookmarkEnd w:id="65"/>
    </w:p>
    <w:p w:rsidR="000F0110" w:rsidRPr="004C42F1" w:rsidRDefault="000F0110" w:rsidP="004E2940">
      <w:pPr>
        <w:pStyle w:val="Lgende"/>
        <w:rPr>
          <w:rFonts w:cs="Times New Roman"/>
          <w:szCs w:val="24"/>
        </w:rPr>
      </w:pPr>
      <w:r>
        <w:rPr>
          <w:noProof/>
          <w:lang w:eastAsia="fr-FR"/>
        </w:rPr>
        <w:drawing>
          <wp:inline distT="0" distB="0" distL="0" distR="0" wp14:anchorId="720E892C" wp14:editId="32B15A1E">
            <wp:extent cx="5637600" cy="2232000"/>
            <wp:effectExtent l="0" t="0" r="127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D3B39" w:rsidRPr="00BC111F" w:rsidRDefault="007D3B39" w:rsidP="00F139BE">
      <w:pPr>
        <w:pStyle w:val="Titre4"/>
      </w:pPr>
      <w:bookmarkStart w:id="66" w:name="_Toc446580605"/>
      <w:r w:rsidRPr="00BC111F">
        <w:t>Opérateurs semenciers</w:t>
      </w:r>
      <w:bookmarkEnd w:id="66"/>
    </w:p>
    <w:p w:rsidR="007D3B39" w:rsidRPr="00BC111F" w:rsidRDefault="007D3B39" w:rsidP="00932487">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Institut Sénégalaise de Recherche Agricole (ISRA) est officiellement chargé de la recherche et de la distribution de semences de qualités au Sénégal. Elle a mis à la disposition des producteurs des semences de niveau base, pré base à haut rendement. Par contre, dans la culture traditionnelle du niébé, la plupart des semences proviennent de la rétention de stocks de paysans. Cependant des améliorations sont notées sur l’utilisation des semences certifiées à travers des coopératives semencières comme la Fédération des Associations Paysannes de la région de Louga (FAPAL) et la Coopérative des ruraux de </w:t>
      </w:r>
      <w:proofErr w:type="spellStart"/>
      <w:r w:rsidRPr="00BC111F">
        <w:rPr>
          <w:rFonts w:ascii="Times New Roman" w:hAnsi="Times New Roman" w:cs="Times New Roman"/>
          <w:sz w:val="24"/>
          <w:szCs w:val="24"/>
        </w:rPr>
        <w:t>Kell</w:t>
      </w:r>
      <w:proofErr w:type="spellEnd"/>
      <w:r w:rsidRPr="00BC111F">
        <w:rPr>
          <w:rFonts w:ascii="Times New Roman" w:hAnsi="Times New Roman" w:cs="Times New Roman"/>
          <w:sz w:val="24"/>
          <w:szCs w:val="24"/>
        </w:rPr>
        <w:t xml:space="preserve"> Gueye (COOPAKEL) présent dans le département de Louga. La multiplication des semences par les producteurs joue également un rôle </w:t>
      </w:r>
      <w:r w:rsidR="00B027F4" w:rsidRPr="00BC111F">
        <w:rPr>
          <w:rFonts w:ascii="Times New Roman" w:hAnsi="Times New Roman" w:cs="Times New Roman"/>
          <w:sz w:val="24"/>
          <w:szCs w:val="24"/>
        </w:rPr>
        <w:t>primordial</w:t>
      </w:r>
      <w:r w:rsidR="00DC16F2">
        <w:rPr>
          <w:rFonts w:ascii="Times New Roman" w:hAnsi="Times New Roman" w:cs="Times New Roman"/>
          <w:sz w:val="24"/>
          <w:szCs w:val="24"/>
        </w:rPr>
        <w:t xml:space="preserve"> à </w:t>
      </w:r>
      <w:r w:rsidRPr="00BC111F">
        <w:rPr>
          <w:rFonts w:ascii="Times New Roman" w:hAnsi="Times New Roman" w:cs="Times New Roman"/>
          <w:sz w:val="24"/>
          <w:szCs w:val="24"/>
        </w:rPr>
        <w:t>ce niveau.</w:t>
      </w:r>
    </w:p>
    <w:p w:rsidR="007D3B39"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Par ailleurs, avec l’implication des Organisations Non Gouvernementales (ONG) et structures d’appui, on note l’émergence des semences communautaires qui permettent d’accroître l’utilisation des semences améliorées et certifiées.</w:t>
      </w:r>
    </w:p>
    <w:p w:rsidR="0033244D" w:rsidRPr="00BC111F" w:rsidRDefault="0033244D" w:rsidP="007D3B39">
      <w:pPr>
        <w:spacing w:line="360" w:lineRule="auto"/>
        <w:jc w:val="both"/>
        <w:rPr>
          <w:rFonts w:ascii="Times New Roman" w:hAnsi="Times New Roman" w:cs="Times New Roman"/>
          <w:sz w:val="24"/>
          <w:szCs w:val="24"/>
        </w:rPr>
      </w:pPr>
    </w:p>
    <w:p w:rsidR="007D3B39" w:rsidRPr="00BC111F" w:rsidRDefault="007D3B39" w:rsidP="00F139BE">
      <w:pPr>
        <w:pStyle w:val="Titre4"/>
      </w:pPr>
      <w:bookmarkStart w:id="67" w:name="_Toc446580606"/>
      <w:r w:rsidRPr="00BC111F">
        <w:t>Fournisseurs d’intrants et de matériels</w:t>
      </w:r>
      <w:bookmarkEnd w:id="67"/>
    </w:p>
    <w:p w:rsidR="007D3B39" w:rsidRPr="00BC111F" w:rsidRDefault="007D3B39" w:rsidP="00932487">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Ils regroupent les fournisseurs de semences, les fournisseurs d’équipements agricoles, les fournisseurs d’engrais et les fournitures de produits phytosanitaires. Leur rôle est l’approvisionnement en engrais, en semences, en produits phytosanitaires, en matériels et équipements agricoles pour la production, la récolte, la post récolte, le stockage, et la distribution, etc.</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niébé est une culture traditionnelle qui consomme peu d’intrants. Les semences sont pour la plupart autoproduites. Les engrais chimiques et produits de traitement phytosanitaires sont très peu utilisés.</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niveau d’équipement des exploitations agricoles reste très faible. L’outillage léger se limite à la traction animale, aux charrettes, houe, dabas, etc</w:t>
      </w:r>
      <w:r>
        <w:rPr>
          <w:rFonts w:ascii="Times New Roman" w:hAnsi="Times New Roman" w:cs="Times New Roman"/>
          <w:sz w:val="24"/>
          <w:szCs w:val="24"/>
        </w:rPr>
        <w:t>.</w:t>
      </w:r>
    </w:p>
    <w:p w:rsidR="007D3B39" w:rsidRPr="00BC111F" w:rsidRDefault="007D3B39" w:rsidP="00F139BE">
      <w:pPr>
        <w:pStyle w:val="Titre4"/>
      </w:pPr>
      <w:bookmarkStart w:id="68" w:name="_Toc446580607"/>
      <w:r w:rsidRPr="00BC111F">
        <w:t>Dispositifs d’appui financiers</w:t>
      </w:r>
      <w:bookmarkEnd w:id="68"/>
    </w:p>
    <w:p w:rsidR="007D3B39" w:rsidRPr="00BC111F" w:rsidRDefault="007D3B39" w:rsidP="00932487">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nécessité d’accroitre l’investissement dans la production agricole dont notamment le niébé reflète le besoins d’amélioré l’accès au financement. Selon nos enquêtes, les cultures sont essentiellement autofinancées par les producteurs. En effet l’exclusion des populations rurales du marché financier constitue un frein pour le développement d’un pays. Etant donné que le niébé est une culture qui est fortement pluviale et qu’avec tous les risques que cela peu engendré, constitue un obstacle majeur de la chaîne de valeur niébé. Les producteurs demandent des sommes très modestes au niveau de la Coopérative d’Epargne et de Crédit (COOPEC). On note également des structures financières à but non lucratif qui apportent leur soutien financier aux producteurs de niébé.</w:t>
      </w:r>
    </w:p>
    <w:p w:rsidR="007D3B39" w:rsidRPr="00BC111F" w:rsidRDefault="007D3B39" w:rsidP="00F139BE">
      <w:pPr>
        <w:pStyle w:val="Titre4"/>
      </w:pPr>
      <w:bookmarkStart w:id="69" w:name="_Toc446580608"/>
      <w:r w:rsidRPr="00BC111F">
        <w:t>Dispositifs d’appui techniques</w:t>
      </w:r>
      <w:bookmarkEnd w:id="69"/>
    </w:p>
    <w:p w:rsidR="007D3B39" w:rsidRPr="00BC111F" w:rsidRDefault="007D3B39" w:rsidP="00932487">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Les partenaires techniques présentent le long de la chaîne sont : la Direction de l’approvisionnement et des Prévisions des statistiques Agricoles (DAPSA/DRDR/Louga), l’Institue Sénégalaise de Recherche agricole (ISRA) pour la production de semences de qualité, l’</w:t>
      </w:r>
      <w:r w:rsidR="00B027F4" w:rsidRPr="00BC111F">
        <w:rPr>
          <w:rFonts w:ascii="Times New Roman" w:hAnsi="Times New Roman" w:cs="Times New Roman"/>
          <w:sz w:val="24"/>
          <w:szCs w:val="24"/>
        </w:rPr>
        <w:t>Institut</w:t>
      </w:r>
      <w:r w:rsidRPr="00BC111F">
        <w:rPr>
          <w:rFonts w:ascii="Times New Roman" w:hAnsi="Times New Roman" w:cs="Times New Roman"/>
          <w:sz w:val="24"/>
          <w:szCs w:val="24"/>
        </w:rPr>
        <w:t xml:space="preserve"> de Technologie Alimentaire (ITA) pour la formation, l’Agence Nationale de Conseil Agricole et Rural (ANCAR).</w:t>
      </w:r>
    </w:p>
    <w:p w:rsidR="007D3B39" w:rsidRPr="00BC111F" w:rsidRDefault="007D3B39" w:rsidP="00F139BE">
      <w:pPr>
        <w:pStyle w:val="Titre4"/>
      </w:pPr>
      <w:r w:rsidRPr="00BC111F">
        <w:t xml:space="preserve"> </w:t>
      </w:r>
      <w:bookmarkStart w:id="70" w:name="_Toc446580609"/>
      <w:r w:rsidRPr="00BC111F">
        <w:t>Les ONG et autres partenaires techniques et financiers</w:t>
      </w:r>
      <w:bookmarkEnd w:id="70"/>
    </w:p>
    <w:p w:rsidR="00932487"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Le Projet de Croissance Economique (PCE) initié en Avril 2009 par l’USAID/SENEGAL est la seule ONG qui s’investit dans l’étude de la filière niébé au Sénégal. A </w:t>
      </w:r>
      <w:r w:rsidR="00B027F4" w:rsidRPr="00BC111F">
        <w:rPr>
          <w:rFonts w:ascii="Times New Roman" w:hAnsi="Times New Roman" w:cs="Times New Roman"/>
          <w:sz w:val="24"/>
          <w:szCs w:val="24"/>
        </w:rPr>
        <w:t>côté</w:t>
      </w:r>
      <w:r w:rsidRPr="00BC111F">
        <w:rPr>
          <w:rFonts w:ascii="Times New Roman" w:hAnsi="Times New Roman" w:cs="Times New Roman"/>
          <w:sz w:val="24"/>
          <w:szCs w:val="24"/>
        </w:rPr>
        <w:t xml:space="preserve"> de cette dernière il y a d’autres partenaires au niveau national tel que le Projet d’Appui aux Filières Agricoles (PAFA) qui intervient sur tout le long de la chaîne, mais le créneau</w:t>
      </w:r>
      <w:r>
        <w:rPr>
          <w:rFonts w:ascii="Times New Roman" w:hAnsi="Times New Roman" w:cs="Times New Roman"/>
          <w:sz w:val="24"/>
          <w:szCs w:val="24"/>
        </w:rPr>
        <w:t xml:space="preserve"> porteur</w:t>
      </w:r>
      <w:r w:rsidRPr="00BC111F">
        <w:rPr>
          <w:rFonts w:ascii="Times New Roman" w:hAnsi="Times New Roman" w:cs="Times New Roman"/>
          <w:sz w:val="24"/>
          <w:szCs w:val="24"/>
        </w:rPr>
        <w:t xml:space="preserve"> le plus important c’est au niveau de la transformation avec des formations au niveau des groupements.</w:t>
      </w:r>
    </w:p>
    <w:p w:rsidR="00646FF1" w:rsidRDefault="00646FF1" w:rsidP="00646FF1">
      <w:pPr>
        <w:pStyle w:val="Titre4"/>
      </w:pPr>
      <w:bookmarkStart w:id="71" w:name="_Toc446580610"/>
      <w:r>
        <w:t>Main d’œuvre</w:t>
      </w:r>
      <w:bookmarkEnd w:id="71"/>
    </w:p>
    <w:p w:rsidR="00646FF1" w:rsidRPr="00BC111F" w:rsidRDefault="00646FF1" w:rsidP="007D3B39">
      <w:pPr>
        <w:spacing w:line="360" w:lineRule="auto"/>
        <w:jc w:val="both"/>
        <w:rPr>
          <w:rFonts w:ascii="Times New Roman" w:hAnsi="Times New Roman" w:cs="Times New Roman"/>
          <w:sz w:val="24"/>
          <w:szCs w:val="24"/>
        </w:rPr>
      </w:pPr>
      <w:r>
        <w:rPr>
          <w:rFonts w:ascii="Times New Roman" w:hAnsi="Times New Roman" w:cs="Times New Roman"/>
          <w:sz w:val="24"/>
          <w:szCs w:val="24"/>
        </w:rPr>
        <w:t>Dans la zone d’étude, la main d’œuvre utilisée par les producteurs est essentiellement familiale et gratuit soit 78% de l’échantillon. Cette main d’œuvre est composée par les femmes et les enfants. Environ 22% des producteurs enquêtés font appelle à la main d’œuvre salariée et le mode payement est basée sur la campagne agricole.</w:t>
      </w:r>
    </w:p>
    <w:p w:rsidR="007A2193" w:rsidRDefault="007A2193" w:rsidP="007A2193">
      <w:pPr>
        <w:pStyle w:val="Lgende"/>
        <w:rPr>
          <w:rFonts w:cs="Times New Roman"/>
          <w:szCs w:val="24"/>
        </w:rPr>
      </w:pPr>
      <w:bookmarkStart w:id="72" w:name="_Toc446578355"/>
      <w:r>
        <w:t xml:space="preserve">Figure </w:t>
      </w:r>
      <w:r w:rsidR="001973DE">
        <w:fldChar w:fldCharType="begin"/>
      </w:r>
      <w:r w:rsidR="00105425">
        <w:instrText xml:space="preserve"> SEQ Figure \* ARABIC </w:instrText>
      </w:r>
      <w:r w:rsidR="001973DE">
        <w:fldChar w:fldCharType="separate"/>
      </w:r>
      <w:r w:rsidR="004E2940">
        <w:rPr>
          <w:noProof/>
        </w:rPr>
        <w:t>7</w:t>
      </w:r>
      <w:r w:rsidR="001973DE">
        <w:rPr>
          <w:noProof/>
        </w:rPr>
        <w:fldChar w:fldCharType="end"/>
      </w:r>
      <w:r>
        <w:t xml:space="preserve"> : </w:t>
      </w:r>
      <w:r w:rsidRPr="00E45A45">
        <w:t>Schéma des acteurs de la filière niébé</w:t>
      </w:r>
      <w:bookmarkEnd w:id="72"/>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graphique ci-dessous nous permet de montrer les différents acteurs de la filière et les relations qui les lient :</w: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roundrect id="_x0000_s1062" style="position:absolute;left:0;text-align:left;margin-left:334.25pt;margin-top:14.2pt;width:104.5pt;height:88.05pt;z-index:251699200" arcsize="10923f" fillcolor="white [3201]" strokecolor="#95b3d7 [1940]" strokeweight="1pt">
            <v:fill color2="#b8cce4 [1300]" focusposition="1" focussize="" focus="100%" type="gradient"/>
            <v:shadow on="t" type="perspective" color="#243f60 [1604]" opacity=".5" offset="1pt" offset2="-3pt"/>
            <v:textbox style="mso-next-textbox:#_x0000_s1062">
              <w:txbxContent>
                <w:p w:rsidR="00056070" w:rsidRPr="00B12A91" w:rsidRDefault="00056070" w:rsidP="007D3B39">
                  <w:pPr>
                    <w:rPr>
                      <w:rFonts w:ascii="Times New Roman" w:hAnsi="Times New Roman" w:cs="Times New Roman"/>
                    </w:rPr>
                  </w:pPr>
                  <w:r>
                    <w:rPr>
                      <w:rFonts w:ascii="Times New Roman" w:hAnsi="Times New Roman" w:cs="Times New Roman"/>
                    </w:rPr>
                    <w:t>Fédérations des associations paysannes (FAPAL, COOPAKEL etc.)</w:t>
                  </w:r>
                </w:p>
              </w:txbxContent>
            </v:textbox>
          </v:roundrect>
        </w:pict>
      </w:r>
      <w:r>
        <w:rPr>
          <w:rFonts w:ascii="Times New Roman" w:hAnsi="Times New Roman" w:cs="Times New Roman"/>
          <w:noProof/>
          <w:sz w:val="24"/>
          <w:szCs w:val="24"/>
          <w:lang w:eastAsia="fr-FR"/>
        </w:rPr>
        <w:pict>
          <v:roundrect id="_x0000_s1061" style="position:absolute;left:0;text-align:left;margin-left:179.05pt;margin-top:14.2pt;width:90.4pt;height:38.95pt;z-index:251698176" arcsize="10923f" fillcolor="white [3201]" strokecolor="#95b3d7 [1940]" strokeweight="1pt">
            <v:fill color2="#b8cce4 [1300]" focusposition="1" focussize="" focus="100%" type="gradient"/>
            <v:shadow on="t" type="perspective" color="#243f60 [1604]" opacity=".5" offset="1pt" offset2="-3pt"/>
            <v:textbox style="mso-next-textbox:#_x0000_s1061">
              <w:txbxContent>
                <w:p w:rsidR="00056070" w:rsidRPr="00B12A91" w:rsidRDefault="00056070" w:rsidP="007D3B39">
                  <w:pPr>
                    <w:rPr>
                      <w:rFonts w:ascii="Times New Roman" w:hAnsi="Times New Roman" w:cs="Times New Roman"/>
                    </w:rPr>
                  </w:pPr>
                  <w:r>
                    <w:rPr>
                      <w:rFonts w:ascii="Times New Roman" w:hAnsi="Times New Roman" w:cs="Times New Roman"/>
                    </w:rPr>
                    <w:t>Opérateurs semenciers</w:t>
                  </w:r>
                </w:p>
              </w:txbxContent>
            </v:textbox>
          </v:roundrect>
        </w:pict>
      </w:r>
      <w:r>
        <w:rPr>
          <w:rFonts w:ascii="Times New Roman" w:hAnsi="Times New Roman" w:cs="Times New Roman"/>
          <w:noProof/>
          <w:sz w:val="24"/>
          <w:szCs w:val="24"/>
          <w:lang w:eastAsia="fr-FR"/>
        </w:rPr>
        <w:pict>
          <v:roundrect id="_x0000_s1063" style="position:absolute;left:0;text-align:left;margin-left:-5.55pt;margin-top:14.2pt;width:86.9pt;height:38.95pt;z-index:251700224" arcsize="10923f" fillcolor="white [3201]" strokecolor="#95b3d7 [1940]" strokeweight="1pt">
            <v:fill color2="#b8cce4 [1300]" focusposition="1" focussize="" focus="100%" type="gradient"/>
            <v:shadow on="t" type="perspective" color="#243f60 [1604]" opacity=".5" offset="1pt" offset2="-3pt"/>
            <v:textbox style="mso-next-textbox:#_x0000_s1063">
              <w:txbxContent>
                <w:p w:rsidR="00056070" w:rsidRPr="00B12A91" w:rsidRDefault="00056070" w:rsidP="007D3B39">
                  <w:pPr>
                    <w:rPr>
                      <w:rFonts w:ascii="Times New Roman" w:hAnsi="Times New Roman" w:cs="Times New Roman"/>
                    </w:rPr>
                  </w:pPr>
                  <w:r>
                    <w:rPr>
                      <w:rFonts w:ascii="Times New Roman" w:hAnsi="Times New Roman" w:cs="Times New Roman"/>
                    </w:rPr>
                    <w:t>Fournisseurs d’intrants</w:t>
                  </w:r>
                </w:p>
              </w:txbxContent>
            </v:textbox>
          </v:roundrect>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type id="_x0000_t32" coordsize="21600,21600" o:spt="32" o:oned="t" path="m,l21600,21600e" filled="f">
            <v:path arrowok="t" fillok="f" o:connecttype="none"/>
            <o:lock v:ext="edit" shapetype="t"/>
          </v:shapetype>
          <v:shape id="_x0000_s1064" type="#_x0000_t32" style="position:absolute;left:0;text-align:left;margin-left:217.85pt;margin-top:22.45pt;width:1.35pt;height:69.5pt;z-index:251701248" o:connectortype="straight" strokecolor="#0070c0" strokeweight="1.5pt">
            <v:stroke endarrow="block"/>
          </v:shape>
        </w:pict>
      </w:r>
      <w:r>
        <w:rPr>
          <w:rFonts w:ascii="Times New Roman" w:hAnsi="Times New Roman" w:cs="Times New Roman"/>
          <w:noProof/>
          <w:sz w:val="24"/>
          <w:szCs w:val="24"/>
          <w:lang w:eastAsia="fr-FR"/>
        </w:rPr>
        <w:pict>
          <v:shape id="_x0000_s1065" type="#_x0000_t32" style="position:absolute;left:0;text-align:left;margin-left:77.5pt;margin-top:22.45pt;width:101.55pt;height:74.7pt;z-index:251702272" o:connectortype="straight" strokecolor="#0070c0" strokeweight="1.5pt">
            <v:stroke endarrow="block"/>
          </v:shape>
        </w:pict>
      </w:r>
    </w:p>
    <w:p w:rsidR="007D3B39" w:rsidRPr="00BC111F" w:rsidRDefault="007F72CB" w:rsidP="007D3B3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fr-FR"/>
        </w:rPr>
        <w:pict>
          <v:shape id="_x0000_s1074" type="#_x0000_t32" style="position:absolute;left:0;text-align:left;margin-left:253.8pt;margin-top:10.05pt;width:80.45pt;height:56.4pt;flip:y;z-index:251711488" o:connectortype="straight" strokecolor="#0070c0">
            <v:stroke startarrow="block" endarrow="block"/>
          </v:shape>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 id="_x0000_s1071" type="#_x0000_t32" style="position:absolute;left:0;text-align:left;margin-left:393.05pt;margin-top:10.15pt;width:0;height:117.7pt;z-index:251708416" o:connectortype="straight" strokecolor="#0070c0" strokeweight="1.5pt">
            <v:stroke endarrow="block"/>
          </v:shape>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 id="_x0000_s1066" type="#_x0000_t32" style="position:absolute;left:0;text-align:left;margin-left:98.95pt;margin-top:17.95pt;width:80.1pt;height:0;z-index:251703296" o:connectortype="straight" strokecolor="#0070c0" strokeweight="1.5pt">
            <v:stroke endarrow="block"/>
          </v:shape>
        </w:pict>
      </w:r>
      <w:r>
        <w:rPr>
          <w:rFonts w:ascii="Times New Roman" w:hAnsi="Times New Roman" w:cs="Times New Roman"/>
          <w:noProof/>
          <w:sz w:val="24"/>
          <w:szCs w:val="24"/>
          <w:lang w:eastAsia="fr-FR"/>
        </w:rPr>
        <w:pict>
          <v:roundrect id="_x0000_s1060" style="position:absolute;left:0;text-align:left;margin-left:1.4pt;margin-top:5.05pt;width:97.55pt;height:42.35pt;z-index:251697152" arcsize="10923f" fillcolor="white [3201]" strokecolor="#95b3d7 [1940]" strokeweight="1pt">
            <v:fill color2="#b8cce4 [1300]" focusposition="1" focussize="" focus="100%" type="gradient"/>
            <v:shadow on="t" type="perspective" color="#243f60 [1604]" opacity=".5" offset="1pt" offset2="-3pt"/>
            <v:textbox style="mso-next-textbox:#_x0000_s1060">
              <w:txbxContent>
                <w:p w:rsidR="00056070" w:rsidRPr="00B12A91" w:rsidRDefault="00056070" w:rsidP="007D3B39">
                  <w:pPr>
                    <w:rPr>
                      <w:rFonts w:ascii="Times New Roman" w:hAnsi="Times New Roman" w:cs="Times New Roman"/>
                    </w:rPr>
                  </w:pPr>
                  <w:r>
                    <w:rPr>
                      <w:rFonts w:ascii="Times New Roman" w:hAnsi="Times New Roman" w:cs="Times New Roman"/>
                    </w:rPr>
                    <w:t>Appui financier et techniques</w:t>
                  </w:r>
                </w:p>
              </w:txbxContent>
            </v:textbox>
          </v:roundrect>
        </w:pict>
      </w:r>
      <w:r>
        <w:rPr>
          <w:rFonts w:ascii="Times New Roman" w:hAnsi="Times New Roman" w:cs="Times New Roman"/>
          <w:noProof/>
          <w:sz w:val="24"/>
          <w:szCs w:val="24"/>
          <w:lang w:eastAsia="fr-FR"/>
        </w:rPr>
        <w:pict>
          <v:roundrect id="_x0000_s1057" style="position:absolute;left:0;text-align:left;margin-left:179.05pt;margin-top:5.05pt;width:74.75pt;height:29.2pt;z-index:251694080" arcsize="10923f" fillcolor="white [3201]" strokecolor="#95b3d7 [1940]" strokeweight="1pt">
            <v:fill color2="#b8cce4 [1300]" focusposition="1" focussize="" focus="100%" type="gradient"/>
            <v:shadow on="t" type="perspective" color="#243f60 [1604]" opacity=".5" offset="1pt" offset2="-3pt"/>
            <v:textbox style="mso-next-textbox:#_x0000_s1057">
              <w:txbxContent>
                <w:p w:rsidR="00056070" w:rsidRPr="00B12A91" w:rsidRDefault="00056070" w:rsidP="007D3B39">
                  <w:pPr>
                    <w:rPr>
                      <w:rFonts w:ascii="Times New Roman" w:hAnsi="Times New Roman" w:cs="Times New Roman"/>
                    </w:rPr>
                  </w:pPr>
                  <w:r>
                    <w:rPr>
                      <w:rFonts w:ascii="Times New Roman" w:hAnsi="Times New Roman" w:cs="Times New Roman"/>
                    </w:rPr>
                    <w:t>Producteurs</w:t>
                  </w:r>
                </w:p>
              </w:txbxContent>
            </v:textbox>
          </v:roundrect>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 id="_x0000_s1068" type="#_x0000_t32" style="position:absolute;left:0;text-align:left;margin-left:29pt;margin-top:16.7pt;width:1.35pt;height:62.9pt;flip:y;z-index:251705344" o:connectortype="straight" strokecolor="#0070c0" strokeweight="1.5pt">
            <v:stroke endarrow="block"/>
          </v:shape>
        </w:pict>
      </w:r>
      <w:r>
        <w:rPr>
          <w:rFonts w:ascii="Times New Roman" w:hAnsi="Times New Roman" w:cs="Times New Roman"/>
          <w:noProof/>
          <w:sz w:val="24"/>
          <w:szCs w:val="24"/>
          <w:lang w:eastAsia="fr-FR"/>
        </w:rPr>
        <w:pict>
          <v:shape id="_x0000_s1069" type="#_x0000_t32" style="position:absolute;left:0;text-align:left;margin-left:219.2pt;margin-top:3.55pt;width:0;height:76.05pt;z-index:251706368" o:connectortype="straight" strokecolor="#0070c0" strokeweight="1.5pt">
            <v:stroke endarrow="block"/>
          </v:shape>
        </w:pict>
      </w:r>
      <w:r>
        <w:rPr>
          <w:rFonts w:ascii="Times New Roman" w:hAnsi="Times New Roman" w:cs="Times New Roman"/>
          <w:noProof/>
          <w:sz w:val="24"/>
          <w:szCs w:val="24"/>
          <w:lang w:eastAsia="fr-FR"/>
        </w:rPr>
        <w:pict>
          <v:shape id="_x0000_s1067" type="#_x0000_t32" style="position:absolute;left:0;text-align:left;margin-left:77.5pt;margin-top:3.55pt;width:101.55pt;height:80.15pt;flip:y;z-index:251704320" o:connectortype="straight" strokecolor="#0070c0" strokeweight="1.5pt">
            <v:stroke endarrow="block"/>
          </v:shape>
        </w:pict>
      </w:r>
    </w:p>
    <w:p w:rsidR="007D3B39" w:rsidRPr="00BC111F" w:rsidRDefault="007D3B39" w:rsidP="007D3B39">
      <w:pPr>
        <w:spacing w:line="360" w:lineRule="auto"/>
        <w:jc w:val="both"/>
        <w:rPr>
          <w:rFonts w:ascii="Times New Roman" w:hAnsi="Times New Roman" w:cs="Times New Roman"/>
          <w:sz w:val="24"/>
          <w:szCs w:val="24"/>
        </w:rPr>
      </w:pP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79" type="#_x0000_t77" style="position:absolute;left:0;text-align:left;margin-left:77.5pt;margin-top:27.05pt;width:1in;height:30.6pt;z-index:251716608">
            <v:textbox style="mso-next-textbox:#_x0000_s1079">
              <w:txbxContent>
                <w:p w:rsidR="00056070" w:rsidRPr="00A60517" w:rsidRDefault="00056070" w:rsidP="007D3B39">
                  <w:pPr>
                    <w:rPr>
                      <w:rFonts w:ascii="Times New Roman" w:hAnsi="Times New Roman" w:cs="Times New Roman"/>
                      <w:sz w:val="18"/>
                      <w:szCs w:val="18"/>
                    </w:rPr>
                  </w:pPr>
                  <w:r>
                    <w:rPr>
                      <w:rFonts w:ascii="Times New Roman" w:hAnsi="Times New Roman" w:cs="Times New Roman"/>
                      <w:sz w:val="18"/>
                      <w:szCs w:val="18"/>
                    </w:rPr>
                    <w:t>Formation et suivi</w:t>
                  </w:r>
                </w:p>
              </w:txbxContent>
            </v:textbox>
          </v:shape>
        </w:pict>
      </w:r>
      <w:r>
        <w:rPr>
          <w:rFonts w:ascii="Times New Roman" w:hAnsi="Times New Roman" w:cs="Times New Roman"/>
          <w:noProof/>
          <w:sz w:val="24"/>
          <w:szCs w:val="24"/>
          <w:lang w:eastAsia="fr-FR"/>
        </w:rPr>
        <w:pict>
          <v:roundrect id="_x0000_s1059" style="position:absolute;left:0;text-align:left;margin-left:342.45pt;margin-top:5.05pt;width:119.6pt;height:52.6pt;z-index:251696128" arcsize="10923f" fillcolor="white [3201]" strokecolor="#95b3d7 [1940]" strokeweight="1pt">
            <v:fill color2="#b8cce4 [1300]" focusposition="1" focussize="" focus="100%" type="gradient"/>
            <v:shadow on="t" type="perspective" color="#243f60 [1604]" opacity=".5" offset="1pt" offset2="-3pt"/>
            <v:textbox style="mso-next-textbox:#_x0000_s1059">
              <w:txbxContent>
                <w:p w:rsidR="00056070" w:rsidRPr="00DC0EE6" w:rsidRDefault="00056070" w:rsidP="007D3B39">
                  <w:pPr>
                    <w:rPr>
                      <w:rFonts w:ascii="Times New Roman" w:hAnsi="Times New Roman" w:cs="Times New Roman"/>
                    </w:rPr>
                  </w:pPr>
                  <w:r>
                    <w:rPr>
                      <w:rFonts w:ascii="Times New Roman" w:hAnsi="Times New Roman" w:cs="Times New Roman"/>
                    </w:rPr>
                    <w:t>Acteurs de la transformation (GIE)</w:t>
                  </w:r>
                </w:p>
              </w:txbxContent>
            </v:textbox>
          </v:roundrect>
        </w:pict>
      </w:r>
      <w:r>
        <w:rPr>
          <w:rFonts w:ascii="Times New Roman" w:hAnsi="Times New Roman" w:cs="Times New Roman"/>
          <w:noProof/>
          <w:sz w:val="24"/>
          <w:szCs w:val="24"/>
          <w:lang w:eastAsia="fr-FR"/>
        </w:rPr>
        <w:pict>
          <v:roundrect id="_x0000_s1058" style="position:absolute;left:0;text-align:left;margin-left:-12.4pt;margin-top:22.3pt;width:89.9pt;height:35.35pt;z-index:251695104" arcsize="10923f" fillcolor="white [3201]" strokecolor="#95b3d7 [1940]" strokeweight="1pt">
            <v:fill color2="#b8cce4 [1300]" focusposition="1" focussize="" focus="100%" type="gradient"/>
            <v:shadow on="t" type="perspective" color="#243f60 [1604]" opacity=".5" offset="1pt" offset2="-3pt"/>
            <v:textbox style="mso-next-textbox:#_x0000_s1058">
              <w:txbxContent>
                <w:p w:rsidR="00056070" w:rsidRPr="00B12A91" w:rsidRDefault="00056070" w:rsidP="007D3B39">
                  <w:pPr>
                    <w:jc w:val="center"/>
                    <w:rPr>
                      <w:rFonts w:ascii="Times New Roman" w:hAnsi="Times New Roman" w:cs="Times New Roman"/>
                    </w:rPr>
                  </w:pPr>
                  <w:r w:rsidRPr="00B12A91">
                    <w:rPr>
                      <w:rFonts w:ascii="Times New Roman" w:hAnsi="Times New Roman" w:cs="Times New Roman"/>
                    </w:rPr>
                    <w:t>ONG</w:t>
                  </w:r>
                </w:p>
              </w:txbxContent>
            </v:textbox>
          </v:roundrect>
        </w:pict>
      </w:r>
      <w:r>
        <w:rPr>
          <w:rFonts w:ascii="Times New Roman" w:hAnsi="Times New Roman" w:cs="Times New Roman"/>
          <w:noProof/>
          <w:sz w:val="24"/>
          <w:szCs w:val="24"/>
          <w:lang w:eastAsia="fr-FR"/>
        </w:rPr>
        <w:pict>
          <v:roundrect id="_x0000_s1056" style="position:absolute;left:0;text-align:left;margin-left:165.45pt;margin-top:18.2pt;width:104pt;height:35.35pt;z-index:251693056" arcsize="10923f" fillcolor="white [3201]" strokecolor="#95b3d7 [1940]" strokeweight="1pt">
            <v:fill color2="#b8cce4 [1300]" focusposition="1" focussize="" focus="100%" type="gradient"/>
            <v:shadow on="t" type="perspective" color="#243f60 [1604]" opacity=".5" offset="1pt" offset2="-3pt"/>
            <v:textbox style="mso-next-textbox:#_x0000_s1056">
              <w:txbxContent>
                <w:p w:rsidR="00056070" w:rsidRPr="00B12A91" w:rsidRDefault="00056070" w:rsidP="007D3B39">
                  <w:pPr>
                    <w:rPr>
                      <w:rFonts w:ascii="Times New Roman" w:hAnsi="Times New Roman" w:cs="Times New Roman"/>
                    </w:rPr>
                  </w:pPr>
                  <w:r>
                    <w:rPr>
                      <w:rFonts w:ascii="Times New Roman" w:hAnsi="Times New Roman" w:cs="Times New Roman"/>
                    </w:rPr>
                    <w:t xml:space="preserve">Acteurs de la </w:t>
                  </w:r>
                  <w:proofErr w:type="spellStart"/>
                  <w:r>
                    <w:rPr>
                      <w:rFonts w:ascii="Times New Roman" w:hAnsi="Times New Roman" w:cs="Times New Roman"/>
                    </w:rPr>
                    <w:t>commercialisationn</w:t>
                  </w:r>
                  <w:proofErr w:type="spellEnd"/>
                </w:p>
              </w:txbxContent>
            </v:textbox>
          </v:roundrect>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 id="_x0000_s1076" type="#_x0000_t32" style="position:absolute;left:0;text-align:left;margin-left:373.55pt;margin-top:26.95pt;width:.05pt;height:23.4pt;flip:y;z-index:251713536" o:connectortype="straight" strokecolor="#0070c0">
            <v:stroke endarrow="block"/>
          </v:shape>
        </w:pict>
      </w:r>
      <w:r>
        <w:rPr>
          <w:rFonts w:ascii="Times New Roman" w:hAnsi="Times New Roman" w:cs="Times New Roman"/>
          <w:noProof/>
          <w:sz w:val="24"/>
          <w:szCs w:val="24"/>
          <w:lang w:eastAsia="fr-FR"/>
        </w:rPr>
        <w:pict>
          <v:shape id="_x0000_s1070" type="#_x0000_t32" style="position:absolute;left:0;text-align:left;margin-left:269.45pt;margin-top:3.2pt;width:73pt;height:2.05pt;flip:y;z-index:251707392" o:connectortype="straight" strokecolor="#0070c0" strokeweight="1.5pt">
            <v:stroke startarrow="block" endarrow="block"/>
          </v:shape>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 id="_x0000_s1075" type="#_x0000_t32" style="position:absolute;left:0;text-align:left;margin-left:26.1pt;margin-top:-.3pt;width:.05pt;height:24.55pt;z-index:251712512" o:connectortype="straight" strokecolor="#0070c0" strokeweight="1.5pt"/>
        </w:pict>
      </w:r>
      <w:r>
        <w:rPr>
          <w:rFonts w:ascii="Times New Roman" w:hAnsi="Times New Roman" w:cs="Times New Roman"/>
          <w:noProof/>
          <w:sz w:val="24"/>
          <w:szCs w:val="24"/>
          <w:lang w:eastAsia="fr-FR"/>
        </w:rPr>
        <w:pict>
          <v:shape id="_x0000_s1078" type="#_x0000_t32" style="position:absolute;left:0;text-align:left;margin-left:170.5pt;margin-top:21.35pt;width:203.05pt;height:.05pt;flip:y;z-index:251715584" o:connectortype="straight" strokecolor="#0070c0" strokeweight="1.5pt"/>
        </w:pict>
      </w:r>
      <w:r>
        <w:rPr>
          <w:rFonts w:ascii="Times New Roman" w:hAnsi="Times New Roman" w:cs="Times New Roman"/>
          <w:noProof/>
          <w:sz w:val="24"/>
          <w:szCs w:val="24"/>
          <w:lang w:eastAsia="fr-FR"/>
        </w:rPr>
        <w:pict>
          <v:shape id="_x0000_s1077" type="#_x0000_t32" style="position:absolute;left:0;text-align:left;margin-left:26.1pt;margin-top:21.35pt;width:144.45pt;height:2.85pt;flip:y;z-index:251714560" o:connectortype="straight" strokecolor="#0070c0" strokeweight="1.5pt"/>
        </w:pic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u w:val="single"/>
        </w:rPr>
        <w:t>Source</w:t>
      </w:r>
      <w:r w:rsidRPr="00BC111F">
        <w:rPr>
          <w:rFonts w:ascii="Times New Roman" w:hAnsi="Times New Roman" w:cs="Times New Roman"/>
          <w:sz w:val="24"/>
          <w:szCs w:val="24"/>
        </w:rPr>
        <w:t> : GND, 2015</w:t>
      </w:r>
      <w:r w:rsidRPr="00BC111F">
        <w:rPr>
          <w:rFonts w:ascii="Times New Roman" w:hAnsi="Times New Roman" w:cs="Times New Roman"/>
          <w:sz w:val="24"/>
          <w:szCs w:val="24"/>
        </w:rPr>
        <w:tab/>
      </w:r>
    </w:p>
    <w:p w:rsidR="007D3B39" w:rsidRPr="00BC111F" w:rsidRDefault="007F72CB" w:rsidP="007D3B39">
      <w:pPr>
        <w:tabs>
          <w:tab w:val="left" w:pos="2690"/>
        </w:tabs>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fr-FR"/>
        </w:rPr>
        <w:pict>
          <v:shape id="_x0000_s1073" type="#_x0000_t32" style="position:absolute;left:0;text-align:left;margin-left:196.55pt;margin-top:6.6pt;width:42.8pt;height:1.35pt;flip:y;z-index:251710464" o:connectortype="straight">
            <v:stroke startarrow="block" endarrow="block"/>
          </v:shape>
        </w:pict>
      </w:r>
      <w:r>
        <w:rPr>
          <w:rFonts w:ascii="Times New Roman" w:hAnsi="Times New Roman" w:cs="Times New Roman"/>
          <w:b/>
          <w:i/>
          <w:noProof/>
          <w:color w:val="FF0000"/>
          <w:sz w:val="24"/>
          <w:szCs w:val="24"/>
          <w:u w:val="single"/>
          <w:lang w:eastAsia="fr-FR"/>
        </w:rPr>
        <w:pict>
          <v:shape id="_x0000_s1072" type="#_x0000_t32" style="position:absolute;left:0;text-align:left;margin-left:71.1pt;margin-top:6.6pt;width:42.8pt;height:0;z-index:251709440" o:connectortype="straight">
            <v:stroke endarrow="block"/>
          </v:shape>
        </w:pict>
      </w:r>
      <w:r w:rsidR="007D3B39" w:rsidRPr="00BC111F">
        <w:rPr>
          <w:rFonts w:ascii="Times New Roman" w:hAnsi="Times New Roman" w:cs="Times New Roman"/>
          <w:b/>
          <w:i/>
          <w:sz w:val="24"/>
          <w:szCs w:val="24"/>
          <w:u w:val="single"/>
        </w:rPr>
        <w:t>Légende :</w:t>
      </w:r>
      <w:r w:rsidR="007D3B39" w:rsidRPr="00BC111F">
        <w:rPr>
          <w:rFonts w:ascii="Times New Roman" w:hAnsi="Times New Roman" w:cs="Times New Roman"/>
          <w:b/>
          <w:sz w:val="24"/>
          <w:szCs w:val="24"/>
        </w:rPr>
        <w:tab/>
        <w:t>liens forts ;                    services mutuels</w:t>
      </w:r>
    </w:p>
    <w:p w:rsidR="007D3B39" w:rsidRPr="00BC111F" w:rsidRDefault="007D3B39" w:rsidP="007D3B39">
      <w:pPr>
        <w:spacing w:line="360" w:lineRule="auto"/>
        <w:jc w:val="both"/>
        <w:rPr>
          <w:rFonts w:ascii="Times New Roman" w:hAnsi="Times New Roman" w:cs="Times New Roman"/>
          <w:sz w:val="24"/>
          <w:szCs w:val="24"/>
        </w:rPr>
      </w:pP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Ce schéma nous permet d’observer les différentes relations qui existent au sein de la chaîne de valeur de la filière niébé. Le producteur constitue le noyau de la chaîne, il  entretient des relations avec presque tous les acteurs. Mais les plus marquantes sont celles tenues mutuellement avec les fédérations et les coopératives, ces derniers interviennent sur tout le long de la chaîne surtout au niveau de la production avec la fourniture d’intrants et de semences certifiés. </w:t>
      </w:r>
      <w:r w:rsidRPr="00BC111F">
        <w:rPr>
          <w:rFonts w:ascii="Times New Roman" w:hAnsi="Times New Roman" w:cs="Times New Roman"/>
          <w:sz w:val="24"/>
          <w:szCs w:val="24"/>
          <w:shd w:val="clear" w:color="auto" w:fill="FFFFFF" w:themeFill="background1"/>
        </w:rPr>
        <w:t>Par exemple ils fournissent aux producteurs des semences de qualité, de l’engrais, des pesticides etc. Après la production, les producteurs devront remboursés les semences avec une marge. Par exemple si le producteur avait reçu 16 kg de semence de niébé, il doit rembourser 20 kg, et même vendre le reste de sa production à l’organisation ou il est membre. La vente se passe comme suit, l’organisation achète les 20% de la production au prix du marché qu’il ajoute 50 FCFA, et le reste elle va le garder jusqu’à la fluctuation des prix sur le marché pour payer au producteur (tableau). Tout ce processus est l’objet d’un contrat qui a était signé avant la campagne. Concernant la vente les organisations adoptent cette stratégie, ils ajoutent 50 FCFA au prix du marché pour l’achat du niébé au niveau de ces membres</w:t>
      </w:r>
      <w:r w:rsidRPr="00BC111F">
        <w:rPr>
          <w:rFonts w:ascii="Times New Roman" w:hAnsi="Times New Roman" w:cs="Times New Roman"/>
          <w:sz w:val="24"/>
          <w:szCs w:val="24"/>
        </w:rPr>
        <w:t xml:space="preserve">. Les organisations paysannes entretiennent également de fortes liaisons avec transformateurs, une faible liaison avec la commercialisation. Les transformateurs et les acteurs de la commercialisation s’associent mutuellement, car </w:t>
      </w:r>
      <w:proofErr w:type="spellStart"/>
      <w:r w:rsidRPr="00BC111F">
        <w:rPr>
          <w:rFonts w:ascii="Times New Roman" w:hAnsi="Times New Roman" w:cs="Times New Roman"/>
          <w:sz w:val="24"/>
          <w:szCs w:val="24"/>
        </w:rPr>
        <w:t>se</w:t>
      </w:r>
      <w:proofErr w:type="spellEnd"/>
      <w:r w:rsidRPr="00BC111F">
        <w:rPr>
          <w:rFonts w:ascii="Times New Roman" w:hAnsi="Times New Roman" w:cs="Times New Roman"/>
          <w:sz w:val="24"/>
          <w:szCs w:val="24"/>
        </w:rPr>
        <w:t xml:space="preserve"> sont les commerçants qui approvisionnent les unités de transformation. Enfin les ONG entretiennent de fortes relations avec les producteurs, les fournisseurs d’intrants, fournisseurs de crédits, mais également de fortes relations avec les acteurs de la transformation.</w:t>
      </w:r>
    </w:p>
    <w:p w:rsidR="007D3B39" w:rsidRPr="00BC111F" w:rsidRDefault="007D3B39" w:rsidP="00741265">
      <w:pPr>
        <w:pStyle w:val="Titre3"/>
      </w:pPr>
      <w:bookmarkStart w:id="73" w:name="_Toc446580611"/>
      <w:r w:rsidRPr="00BC111F">
        <w:t>Maillon de la commercialisation</w:t>
      </w:r>
      <w:bookmarkEnd w:id="73"/>
    </w:p>
    <w:p w:rsidR="007D3B39" w:rsidRPr="00BC111F" w:rsidRDefault="007D3B39" w:rsidP="0039525B">
      <w:pPr>
        <w:pStyle w:val="Titre4"/>
      </w:pPr>
      <w:bookmarkStart w:id="74" w:name="_Toc446580612"/>
      <w:r w:rsidRPr="00BC111F">
        <w:t>Les acteurs de la commercialisation</w:t>
      </w:r>
      <w:bookmarkEnd w:id="74"/>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Au niveau de la commercialisation du niébé, les prix ne sont pas administré, ils sont déterminés librement par la loi de l’offre et de la demande. Les acteurs qui forment ce maillon sont :</w:t>
      </w:r>
    </w:p>
    <w:p w:rsidR="007D3B39" w:rsidRPr="00BC111F" w:rsidRDefault="007D3B39" w:rsidP="007D3B39">
      <w:pPr>
        <w:pStyle w:val="Paragraphedeliste"/>
        <w:numPr>
          <w:ilvl w:val="0"/>
          <w:numId w:val="15"/>
        </w:num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rPr>
        <w:t>Les producteurs</w:t>
      </w:r>
      <w:r w:rsidRPr="00BC111F">
        <w:rPr>
          <w:rFonts w:ascii="Times New Roman" w:hAnsi="Times New Roman" w:cs="Times New Roman"/>
          <w:sz w:val="24"/>
          <w:szCs w:val="24"/>
        </w:rPr>
        <w:t xml:space="preserve"> qui constituent le maillon le plus fort. Ils constituent le point de départ de l’approvisionnement.</w:t>
      </w:r>
    </w:p>
    <w:p w:rsidR="007D3B39" w:rsidRPr="007D3B39" w:rsidRDefault="007D3B39" w:rsidP="007D3B39">
      <w:pPr>
        <w:pStyle w:val="Paragraphedeliste"/>
        <w:numPr>
          <w:ilvl w:val="0"/>
          <w:numId w:val="15"/>
        </w:num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rPr>
        <w:t>Les collecteurs ruraux</w:t>
      </w:r>
      <w:r w:rsidRPr="00BC111F">
        <w:rPr>
          <w:rFonts w:ascii="Times New Roman" w:hAnsi="Times New Roman" w:cs="Times New Roman"/>
          <w:sz w:val="24"/>
          <w:szCs w:val="24"/>
        </w:rPr>
        <w:t xml:space="preserve"> «</w:t>
      </w:r>
      <w:r w:rsidRPr="00BC111F">
        <w:rPr>
          <w:rFonts w:ascii="Times New Roman" w:hAnsi="Times New Roman" w:cs="Times New Roman"/>
          <w:b/>
          <w:sz w:val="24"/>
          <w:szCs w:val="24"/>
        </w:rPr>
        <w:t> banabanas</w:t>
      </w:r>
      <w:r w:rsidRPr="00BC111F">
        <w:rPr>
          <w:rFonts w:ascii="Times New Roman" w:hAnsi="Times New Roman" w:cs="Times New Roman"/>
          <w:sz w:val="24"/>
          <w:szCs w:val="24"/>
        </w:rPr>
        <w:t> » ils interviennent après la récolte pour acheter directement le niébé dans les marchés villageois. Ces collecteurs peuvent être dépendants ou indépendants. Les collecteurs indépendants se comportent comme des commerçants car ils achètent une certaine quantité de la production (pas trop grande en général) et la revende directement aux consommateurs. Les collecteurs dépendants sont constitués par les organisations paysannes. Ils disposent souvent des moyens de stockage qui leur permettent de collecter des quantités importantes de nié</w:t>
      </w:r>
      <w:r w:rsidR="00DC16F2">
        <w:rPr>
          <w:rFonts w:ascii="Times New Roman" w:hAnsi="Times New Roman" w:cs="Times New Roman"/>
          <w:sz w:val="24"/>
          <w:szCs w:val="24"/>
        </w:rPr>
        <w:t>bé pour les revendre aux collect</w:t>
      </w:r>
      <w:r w:rsidRPr="00BC111F">
        <w:rPr>
          <w:rFonts w:ascii="Times New Roman" w:hAnsi="Times New Roman" w:cs="Times New Roman"/>
          <w:sz w:val="24"/>
          <w:szCs w:val="24"/>
        </w:rPr>
        <w:t>eurs ou directement aux grossistes.</w:t>
      </w:r>
    </w:p>
    <w:p w:rsidR="007D3B39" w:rsidRPr="00BC111F" w:rsidRDefault="007D3B39" w:rsidP="007D3B39">
      <w:pPr>
        <w:pStyle w:val="Paragraphedeliste"/>
        <w:numPr>
          <w:ilvl w:val="0"/>
          <w:numId w:val="15"/>
        </w:num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rPr>
        <w:t>Les grossistes et demi grossistes</w:t>
      </w:r>
      <w:r w:rsidRPr="00BC111F">
        <w:rPr>
          <w:rFonts w:ascii="Times New Roman" w:hAnsi="Times New Roman" w:cs="Times New Roman"/>
          <w:sz w:val="24"/>
          <w:szCs w:val="24"/>
        </w:rPr>
        <w:t> : ils font partie de la catégorie des commerçants distingués par leurs capacités de stockage et de la disponibilité de la liquidité. Ils sont souvent basés dans les centres urbains et sont ravitaillés par les collecteurs. Certains grossistes peuvent s’approvisionner directement auprès des producteurs en leur imposant leur propre prix qui ne permet pas aux producte</w:t>
      </w:r>
      <w:r w:rsidR="00DC16F2">
        <w:rPr>
          <w:rFonts w:ascii="Times New Roman" w:hAnsi="Times New Roman" w:cs="Times New Roman"/>
          <w:sz w:val="24"/>
          <w:szCs w:val="24"/>
        </w:rPr>
        <w:t>urs de disposer d’une marge. Ce</w:t>
      </w:r>
      <w:r w:rsidRPr="00BC111F">
        <w:rPr>
          <w:rFonts w:ascii="Times New Roman" w:hAnsi="Times New Roman" w:cs="Times New Roman"/>
          <w:sz w:val="24"/>
          <w:szCs w:val="24"/>
        </w:rPr>
        <w:t xml:space="preserve">ci est du souvent à une manque de liquidités mais aussi à une asymétrie d’information des producteurs. </w:t>
      </w:r>
    </w:p>
    <w:p w:rsidR="007D3B39" w:rsidRPr="00BC111F" w:rsidRDefault="007D3B39" w:rsidP="007D3B39">
      <w:pPr>
        <w:pStyle w:val="Paragraphedeliste"/>
        <w:numPr>
          <w:ilvl w:val="0"/>
          <w:numId w:val="15"/>
        </w:num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rPr>
        <w:t>Les gros commerçants</w:t>
      </w:r>
      <w:r w:rsidRPr="00BC111F">
        <w:rPr>
          <w:rFonts w:ascii="Times New Roman" w:hAnsi="Times New Roman" w:cs="Times New Roman"/>
          <w:sz w:val="24"/>
          <w:szCs w:val="24"/>
        </w:rPr>
        <w:t> : sont les acteurs qui font le commerce du niébé à grande échelle.</w:t>
      </w:r>
    </w:p>
    <w:p w:rsidR="007D3B39" w:rsidRPr="00BC111F" w:rsidRDefault="007D3B39" w:rsidP="007D3B39">
      <w:pPr>
        <w:pStyle w:val="Paragraphedeliste"/>
        <w:numPr>
          <w:ilvl w:val="0"/>
          <w:numId w:val="15"/>
        </w:num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rPr>
        <w:t>Les détaillants ou commerçants</w:t>
      </w:r>
      <w:r w:rsidRPr="00BC111F">
        <w:rPr>
          <w:rFonts w:ascii="Times New Roman" w:hAnsi="Times New Roman" w:cs="Times New Roman"/>
          <w:sz w:val="24"/>
          <w:szCs w:val="24"/>
        </w:rPr>
        <w:t> : ils peuvent être des détaillants de marchés urbains et des détaillants de grandes surfaces. Ils vendent que quelques tonnes de niébé par mois et ne possèdent  que de petits fonds de roulement pour acheter le niébé.</w:t>
      </w:r>
    </w:p>
    <w:p w:rsidR="007D3B39" w:rsidRPr="00BC111F" w:rsidRDefault="007D3B39" w:rsidP="007D3B39">
      <w:pPr>
        <w:pStyle w:val="Paragraphedeliste"/>
        <w:numPr>
          <w:ilvl w:val="0"/>
          <w:numId w:val="15"/>
        </w:num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rPr>
        <w:t>GIE de transformation</w:t>
      </w:r>
      <w:r w:rsidRPr="00BC111F">
        <w:rPr>
          <w:rFonts w:ascii="Times New Roman" w:hAnsi="Times New Roman" w:cs="Times New Roman"/>
          <w:sz w:val="24"/>
          <w:szCs w:val="24"/>
        </w:rPr>
        <w:t> : ce sont des unités de transformation situées en général dans les zones de production. Ils achètent le niébé au niveau des grossistes et demi- grossistes enfin de le transformer en produits semi fini (</w:t>
      </w:r>
      <w:proofErr w:type="spellStart"/>
      <w:r w:rsidRPr="00BC111F">
        <w:rPr>
          <w:rFonts w:ascii="Times New Roman" w:hAnsi="Times New Roman" w:cs="Times New Roman"/>
          <w:i/>
          <w:sz w:val="24"/>
          <w:szCs w:val="24"/>
        </w:rPr>
        <w:t>Arraw</w:t>
      </w:r>
      <w:proofErr w:type="spellEnd"/>
      <w:r w:rsidRPr="00BC111F">
        <w:rPr>
          <w:rFonts w:ascii="Times New Roman" w:hAnsi="Times New Roman" w:cs="Times New Roman"/>
          <w:i/>
          <w:sz w:val="24"/>
          <w:szCs w:val="24"/>
        </w:rPr>
        <w:t xml:space="preserve">, coucous de niébé, </w:t>
      </w:r>
      <w:proofErr w:type="spellStart"/>
      <w:r w:rsidRPr="00BC111F">
        <w:rPr>
          <w:rFonts w:ascii="Times New Roman" w:hAnsi="Times New Roman" w:cs="Times New Roman"/>
          <w:i/>
          <w:sz w:val="24"/>
          <w:szCs w:val="24"/>
        </w:rPr>
        <w:t>Thiéré</w:t>
      </w:r>
      <w:proofErr w:type="spellEnd"/>
      <w:r w:rsidRPr="00BC111F">
        <w:rPr>
          <w:rFonts w:ascii="Times New Roman" w:hAnsi="Times New Roman" w:cs="Times New Roman"/>
          <w:i/>
          <w:sz w:val="24"/>
          <w:szCs w:val="24"/>
        </w:rPr>
        <w:t xml:space="preserve"> niébé etc.</w:t>
      </w:r>
      <w:r w:rsidRPr="00BC111F">
        <w:rPr>
          <w:rFonts w:ascii="Times New Roman" w:hAnsi="Times New Roman" w:cs="Times New Roman"/>
          <w:sz w:val="24"/>
          <w:szCs w:val="24"/>
        </w:rPr>
        <w:t>) et en produits fini. Ils vendent directement leur production aux détaillants et aux consommateurs.</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commercialisation se fait à travers deux circuits qui sont : le circuit direct  et le circuit indirect.</w:t>
      </w:r>
    </w:p>
    <w:p w:rsidR="007D3B39" w:rsidRDefault="007D3B39" w:rsidP="007D3B39">
      <w:pPr>
        <w:pStyle w:val="Paragraphedeliste"/>
        <w:numPr>
          <w:ilvl w:val="0"/>
          <w:numId w:val="2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Le circuit direct : il n’y a pas d’intermédiaires entre le producteur et le consommateur. Les producteurs vendent directement leur production aux consommateurs au niveau de leur village ou dans les marchés hebdomadaires. Les quantités vendues restent tés modeste. </w:t>
      </w:r>
    </w:p>
    <w:p w:rsidR="007A2193" w:rsidRPr="007A2193" w:rsidRDefault="007A2193" w:rsidP="007A2193">
      <w:pPr>
        <w:pStyle w:val="Lgende"/>
        <w:rPr>
          <w:rFonts w:cs="Times New Roman"/>
          <w:szCs w:val="24"/>
        </w:rPr>
      </w:pPr>
      <w:bookmarkStart w:id="75" w:name="_Toc446578356"/>
      <w:r>
        <w:t xml:space="preserve">Figure </w:t>
      </w:r>
      <w:r w:rsidR="001973DE">
        <w:fldChar w:fldCharType="begin"/>
      </w:r>
      <w:r w:rsidR="00105425">
        <w:instrText xml:space="preserve"> SEQ Figure \* ARABIC </w:instrText>
      </w:r>
      <w:r w:rsidR="001973DE">
        <w:fldChar w:fldCharType="separate"/>
      </w:r>
      <w:r w:rsidR="004E2940">
        <w:rPr>
          <w:noProof/>
        </w:rPr>
        <w:t>8</w:t>
      </w:r>
      <w:r w:rsidR="001973DE">
        <w:rPr>
          <w:noProof/>
        </w:rPr>
        <w:fldChar w:fldCharType="end"/>
      </w:r>
      <w:r>
        <w:t xml:space="preserve"> : </w:t>
      </w:r>
      <w:r w:rsidRPr="00AF55AB">
        <w:t>Circuit direct de commercialisation du niébé</w:t>
      </w:r>
      <w:bookmarkEnd w:id="75"/>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shape id="_x0000_s1031" type="#_x0000_t32" style="position:absolute;left:0;text-align:left;margin-left:168.95pt;margin-top:11.85pt;width:143pt;height:.55pt;z-index:251667456" o:connectortype="straight" strokecolor="#0070c0" strokeweight="2.25pt">
            <v:stroke endarrow="block"/>
          </v:shape>
        </w:pict>
      </w:r>
      <w:r>
        <w:rPr>
          <w:rFonts w:ascii="Times New Roman" w:hAnsi="Times New Roman" w:cs="Times New Roman"/>
          <w:noProof/>
          <w:sz w:val="24"/>
          <w:szCs w:val="24"/>
          <w:lang w:eastAsia="fr-FR"/>
        </w:rPr>
        <w:pict>
          <v:rect id="_x0000_s1030" style="position:absolute;left:0;text-align:left;margin-left:311.95pt;margin-top:2.85pt;width:82.65pt;height:25.45pt;z-index:251666432" fillcolor="white [3201]" strokecolor="#95b3d7 [1940]" strokeweight="1pt">
            <v:fill color2="#b8cce4 [1300]" focusposition="1" focussize="" focus="100%" type="gradient"/>
            <v:shadow on="t" type="perspective" color="#243f60 [1604]" opacity=".5" offset="1pt" offset2="-3pt"/>
            <v:textbox style="mso-next-textbox:#_x0000_s1030">
              <w:txbxContent>
                <w:p w:rsidR="00056070" w:rsidRPr="00F555FF" w:rsidRDefault="00056070" w:rsidP="007D3B39">
                  <w:pPr>
                    <w:rPr>
                      <w:rFonts w:ascii="Times New Roman" w:hAnsi="Times New Roman" w:cs="Times New Roman"/>
                    </w:rPr>
                  </w:pPr>
                  <w:r>
                    <w:rPr>
                      <w:rFonts w:ascii="Times New Roman" w:hAnsi="Times New Roman" w:cs="Times New Roman"/>
                    </w:rPr>
                    <w:t>Consommateur</w:t>
                  </w:r>
                </w:p>
              </w:txbxContent>
            </v:textbox>
          </v:rect>
        </w:pict>
      </w:r>
      <w:r>
        <w:rPr>
          <w:rFonts w:ascii="Times New Roman" w:hAnsi="Times New Roman" w:cs="Times New Roman"/>
          <w:noProof/>
          <w:sz w:val="24"/>
          <w:szCs w:val="24"/>
          <w:lang w:eastAsia="fr-FR"/>
        </w:rPr>
        <w:pict>
          <v:rect id="_x0000_s1029" style="position:absolute;left:0;text-align:left;margin-left:87.9pt;margin-top:1.65pt;width:81.05pt;height:26.65pt;z-index:251665408" fillcolor="white [3201]" strokecolor="#95b3d7 [1940]" strokeweight="1pt">
            <v:fill color2="#b8cce4 [1300]" focusposition="1" focussize="" focus="100%" type="gradient"/>
            <v:shadow on="t" type="perspective" color="#243f60 [1604]" opacity=".5" offset="1pt" offset2="-3pt"/>
            <v:textbox style="mso-next-textbox:#_x0000_s1029">
              <w:txbxContent>
                <w:p w:rsidR="00056070" w:rsidRPr="00F555FF" w:rsidRDefault="00056070" w:rsidP="007D3B39">
                  <w:pPr>
                    <w:rPr>
                      <w:rFonts w:ascii="Times New Roman" w:hAnsi="Times New Roman" w:cs="Times New Roman"/>
                    </w:rPr>
                  </w:pPr>
                  <w:r>
                    <w:rPr>
                      <w:rFonts w:ascii="Times New Roman" w:hAnsi="Times New Roman" w:cs="Times New Roman"/>
                    </w:rPr>
                    <w:t>Producteur</w:t>
                  </w:r>
                </w:p>
              </w:txbxContent>
            </v:textbox>
          </v:rect>
        </w:pict>
      </w:r>
    </w:p>
    <w:p w:rsidR="007D3B39" w:rsidRPr="00BC111F" w:rsidRDefault="007D3B39" w:rsidP="007D3B39">
      <w:pPr>
        <w:spacing w:line="360" w:lineRule="auto"/>
        <w:jc w:val="both"/>
        <w:rPr>
          <w:rFonts w:ascii="Times New Roman" w:hAnsi="Times New Roman" w:cs="Times New Roman"/>
          <w:sz w:val="24"/>
          <w:szCs w:val="24"/>
          <w:u w:val="single"/>
        </w:rPr>
      </w:pP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u w:val="single"/>
        </w:rPr>
        <w:t>Source</w:t>
      </w:r>
      <w:r w:rsidRPr="00BC111F">
        <w:rPr>
          <w:rFonts w:ascii="Times New Roman" w:hAnsi="Times New Roman" w:cs="Times New Roman"/>
          <w:sz w:val="24"/>
          <w:szCs w:val="24"/>
        </w:rPr>
        <w:t xml:space="preserve"> : </w:t>
      </w:r>
      <w:proofErr w:type="spellStart"/>
      <w:r w:rsidRPr="00BC111F">
        <w:rPr>
          <w:rFonts w:ascii="Times New Roman" w:hAnsi="Times New Roman" w:cs="Times New Roman"/>
          <w:sz w:val="24"/>
          <w:szCs w:val="24"/>
        </w:rPr>
        <w:t>Gora</w:t>
      </w:r>
      <w:proofErr w:type="spellEnd"/>
      <w:r w:rsidRPr="00BC111F">
        <w:rPr>
          <w:rFonts w:ascii="Times New Roman" w:hAnsi="Times New Roman" w:cs="Times New Roman"/>
          <w:sz w:val="24"/>
          <w:szCs w:val="24"/>
        </w:rPr>
        <w:t xml:space="preserve"> NDIAYE 2015</w:t>
      </w:r>
    </w:p>
    <w:p w:rsidR="007A2193" w:rsidRPr="00763E61" w:rsidRDefault="007D3B39" w:rsidP="0033244D">
      <w:pPr>
        <w:pStyle w:val="Paragraphedeliste"/>
        <w:numPr>
          <w:ilvl w:val="0"/>
          <w:numId w:val="2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circuit indirect : caractérisé par une intervention de plusieurs intermédiaires entre le producteur et le consommateur. Par exemple le producteur vend le niébé au « banabanas » qui le distribue au niveau des marchés ruraux et urbains. Ce dernier vend soit aux détaillants, soit aux grossistes soit directement aux consommateurs.</w:t>
      </w:r>
    </w:p>
    <w:p w:rsidR="007A2193" w:rsidRPr="00BC111F" w:rsidRDefault="007A2193" w:rsidP="007D3B39">
      <w:pPr>
        <w:pStyle w:val="Paragraphedeliste"/>
        <w:spacing w:line="360" w:lineRule="auto"/>
        <w:jc w:val="both"/>
        <w:rPr>
          <w:rFonts w:ascii="Times New Roman" w:hAnsi="Times New Roman" w:cs="Times New Roman"/>
          <w:sz w:val="24"/>
          <w:szCs w:val="24"/>
        </w:rPr>
      </w:pPr>
    </w:p>
    <w:p w:rsidR="007D3B39" w:rsidRPr="007A2193" w:rsidRDefault="007F72CB" w:rsidP="007A2193">
      <w:pPr>
        <w:pStyle w:val="Lgende"/>
        <w:rPr>
          <w:rFonts w:cs="Times New Roman"/>
          <w:szCs w:val="24"/>
        </w:rPr>
      </w:pPr>
      <w:bookmarkStart w:id="76" w:name="_Toc446578357"/>
      <w:r>
        <w:rPr>
          <w:noProof/>
          <w:lang w:eastAsia="fr-FR"/>
        </w:rPr>
        <w:pict>
          <v:rect id="_x0000_s1039" style="position:absolute;margin-left:357.75pt;margin-top:18.1pt;width:76.55pt;height:20.95pt;z-index:251675648" fillcolor="white [3201]" strokecolor="#95b3d7 [1940]" strokeweight="1pt">
            <v:fill color2="#b8cce4 [1300]" focusposition="1" focussize="" focus="100%" type="gradient"/>
            <v:shadow on="t" type="perspective" color="#243f60 [1604]" opacity=".5" offset="1pt" offset2="-3pt"/>
            <v:textbox style="mso-next-textbox:#_x0000_s1039">
              <w:txbxContent>
                <w:p w:rsidR="00056070" w:rsidRPr="00E12015" w:rsidRDefault="00056070" w:rsidP="007D3B39">
                  <w:pPr>
                    <w:rPr>
                      <w:rFonts w:ascii="Times New Roman" w:hAnsi="Times New Roman" w:cs="Times New Roman"/>
                      <w:sz w:val="18"/>
                      <w:szCs w:val="18"/>
                    </w:rPr>
                  </w:pPr>
                  <w:r>
                    <w:rPr>
                      <w:rFonts w:ascii="Times New Roman" w:hAnsi="Times New Roman" w:cs="Times New Roman"/>
                      <w:sz w:val="18"/>
                      <w:szCs w:val="18"/>
                    </w:rPr>
                    <w:t>Consommateurs</w:t>
                  </w:r>
                </w:p>
              </w:txbxContent>
            </v:textbox>
          </v:rect>
        </w:pict>
      </w:r>
      <w:r w:rsidR="007A2193">
        <w:t xml:space="preserve">Figure </w:t>
      </w:r>
      <w:r w:rsidR="001973DE">
        <w:fldChar w:fldCharType="begin"/>
      </w:r>
      <w:r w:rsidR="00105425">
        <w:instrText xml:space="preserve"> SEQ Figure \* ARABIC </w:instrText>
      </w:r>
      <w:r w:rsidR="001973DE">
        <w:fldChar w:fldCharType="separate"/>
      </w:r>
      <w:r w:rsidR="004E2940">
        <w:rPr>
          <w:noProof/>
        </w:rPr>
        <w:t>9</w:t>
      </w:r>
      <w:r w:rsidR="001973DE">
        <w:rPr>
          <w:noProof/>
        </w:rPr>
        <w:fldChar w:fldCharType="end"/>
      </w:r>
      <w:r w:rsidR="007A2193">
        <w:t xml:space="preserve"> : </w:t>
      </w:r>
      <w:r w:rsidR="007A2193" w:rsidRPr="002251BD">
        <w:t>Circuit indirect de commercialisation du niébé.</w:t>
      </w:r>
      <w:bookmarkEnd w:id="76"/>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rect id="_x0000_s1038" style="position:absolute;left:0;text-align:left;margin-left:357.75pt;margin-top:22.7pt;width:76.55pt;height:23.8pt;z-index:251674624" fillcolor="white [3201]" strokecolor="#95b3d7 [1940]" strokeweight="1pt">
            <v:fill color2="#b8cce4 [1300]" focusposition="1" focussize="" focus="100%" type="gradient"/>
            <v:shadow on="t" type="perspective" color="#243f60 [1604]" opacity=".5" offset="1pt" offset2="-3pt"/>
            <v:textbox style="mso-next-textbox:#_x0000_s1038">
              <w:txbxContent>
                <w:p w:rsidR="00056070" w:rsidRPr="00E12015" w:rsidRDefault="00056070" w:rsidP="007D3B39">
                  <w:pPr>
                    <w:rPr>
                      <w:rFonts w:ascii="Times New Roman" w:hAnsi="Times New Roman" w:cs="Times New Roman"/>
                      <w:sz w:val="18"/>
                      <w:szCs w:val="18"/>
                    </w:rPr>
                  </w:pPr>
                  <w:r>
                    <w:rPr>
                      <w:rFonts w:ascii="Times New Roman" w:hAnsi="Times New Roman" w:cs="Times New Roman"/>
                      <w:sz w:val="18"/>
                      <w:szCs w:val="18"/>
                    </w:rPr>
                    <w:t>Consommateurs</w:t>
                  </w:r>
                </w:p>
              </w:txbxContent>
            </v:textbox>
          </v:rect>
        </w:pict>
      </w:r>
      <w:r>
        <w:rPr>
          <w:rFonts w:ascii="Times New Roman" w:hAnsi="Times New Roman" w:cs="Times New Roman"/>
          <w:noProof/>
          <w:sz w:val="24"/>
          <w:szCs w:val="24"/>
          <w:lang w:eastAsia="fr-FR"/>
        </w:rPr>
        <w:pict>
          <v:rect id="_x0000_s1042" style="position:absolute;left:0;text-align:left;margin-left:155.6pt;margin-top:25.55pt;width:1in;height:23.8pt;z-index:251678720" fillcolor="white [3201]" strokecolor="#95b3d7 [1940]" strokeweight="1pt">
            <v:fill color2="#b8cce4 [1300]" focusposition="1" focussize="" focus="100%" type="gradient"/>
            <v:shadow on="t" type="perspective" color="#243f60 [1604]" opacity=".5" offset="1pt" offset2="-3pt"/>
            <v:textbox style="mso-next-textbox:#_x0000_s1042">
              <w:txbxContent>
                <w:p w:rsidR="00056070" w:rsidRPr="00E60649" w:rsidRDefault="00056070" w:rsidP="007D3B39">
                  <w:pPr>
                    <w:rPr>
                      <w:rFonts w:ascii="Times New Roman" w:hAnsi="Times New Roman" w:cs="Times New Roman"/>
                      <w:sz w:val="18"/>
                      <w:szCs w:val="18"/>
                    </w:rPr>
                  </w:pPr>
                  <w:r>
                    <w:rPr>
                      <w:rFonts w:ascii="Times New Roman" w:hAnsi="Times New Roman" w:cs="Times New Roman"/>
                      <w:sz w:val="18"/>
                      <w:szCs w:val="18"/>
                    </w:rPr>
                    <w:t>Détaillants</w:t>
                  </w:r>
                </w:p>
              </w:txbxContent>
            </v:textbox>
          </v:rect>
        </w:pict>
      </w:r>
      <w:r>
        <w:rPr>
          <w:rFonts w:ascii="Times New Roman" w:hAnsi="Times New Roman" w:cs="Times New Roman"/>
          <w:noProof/>
          <w:sz w:val="24"/>
          <w:szCs w:val="24"/>
          <w:lang w:eastAsia="fr-FR"/>
        </w:rPr>
        <w:pict>
          <v:shape id="_x0000_s1050" type="#_x0000_t32" style="position:absolute;left:0;text-align:left;margin-left:141.2pt;margin-top:6.45pt;width:216.55pt;height:.05pt;z-index:251686912" o:connectortype="straight" strokecolor="#0070c0" strokeweight="2.25pt">
            <v:stroke endarrow="block"/>
          </v:shape>
        </w:pict>
      </w:r>
      <w:r>
        <w:rPr>
          <w:rFonts w:ascii="Times New Roman" w:hAnsi="Times New Roman" w:cs="Times New Roman"/>
          <w:noProof/>
          <w:sz w:val="24"/>
          <w:szCs w:val="24"/>
          <w:lang w:eastAsia="fr-FR"/>
        </w:rPr>
        <w:pict>
          <v:shape id="_x0000_s1049" type="#_x0000_t32" style="position:absolute;left:0;text-align:left;margin-left:141.2pt;margin-top:6.5pt;width:0;height:113.5pt;flip:y;z-index:251685888" o:connectortype="straight" strokecolor="#0070c0" strokeweight="2.25pt"/>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fr-FR"/>
        </w:rPr>
        <w:pict>
          <v:shape id="_x0000_s1052" type="#_x0000_t32" style="position:absolute;left:0;text-align:left;margin-left:229.55pt;margin-top:4.3pt;width:128.2pt;height:0;z-index:251688960" o:connectortype="straight" strokecolor="#0070c0" strokeweight="2.25pt">
            <v:stroke endarrow="block"/>
          </v:shape>
        </w:pict>
      </w:r>
      <w:r>
        <w:rPr>
          <w:rFonts w:ascii="Times New Roman" w:hAnsi="Times New Roman" w:cs="Times New Roman"/>
          <w:noProof/>
          <w:sz w:val="24"/>
          <w:szCs w:val="24"/>
          <w:lang w:eastAsia="fr-FR"/>
        </w:rPr>
        <w:pict>
          <v:shape id="_x0000_s1051" type="#_x0000_t32" style="position:absolute;left:0;text-align:left;margin-left:141.2pt;margin-top:5.65pt;width:14.4pt;height:0;z-index:251687936" o:connectortype="straight" strokecolor="#0070c0" strokeweight="2.25pt">
            <v:stroke endarrow="block"/>
          </v:shape>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rect id="_x0000_s1037" style="position:absolute;left:0;text-align:left;margin-left:368.95pt;margin-top:8.3pt;width:76.65pt;height:23.8pt;z-index:251673600" fillcolor="white [3201]" strokecolor="#95b3d7 [1940]" strokeweight="1pt">
            <v:fill color2="#b8cce4 [1300]" focusposition="1" focussize="" focus="100%" type="gradient"/>
            <v:shadow on="t" type="perspective" color="#243f60 [1604]" opacity=".5" offset="1pt" offset2="-3pt"/>
            <v:textbox style="mso-next-textbox:#_x0000_s1037">
              <w:txbxContent>
                <w:p w:rsidR="00056070" w:rsidRPr="00E12015" w:rsidRDefault="00056070" w:rsidP="007D3B39">
                  <w:pPr>
                    <w:rPr>
                      <w:rFonts w:ascii="Times New Roman" w:hAnsi="Times New Roman" w:cs="Times New Roman"/>
                      <w:sz w:val="18"/>
                      <w:szCs w:val="18"/>
                    </w:rPr>
                  </w:pPr>
                  <w:r>
                    <w:rPr>
                      <w:rFonts w:ascii="Times New Roman" w:hAnsi="Times New Roman" w:cs="Times New Roman"/>
                      <w:sz w:val="18"/>
                      <w:szCs w:val="18"/>
                    </w:rPr>
                    <w:t>Consommateurs</w:t>
                  </w:r>
                </w:p>
              </w:txbxContent>
            </v:textbox>
          </v:rect>
        </w:pict>
      </w:r>
      <w:r>
        <w:rPr>
          <w:rFonts w:ascii="Times New Roman" w:hAnsi="Times New Roman" w:cs="Times New Roman"/>
          <w:noProof/>
          <w:sz w:val="24"/>
          <w:szCs w:val="24"/>
          <w:lang w:eastAsia="fr-FR"/>
        </w:rPr>
        <w:pict>
          <v:shape id="_x0000_s1044" type="#_x0000_t32" style="position:absolute;left:0;text-align:left;margin-left:350.4pt;margin-top:19pt;width:18.55pt;height:.05pt;z-index:251680768" o:connectortype="straight" strokecolor="#0070c0" strokeweight="2.25pt">
            <v:stroke endarrow="block"/>
          </v:shape>
        </w:pict>
      </w:r>
      <w:r>
        <w:rPr>
          <w:rFonts w:ascii="Times New Roman" w:hAnsi="Times New Roman" w:cs="Times New Roman"/>
          <w:noProof/>
          <w:sz w:val="24"/>
          <w:szCs w:val="24"/>
          <w:lang w:eastAsia="fr-FR"/>
        </w:rPr>
        <w:pict>
          <v:rect id="_x0000_s1034" style="position:absolute;left:0;text-align:left;margin-left:277.85pt;margin-top:8.3pt;width:1in;height:23.8pt;z-index:251670528" fillcolor="white [3201]" strokecolor="#95b3d7 [1940]" strokeweight="1pt">
            <v:fill color2="#b8cce4 [1300]" focusposition="1" focussize="" focus="100%" type="gradient"/>
            <v:shadow on="t" type="perspective" color="#243f60 [1604]" opacity=".5" offset="1pt" offset2="-3pt"/>
            <v:textbox style="mso-next-textbox:#_x0000_s1034">
              <w:txbxContent>
                <w:p w:rsidR="00056070" w:rsidRPr="00E12015" w:rsidRDefault="00056070" w:rsidP="007D3B39">
                  <w:pPr>
                    <w:rPr>
                      <w:rFonts w:ascii="Times New Roman" w:hAnsi="Times New Roman" w:cs="Times New Roman"/>
                      <w:sz w:val="18"/>
                      <w:szCs w:val="18"/>
                    </w:rPr>
                  </w:pPr>
                  <w:r>
                    <w:rPr>
                      <w:rFonts w:ascii="Times New Roman" w:hAnsi="Times New Roman" w:cs="Times New Roman"/>
                      <w:sz w:val="18"/>
                      <w:szCs w:val="18"/>
                    </w:rPr>
                    <w:t>Détaillants</w:t>
                  </w:r>
                </w:p>
              </w:txbxContent>
            </v:textbox>
          </v:rect>
        </w:pict>
      </w:r>
      <w:r>
        <w:rPr>
          <w:rFonts w:ascii="Times New Roman" w:hAnsi="Times New Roman" w:cs="Times New Roman"/>
          <w:b/>
          <w:noProof/>
          <w:sz w:val="24"/>
          <w:szCs w:val="24"/>
          <w:lang w:eastAsia="fr-FR"/>
        </w:rPr>
        <w:pict>
          <v:shape id="_x0000_s1053" type="#_x0000_t32" style="position:absolute;left:0;text-align:left;margin-left:259.55pt;margin-top:23.15pt;width:18.3pt;height:0;z-index:251689984" o:connectortype="straight" strokecolor="#0070c0" strokeweight="2.25pt">
            <v:stroke endarrow="block"/>
          </v:shape>
        </w:pict>
      </w:r>
      <w:r>
        <w:rPr>
          <w:rFonts w:ascii="Times New Roman" w:hAnsi="Times New Roman" w:cs="Times New Roman"/>
          <w:noProof/>
          <w:sz w:val="24"/>
          <w:szCs w:val="24"/>
          <w:lang w:eastAsia="fr-FR"/>
        </w:rPr>
        <w:pict>
          <v:shape id="_x0000_s1054" type="#_x0000_t32" style="position:absolute;left:0;text-align:left;margin-left:259.05pt;margin-top:23.15pt;width:.05pt;height:76.55pt;flip:y;z-index:251691008" o:connectortype="straight" strokecolor="#0070c0" strokeweight="2.25pt"/>
        </w:pict>
      </w:r>
      <w:r>
        <w:rPr>
          <w:rFonts w:ascii="Times New Roman" w:hAnsi="Times New Roman" w:cs="Times New Roman"/>
          <w:b/>
          <w:noProof/>
          <w:sz w:val="24"/>
          <w:szCs w:val="24"/>
          <w:lang w:eastAsia="fr-FR"/>
        </w:rPr>
        <w:pict>
          <v:shape id="_x0000_s1047" type="#_x0000_t32" style="position:absolute;left:0;text-align:left;margin-left:128.65pt;margin-top:12.9pt;width:12.55pt;height:0;z-index:251683840" o:connectortype="straight" strokecolor="#0070c0" strokeweight="2.25pt">
            <v:stroke endarrow="block"/>
          </v:shape>
        </w:pict>
      </w:r>
      <w:r>
        <w:rPr>
          <w:rFonts w:ascii="Times New Roman" w:hAnsi="Times New Roman" w:cs="Times New Roman"/>
          <w:noProof/>
          <w:sz w:val="24"/>
          <w:szCs w:val="24"/>
          <w:lang w:eastAsia="fr-FR"/>
        </w:rPr>
        <w:pict>
          <v:rect id="_x0000_s1041" style="position:absolute;left:0;text-align:left;margin-left:56.65pt;margin-top:2.45pt;width:1in;height:23.8pt;z-index:251677696" fillcolor="white [3201]" strokecolor="#95b3d7 [1940]" strokeweight="1pt">
            <v:fill color2="#b8cce4 [1300]" focusposition="1" focussize="" focus="100%" type="gradient"/>
            <v:shadow on="t" type="perspective" color="#243f60 [1604]" opacity=".5" offset="1pt" offset2="-3pt"/>
            <v:textbox style="mso-next-textbox:#_x0000_s1041">
              <w:txbxContent>
                <w:p w:rsidR="00056070" w:rsidRPr="00E60649" w:rsidRDefault="00056070" w:rsidP="007D3B39">
                  <w:pPr>
                    <w:rPr>
                      <w:rFonts w:ascii="Times New Roman" w:hAnsi="Times New Roman" w:cs="Times New Roman"/>
                      <w:sz w:val="18"/>
                      <w:szCs w:val="18"/>
                    </w:rPr>
                  </w:pPr>
                  <w:r>
                    <w:rPr>
                      <w:rFonts w:ascii="Times New Roman" w:hAnsi="Times New Roman" w:cs="Times New Roman"/>
                      <w:sz w:val="18"/>
                      <w:szCs w:val="18"/>
                    </w:rPr>
                    <w:t>Banabanas</w:t>
                  </w:r>
                </w:p>
              </w:txbxContent>
            </v:textbox>
          </v:rect>
        </w:pict>
      </w:r>
      <w:r>
        <w:rPr>
          <w:rFonts w:ascii="Times New Roman" w:hAnsi="Times New Roman" w:cs="Times New Roman"/>
          <w:noProof/>
          <w:sz w:val="24"/>
          <w:szCs w:val="24"/>
          <w:lang w:eastAsia="fr-FR"/>
        </w:rPr>
        <w:pict>
          <v:shape id="_x0000_s1043" type="#_x0000_t32" style="position:absolute;left:0;text-align:left;margin-left:30.15pt;margin-top:12.9pt;width:26.5pt;height:0;z-index:251679744" o:connectortype="straight" strokecolor="#0070c0" strokeweight="2.25pt">
            <v:stroke endarrow="block"/>
          </v:shape>
        </w:pict>
      </w:r>
      <w:r>
        <w:rPr>
          <w:rFonts w:ascii="Times New Roman" w:hAnsi="Times New Roman" w:cs="Times New Roman"/>
          <w:noProof/>
          <w:sz w:val="24"/>
          <w:szCs w:val="24"/>
          <w:lang w:eastAsia="fr-FR"/>
        </w:rPr>
        <w:pict>
          <v:rect id="_x0000_s1040" style="position:absolute;left:0;text-align:left;margin-left:-41.85pt;margin-top:2.45pt;width:1in;height:23.8pt;z-index:251676672" fillcolor="white [3201]" strokecolor="#95b3d7 [1940]" strokeweight="1pt">
            <v:fill color2="#b8cce4 [1300]" focusposition="1" focussize="" focus="100%" type="gradient"/>
            <v:shadow on="t" type="perspective" color="#243f60 [1604]" opacity=".5" offset="1pt" offset2="-3pt"/>
            <v:textbox style="mso-next-textbox:#_x0000_s1040">
              <w:txbxContent>
                <w:p w:rsidR="00056070" w:rsidRPr="00E60649" w:rsidRDefault="00056070" w:rsidP="007D3B39">
                  <w:pPr>
                    <w:rPr>
                      <w:rFonts w:ascii="Times New Roman" w:hAnsi="Times New Roman" w:cs="Times New Roman"/>
                      <w:sz w:val="18"/>
                      <w:szCs w:val="18"/>
                    </w:rPr>
                  </w:pPr>
                  <w:r>
                    <w:rPr>
                      <w:rFonts w:ascii="Times New Roman" w:hAnsi="Times New Roman" w:cs="Times New Roman"/>
                      <w:sz w:val="18"/>
                      <w:szCs w:val="18"/>
                    </w:rPr>
                    <w:t>Producteurs</w:t>
                  </w:r>
                </w:p>
              </w:txbxContent>
            </v:textbox>
          </v:rect>
        </w:pict>
      </w:r>
    </w:p>
    <w:p w:rsidR="007D3B39" w:rsidRPr="00BC111F" w:rsidRDefault="007F72CB" w:rsidP="007D3B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pict>
          <v:rect id="_x0000_s1036" style="position:absolute;left:0;text-align:left;margin-left:364.55pt;margin-top:16.3pt;width:81.05pt;height:23.8pt;z-index:251672576" fillcolor="white [3201]" strokecolor="#95b3d7 [1940]" strokeweight="1pt">
            <v:fill color2="#b8cce4 [1300]" focusposition="1" focussize="" focus="100%" type="gradient"/>
            <v:shadow on="t" type="perspective" color="#243f60 [1604]" opacity=".5" offset="1pt" offset2="-3pt"/>
            <v:textbox style="mso-next-textbox:#_x0000_s1036">
              <w:txbxContent>
                <w:p w:rsidR="00056070" w:rsidRPr="00E12015" w:rsidRDefault="00056070" w:rsidP="007D3B39">
                  <w:pPr>
                    <w:rPr>
                      <w:rFonts w:ascii="Times New Roman" w:hAnsi="Times New Roman" w:cs="Times New Roman"/>
                      <w:sz w:val="18"/>
                      <w:szCs w:val="18"/>
                    </w:rPr>
                  </w:pPr>
                  <w:r>
                    <w:rPr>
                      <w:rFonts w:ascii="Times New Roman" w:hAnsi="Times New Roman" w:cs="Times New Roman"/>
                      <w:sz w:val="18"/>
                      <w:szCs w:val="18"/>
                    </w:rPr>
                    <w:t>Consommateurs</w:t>
                  </w:r>
                </w:p>
              </w:txbxContent>
            </v:textbox>
          </v:rect>
        </w:pict>
      </w:r>
      <w:r>
        <w:rPr>
          <w:rFonts w:ascii="Times New Roman" w:hAnsi="Times New Roman" w:cs="Times New Roman"/>
          <w:noProof/>
          <w:sz w:val="24"/>
          <w:szCs w:val="24"/>
          <w:lang w:eastAsia="fr-FR"/>
        </w:rPr>
        <w:pict>
          <v:shape id="_x0000_s1045" type="#_x0000_t32" style="position:absolute;left:0;text-align:left;margin-left:350.4pt;margin-top:27.9pt;width:14.15pt;height:0;z-index:251681792" o:connectortype="straight" strokecolor="#0070c0" strokeweight="2.25pt">
            <v:stroke endarrow="block"/>
          </v:shape>
        </w:pict>
      </w:r>
      <w:r>
        <w:rPr>
          <w:rFonts w:ascii="Times New Roman" w:hAnsi="Times New Roman" w:cs="Times New Roman"/>
          <w:noProof/>
          <w:sz w:val="24"/>
          <w:szCs w:val="24"/>
          <w:lang w:eastAsia="fr-FR"/>
        </w:rPr>
        <w:pict>
          <v:rect id="_x0000_s1033" style="position:absolute;left:0;text-align:left;margin-left:274pt;margin-top:16.3pt;width:76.4pt;height:23.8pt;z-index:251669504" fillcolor="white [3201]" strokecolor="#95b3d7 [1940]" strokeweight="1pt">
            <v:fill color2="#b8cce4 [1300]" focusposition="1" focussize="" focus="100%" type="gradient"/>
            <v:shadow on="t" type="perspective" color="#243f60 [1604]" opacity=".5" offset="1pt" offset2="-3pt"/>
            <v:textbox style="mso-next-textbox:#_x0000_s1033">
              <w:txbxContent>
                <w:p w:rsidR="00056070" w:rsidRPr="00E12015" w:rsidRDefault="00056070" w:rsidP="007D3B39">
                  <w:pPr>
                    <w:rPr>
                      <w:rFonts w:ascii="Times New Roman" w:hAnsi="Times New Roman" w:cs="Times New Roman"/>
                      <w:sz w:val="18"/>
                      <w:szCs w:val="18"/>
                    </w:rPr>
                  </w:pPr>
                  <w:r>
                    <w:rPr>
                      <w:rFonts w:ascii="Times New Roman" w:hAnsi="Times New Roman" w:cs="Times New Roman"/>
                      <w:sz w:val="18"/>
                      <w:szCs w:val="18"/>
                    </w:rPr>
                    <w:t>Transformateurs</w:t>
                  </w:r>
                </w:p>
              </w:txbxContent>
            </v:textbox>
          </v:rect>
        </w:pict>
      </w:r>
      <w:r>
        <w:rPr>
          <w:rFonts w:ascii="Times New Roman" w:hAnsi="Times New Roman" w:cs="Times New Roman"/>
          <w:noProof/>
          <w:sz w:val="24"/>
          <w:szCs w:val="24"/>
          <w:lang w:eastAsia="fr-FR"/>
        </w:rPr>
        <w:pict>
          <v:shape id="_x0000_s1046" type="#_x0000_t32" style="position:absolute;left:0;text-align:left;margin-left:247.5pt;margin-top:27.85pt;width:26.5pt;height:0;z-index:251682816" o:connectortype="straight" strokecolor="#0070c0" strokeweight="2.25pt">
            <v:stroke endarrow="block"/>
          </v:shape>
        </w:pict>
      </w:r>
      <w:r>
        <w:rPr>
          <w:rFonts w:ascii="Times New Roman" w:hAnsi="Times New Roman" w:cs="Times New Roman"/>
          <w:noProof/>
          <w:sz w:val="24"/>
          <w:szCs w:val="24"/>
          <w:lang w:eastAsia="fr-FR"/>
        </w:rPr>
        <w:pict>
          <v:rect id="_x0000_s1032" style="position:absolute;left:0;text-align:left;margin-left:175.5pt;margin-top:16.3pt;width:1in;height:23.8pt;z-index:251668480" fillcolor="white [3201]" strokecolor="#95b3d7 [1940]" strokeweight="1pt">
            <v:fill color2="#b8cce4 [1300]" focusposition="1" focussize="" focus="100%" type="gradient"/>
            <v:shadow on="t" type="perspective" color="#243f60 [1604]" opacity=".5" offset="1pt" offset2="-3pt"/>
            <v:textbox style="mso-next-textbox:#_x0000_s1032">
              <w:txbxContent>
                <w:p w:rsidR="00056070" w:rsidRPr="00E60649" w:rsidRDefault="00056070" w:rsidP="007D3B39">
                  <w:pPr>
                    <w:rPr>
                      <w:rFonts w:ascii="Times New Roman" w:hAnsi="Times New Roman" w:cs="Times New Roman"/>
                      <w:sz w:val="18"/>
                      <w:szCs w:val="18"/>
                    </w:rPr>
                  </w:pPr>
                  <w:r>
                    <w:rPr>
                      <w:rFonts w:ascii="Times New Roman" w:hAnsi="Times New Roman" w:cs="Times New Roman"/>
                      <w:sz w:val="18"/>
                      <w:szCs w:val="18"/>
                    </w:rPr>
                    <w:t>Grossistes</w:t>
                  </w:r>
                </w:p>
              </w:txbxContent>
            </v:textbox>
          </v:rect>
        </w:pict>
      </w:r>
      <w:r>
        <w:rPr>
          <w:rFonts w:ascii="Times New Roman" w:hAnsi="Times New Roman" w:cs="Times New Roman"/>
          <w:noProof/>
          <w:sz w:val="24"/>
          <w:szCs w:val="24"/>
          <w:lang w:eastAsia="fr-FR"/>
        </w:rPr>
        <w:pict>
          <v:shape id="_x0000_s1048" type="#_x0000_t32" style="position:absolute;left:0;text-align:left;margin-left:141.2pt;margin-top:27.9pt;width:34.3pt;height:0;z-index:251684864" o:connectortype="straight" strokecolor="#0070c0" strokeweight="2.25pt">
            <v:stroke endarrow="block"/>
          </v:shape>
        </w:pict>
      </w:r>
    </w:p>
    <w:p w:rsidR="007D3B39" w:rsidRPr="00BC111F" w:rsidRDefault="007F72CB" w:rsidP="007D3B39">
      <w:p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fr-FR"/>
        </w:rPr>
        <w:pict>
          <v:rect id="_x0000_s1035" style="position:absolute;left:0;text-align:left;margin-left:376.3pt;margin-top:25.8pt;width:77.85pt;height:23.25pt;z-index:251671552" fillcolor="white [3201]" strokecolor="#95b3d7 [1940]" strokeweight="1pt">
            <v:fill color2="#b8cce4 [1300]" focusposition="1" focussize="" focus="100%" type="gradient"/>
            <v:shadow on="t" type="perspective" color="#243f60 [1604]" opacity=".5" offset="1pt" offset2="-3pt"/>
            <v:textbox style="mso-next-textbox:#_x0000_s1035">
              <w:txbxContent>
                <w:p w:rsidR="00056070" w:rsidRPr="00E12015" w:rsidRDefault="00056070" w:rsidP="007D3B39">
                  <w:pPr>
                    <w:rPr>
                      <w:rFonts w:ascii="Times New Roman" w:hAnsi="Times New Roman" w:cs="Times New Roman"/>
                      <w:sz w:val="18"/>
                      <w:szCs w:val="18"/>
                    </w:rPr>
                  </w:pPr>
                  <w:r>
                    <w:rPr>
                      <w:rFonts w:ascii="Times New Roman" w:hAnsi="Times New Roman" w:cs="Times New Roman"/>
                      <w:sz w:val="18"/>
                      <w:szCs w:val="18"/>
                    </w:rPr>
                    <w:t>Consommateurs</w:t>
                  </w:r>
                </w:p>
              </w:txbxContent>
            </v:textbox>
          </v:rect>
        </w:pict>
      </w:r>
    </w:p>
    <w:p w:rsidR="007D3B39" w:rsidRPr="00BC111F" w:rsidRDefault="007F72CB" w:rsidP="007D3B39">
      <w:p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fr-FR"/>
        </w:rPr>
        <w:pict>
          <v:shape id="_x0000_s1055" type="#_x0000_t32" style="position:absolute;left:0;text-align:left;margin-left:259.55pt;margin-top:7.6pt;width:116.75pt;height:0;z-index:251692032" o:connectortype="straight" strokecolor="#0070c0" strokeweight="2.25pt">
            <v:stroke endarrow="block"/>
          </v:shape>
        </w:pic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u w:val="single"/>
        </w:rPr>
        <w:t>Source</w:t>
      </w:r>
      <w:r w:rsidRPr="00BC111F">
        <w:rPr>
          <w:rFonts w:ascii="Times New Roman" w:hAnsi="Times New Roman" w:cs="Times New Roman"/>
          <w:sz w:val="24"/>
          <w:szCs w:val="24"/>
        </w:rPr>
        <w:t xml:space="preserve"> : </w:t>
      </w:r>
      <w:proofErr w:type="spellStart"/>
      <w:r w:rsidRPr="00BC111F">
        <w:rPr>
          <w:rFonts w:ascii="Times New Roman" w:hAnsi="Times New Roman" w:cs="Times New Roman"/>
          <w:sz w:val="24"/>
          <w:szCs w:val="24"/>
        </w:rPr>
        <w:t>Gora</w:t>
      </w:r>
      <w:proofErr w:type="spellEnd"/>
      <w:r w:rsidRPr="00BC111F">
        <w:rPr>
          <w:rFonts w:ascii="Times New Roman" w:hAnsi="Times New Roman" w:cs="Times New Roman"/>
          <w:sz w:val="24"/>
          <w:szCs w:val="24"/>
        </w:rPr>
        <w:t xml:space="preserve"> Ndiaye</w:t>
      </w:r>
      <w:r>
        <w:rPr>
          <w:rFonts w:ascii="Times New Roman" w:hAnsi="Times New Roman" w:cs="Times New Roman"/>
          <w:sz w:val="24"/>
          <w:szCs w:val="24"/>
        </w:rPr>
        <w:t>,</w:t>
      </w:r>
      <w:r w:rsidRPr="00BC111F">
        <w:rPr>
          <w:rFonts w:ascii="Times New Roman" w:hAnsi="Times New Roman" w:cs="Times New Roman"/>
          <w:sz w:val="24"/>
          <w:szCs w:val="24"/>
        </w:rPr>
        <w:t xml:space="preserve"> 2015</w:t>
      </w:r>
    </w:p>
    <w:p w:rsidR="007D3B39" w:rsidRPr="00BC111F" w:rsidRDefault="007D3B39" w:rsidP="00741265">
      <w:pPr>
        <w:pStyle w:val="Titre3"/>
      </w:pPr>
      <w:bookmarkStart w:id="77" w:name="_Toc446580613"/>
      <w:r w:rsidRPr="00BC111F">
        <w:t>Les acteurs de la transformation</w:t>
      </w:r>
      <w:bookmarkEnd w:id="77"/>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Ces acteurs se sont regroupés autour des unités de transformation du niébé.</w:t>
      </w:r>
    </w:p>
    <w:p w:rsidR="007D3B39" w:rsidRPr="00BC111F" w:rsidRDefault="007D3B39" w:rsidP="0039525B">
      <w:pPr>
        <w:pStyle w:val="Titre4"/>
      </w:pPr>
      <w:bookmarkStart w:id="78" w:name="_Toc446580614"/>
      <w:r w:rsidRPr="00BC111F">
        <w:t>Transformations artisanale</w:t>
      </w:r>
      <w:bookmarkEnd w:id="78"/>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La transformation du niébé est encore artisanale. Dans la zone d’étude l’opération mécanisée courante est le recours au moulin artisanal pour produire de la </w:t>
      </w:r>
      <w:proofErr w:type="spellStart"/>
      <w:r w:rsidRPr="00BC111F">
        <w:rPr>
          <w:rFonts w:ascii="Times New Roman" w:hAnsi="Times New Roman" w:cs="Times New Roman"/>
          <w:sz w:val="24"/>
          <w:szCs w:val="24"/>
        </w:rPr>
        <w:t>pate</w:t>
      </w:r>
      <w:proofErr w:type="spellEnd"/>
      <w:r w:rsidRPr="00BC111F">
        <w:rPr>
          <w:rFonts w:ascii="Times New Roman" w:hAnsi="Times New Roman" w:cs="Times New Roman"/>
          <w:sz w:val="24"/>
          <w:szCs w:val="24"/>
        </w:rPr>
        <w:t xml:space="preserve"> ou de la farine. Les femmes sont les principales actrices impliquées dans la transformation du niébé en produit semi-finis ou produit fini. Ces femmes bénéficient souvent des formations de la part des ONG  comme PAFA, mais également des partenaires. Ils se réunissent en GIE. Nous pouvons citer le GIE « </w:t>
      </w:r>
      <w:proofErr w:type="spellStart"/>
      <w:r w:rsidRPr="00BC111F">
        <w:rPr>
          <w:rFonts w:ascii="Times New Roman" w:hAnsi="Times New Roman" w:cs="Times New Roman"/>
          <w:sz w:val="24"/>
          <w:szCs w:val="24"/>
        </w:rPr>
        <w:t>TakkouLigéye</w:t>
      </w:r>
      <w:proofErr w:type="spellEnd"/>
      <w:r w:rsidRPr="00BC111F">
        <w:rPr>
          <w:rFonts w:ascii="Times New Roman" w:hAnsi="Times New Roman" w:cs="Times New Roman"/>
          <w:sz w:val="24"/>
          <w:szCs w:val="24"/>
        </w:rPr>
        <w:t> » de (</w:t>
      </w:r>
      <w:proofErr w:type="spellStart"/>
      <w:r w:rsidRPr="00BC111F">
        <w:rPr>
          <w:rFonts w:ascii="Times New Roman" w:hAnsi="Times New Roman" w:cs="Times New Roman"/>
          <w:sz w:val="24"/>
          <w:szCs w:val="24"/>
        </w:rPr>
        <w:t>Kelle</w:t>
      </w:r>
      <w:proofErr w:type="spellEnd"/>
      <w:r w:rsidRPr="00BC111F">
        <w:rPr>
          <w:rFonts w:ascii="Times New Roman" w:hAnsi="Times New Roman" w:cs="Times New Roman"/>
          <w:sz w:val="24"/>
          <w:szCs w:val="24"/>
        </w:rPr>
        <w:t xml:space="preserve"> Gueye), le GIE de (</w:t>
      </w:r>
      <w:proofErr w:type="spellStart"/>
      <w:r w:rsidRPr="00BC111F">
        <w:rPr>
          <w:rFonts w:ascii="Times New Roman" w:hAnsi="Times New Roman" w:cs="Times New Roman"/>
          <w:sz w:val="24"/>
          <w:szCs w:val="24"/>
        </w:rPr>
        <w:t>NdangourNdaiye</w:t>
      </w:r>
      <w:proofErr w:type="spellEnd"/>
      <w:r w:rsidRPr="00BC111F">
        <w:rPr>
          <w:rFonts w:ascii="Times New Roman" w:hAnsi="Times New Roman" w:cs="Times New Roman"/>
          <w:sz w:val="24"/>
          <w:szCs w:val="24"/>
        </w:rPr>
        <w:t>). Ils jouent un rôle très important dans la lutte contre la pauvreté et le chômage en milieu rural, mais aussi et surtout, dans l’amélioration des conditions de vie. Le manque de technologie constitue la contrainte majeure du maillon. Ce manque de technologie appropriée constitue un facteur limitant la transformation du niébé.</w:t>
      </w:r>
    </w:p>
    <w:p w:rsidR="007D3B39" w:rsidRPr="00BC111F" w:rsidRDefault="007D3B39" w:rsidP="0039525B">
      <w:pPr>
        <w:pStyle w:val="Titre4"/>
      </w:pPr>
      <w:bookmarkStart w:id="79" w:name="_Toc446580615"/>
      <w:r w:rsidRPr="00BC111F">
        <w:t>Transformation semi-industrielle</w:t>
      </w:r>
      <w:bookmarkEnd w:id="79"/>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Ce secteur se positionne sur les produits à forte valeur ajoutée comme le </w:t>
      </w:r>
      <w:r w:rsidRPr="00BC111F">
        <w:rPr>
          <w:rFonts w:ascii="Times New Roman" w:hAnsi="Times New Roman" w:cs="Times New Roman"/>
          <w:i/>
          <w:sz w:val="24"/>
          <w:szCs w:val="24"/>
        </w:rPr>
        <w:t xml:space="preserve">Beignet, </w:t>
      </w:r>
      <w:proofErr w:type="spellStart"/>
      <w:r w:rsidRPr="00BC111F">
        <w:rPr>
          <w:rFonts w:ascii="Times New Roman" w:hAnsi="Times New Roman" w:cs="Times New Roman"/>
          <w:i/>
          <w:sz w:val="24"/>
          <w:szCs w:val="24"/>
        </w:rPr>
        <w:t>Akara</w:t>
      </w:r>
      <w:proofErr w:type="spellEnd"/>
      <w:r w:rsidRPr="00BC111F">
        <w:rPr>
          <w:rFonts w:ascii="Times New Roman" w:hAnsi="Times New Roman" w:cs="Times New Roman"/>
          <w:i/>
          <w:sz w:val="24"/>
          <w:szCs w:val="24"/>
        </w:rPr>
        <w:t xml:space="preserve">, Coucous de niébé, </w:t>
      </w:r>
      <w:proofErr w:type="spellStart"/>
      <w:r w:rsidRPr="00BC111F">
        <w:rPr>
          <w:rFonts w:ascii="Times New Roman" w:hAnsi="Times New Roman" w:cs="Times New Roman"/>
          <w:i/>
          <w:sz w:val="24"/>
          <w:szCs w:val="24"/>
        </w:rPr>
        <w:t>Thiacry</w:t>
      </w:r>
      <w:proofErr w:type="spellEnd"/>
      <w:r w:rsidRPr="00BC111F">
        <w:rPr>
          <w:rFonts w:ascii="Times New Roman" w:hAnsi="Times New Roman" w:cs="Times New Roman"/>
          <w:i/>
          <w:sz w:val="24"/>
          <w:szCs w:val="24"/>
        </w:rPr>
        <w:t xml:space="preserve">, </w:t>
      </w:r>
      <w:proofErr w:type="spellStart"/>
      <w:r w:rsidRPr="00BC111F">
        <w:rPr>
          <w:rFonts w:ascii="Times New Roman" w:hAnsi="Times New Roman" w:cs="Times New Roman"/>
          <w:i/>
          <w:sz w:val="24"/>
          <w:szCs w:val="24"/>
        </w:rPr>
        <w:t>Thiéré</w:t>
      </w:r>
      <w:proofErr w:type="spellEnd"/>
      <w:r w:rsidRPr="00BC111F">
        <w:rPr>
          <w:rFonts w:ascii="Times New Roman" w:hAnsi="Times New Roman" w:cs="Times New Roman"/>
          <w:i/>
          <w:sz w:val="24"/>
          <w:szCs w:val="24"/>
        </w:rPr>
        <w:t xml:space="preserve">, </w:t>
      </w:r>
      <w:proofErr w:type="spellStart"/>
      <w:r w:rsidRPr="00BC111F">
        <w:rPr>
          <w:rFonts w:ascii="Times New Roman" w:hAnsi="Times New Roman" w:cs="Times New Roman"/>
          <w:i/>
          <w:sz w:val="24"/>
          <w:szCs w:val="24"/>
        </w:rPr>
        <w:t>Fataya</w:t>
      </w:r>
      <w:proofErr w:type="spellEnd"/>
      <w:r w:rsidRPr="00BC111F">
        <w:rPr>
          <w:rFonts w:ascii="Times New Roman" w:hAnsi="Times New Roman" w:cs="Times New Roman"/>
          <w:i/>
          <w:sz w:val="24"/>
          <w:szCs w:val="24"/>
        </w:rPr>
        <w:t xml:space="preserve">, Café, </w:t>
      </w:r>
      <w:proofErr w:type="spellStart"/>
      <w:r w:rsidRPr="00BC111F">
        <w:rPr>
          <w:rFonts w:ascii="Times New Roman" w:hAnsi="Times New Roman" w:cs="Times New Roman"/>
          <w:i/>
          <w:sz w:val="24"/>
          <w:szCs w:val="24"/>
        </w:rPr>
        <w:t>Arraw</w:t>
      </w:r>
      <w:proofErr w:type="spellEnd"/>
      <w:r w:rsidRPr="00BC111F">
        <w:rPr>
          <w:rFonts w:ascii="Times New Roman" w:hAnsi="Times New Roman" w:cs="Times New Roman"/>
          <w:i/>
          <w:sz w:val="24"/>
          <w:szCs w:val="24"/>
        </w:rPr>
        <w:t xml:space="preserve"> etc.</w:t>
      </w:r>
      <w:r w:rsidRPr="00BC111F">
        <w:rPr>
          <w:rFonts w:ascii="Times New Roman" w:hAnsi="Times New Roman" w:cs="Times New Roman"/>
          <w:sz w:val="24"/>
          <w:szCs w:val="24"/>
        </w:rPr>
        <w:t xml:space="preserve"> Il n’existe pas encore d’investissements lourds pour la transformation du niébé dans le département de </w:t>
      </w:r>
      <w:proofErr w:type="spellStart"/>
      <w:r w:rsidRPr="00BC111F">
        <w:rPr>
          <w:rFonts w:ascii="Times New Roman" w:hAnsi="Times New Roman" w:cs="Times New Roman"/>
          <w:sz w:val="24"/>
          <w:szCs w:val="24"/>
        </w:rPr>
        <w:t>Louga.Le</w:t>
      </w:r>
      <w:proofErr w:type="spellEnd"/>
      <w:r w:rsidRPr="00BC111F">
        <w:rPr>
          <w:rFonts w:ascii="Times New Roman" w:hAnsi="Times New Roman" w:cs="Times New Roman"/>
          <w:sz w:val="24"/>
          <w:szCs w:val="24"/>
        </w:rPr>
        <w:t xml:space="preserve"> secteur occupe la plupart des unités de transformation dans le pays, et est composé par quelques Micro et petites Entreprises </w:t>
      </w:r>
      <w:r w:rsidR="00B027F4" w:rsidRPr="00BC111F">
        <w:rPr>
          <w:rFonts w:ascii="Times New Roman" w:hAnsi="Times New Roman" w:cs="Times New Roman"/>
          <w:sz w:val="24"/>
          <w:szCs w:val="24"/>
        </w:rPr>
        <w:t>Agro-Alimentaire</w:t>
      </w:r>
      <w:r w:rsidRPr="00BC111F">
        <w:rPr>
          <w:rFonts w:ascii="Times New Roman" w:hAnsi="Times New Roman" w:cs="Times New Roman"/>
          <w:sz w:val="24"/>
          <w:szCs w:val="24"/>
        </w:rPr>
        <w:t>, et des entreprises telle que, la VIVRIERE (Dakar).</w:t>
      </w:r>
    </w:p>
    <w:p w:rsidR="007D3B39" w:rsidRPr="00BC111F" w:rsidRDefault="007D3B39" w:rsidP="00741265">
      <w:pPr>
        <w:pStyle w:val="Titre3"/>
      </w:pPr>
      <w:bookmarkStart w:id="80" w:name="_Toc446580616"/>
      <w:r w:rsidRPr="00BC111F">
        <w:t>Situation actuelle de la chaîne</w:t>
      </w:r>
      <w:bookmarkEnd w:id="80"/>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Il n’existe pas en amont de la chaîne des accords de partenariat ni des contrats de ventes entres les producteurs et les commerçants ou les GIE de transformation. Les seuls contrats notés sont celles signés</w:t>
      </w:r>
      <w:r w:rsidR="007A5A8E">
        <w:rPr>
          <w:rFonts w:ascii="Times New Roman" w:hAnsi="Times New Roman" w:cs="Times New Roman"/>
          <w:sz w:val="24"/>
          <w:szCs w:val="24"/>
        </w:rPr>
        <w:t xml:space="preserve"> entre le producteur et les OP.</w:t>
      </w:r>
    </w:p>
    <w:p w:rsidR="007D3B39" w:rsidRPr="00BC111F" w:rsidRDefault="007D3B39" w:rsidP="007D3B39">
      <w:pPr>
        <w:spacing w:line="360" w:lineRule="auto"/>
        <w:jc w:val="both"/>
        <w:rPr>
          <w:rFonts w:ascii="Times New Roman" w:hAnsi="Times New Roman" w:cs="Times New Roman"/>
          <w:b/>
          <w:sz w:val="24"/>
          <w:szCs w:val="24"/>
        </w:rPr>
      </w:pPr>
      <w:r w:rsidRPr="00BC111F">
        <w:rPr>
          <w:rFonts w:ascii="Times New Roman" w:hAnsi="Times New Roman" w:cs="Times New Roman"/>
          <w:b/>
          <w:sz w:val="24"/>
          <w:szCs w:val="24"/>
        </w:rPr>
        <w:t>Représentation graphique de la chaîne de valeur</w:t>
      </w:r>
    </w:p>
    <w:p w:rsidR="007A2193" w:rsidRDefault="007A2193" w:rsidP="007A2193">
      <w:pPr>
        <w:pStyle w:val="Lgende"/>
      </w:pPr>
      <w:bookmarkStart w:id="81" w:name="_Toc446578358"/>
      <w:r>
        <w:t xml:space="preserve">Figure </w:t>
      </w:r>
      <w:r w:rsidR="001973DE">
        <w:fldChar w:fldCharType="begin"/>
      </w:r>
      <w:r w:rsidR="00105425">
        <w:instrText xml:space="preserve"> SEQ Figure \* ARABIC </w:instrText>
      </w:r>
      <w:r w:rsidR="001973DE">
        <w:fldChar w:fldCharType="separate"/>
      </w:r>
      <w:r w:rsidR="004E2940">
        <w:rPr>
          <w:noProof/>
        </w:rPr>
        <w:t>10</w:t>
      </w:r>
      <w:r w:rsidR="001973DE">
        <w:rPr>
          <w:noProof/>
        </w:rPr>
        <w:fldChar w:fldCharType="end"/>
      </w:r>
      <w:r>
        <w:t xml:space="preserve"> : </w:t>
      </w:r>
      <w:r w:rsidRPr="00D01803">
        <w:t>SCHEMA DE LA CHAINE DE VALEUR NIEBE</w:t>
      </w:r>
      <w:bookmarkEnd w:id="81"/>
    </w:p>
    <w:p w:rsidR="007D3B39" w:rsidRPr="007A5A8E" w:rsidRDefault="007F72CB" w:rsidP="007A2193">
      <w:pPr>
        <w:pStyle w:val="Lgende"/>
        <w:rPr>
          <w:rFonts w:cs="Times New Roman"/>
          <w:b w:val="0"/>
          <w:szCs w:val="24"/>
        </w:rPr>
      </w:pPr>
      <w:r>
        <w:rPr>
          <w:rFonts w:cs="Times New Roman"/>
          <w:b w:val="0"/>
          <w:noProof/>
          <w:szCs w:val="24"/>
          <w:u w:val="single"/>
          <w:lang w:eastAsia="fr-FR"/>
        </w:rPr>
        <w:pict>
          <v:rect id="_x0000_s1109" style="position:absolute;margin-left:34.5pt;margin-top:11.9pt;width:1in;height:21.55pt;z-index:251747328" fillcolor="white [3201]" strokecolor="#95b3d7 [1940]" strokeweight="1pt">
            <v:fill color2="#b8cce4 [1300]" focusposition="1" focussize="" focus="100%" type="gradient"/>
            <v:shadow on="t" type="perspective" color="#243f60 [1604]" opacity=".5" offset="1pt" offset2="-3pt"/>
            <v:textbox style="mso-next-textbox:#_x0000_s1109">
              <w:txbxContent>
                <w:p w:rsidR="00056070" w:rsidRDefault="00056070" w:rsidP="007D3B39">
                  <w:r w:rsidRPr="001C24D8">
                    <w:rPr>
                      <w:rFonts w:ascii="Times New Roman" w:hAnsi="Times New Roman" w:cs="Times New Roman"/>
                      <w:sz w:val="20"/>
                      <w:szCs w:val="20"/>
                    </w:rPr>
                    <w:t>Détaillants</w:t>
                  </w:r>
                </w:p>
              </w:txbxContent>
            </v:textbox>
          </v:rect>
        </w:pict>
      </w:r>
      <w:r>
        <w:rPr>
          <w:rFonts w:cs="Times New Roman"/>
          <w:noProof/>
          <w:szCs w:val="24"/>
          <w:lang w:eastAsia="fr-FR"/>
        </w:rPr>
        <w:pict>
          <v:shape id="_x0000_s1113" type="#_x0000_t32" style="position:absolute;margin-left:106.7pt;margin-top:22.6pt;width:52pt;height:.05pt;flip:x;z-index:251751424" o:connectortype="straight" strokecolor="blue" strokeweight="1.5pt">
            <v:stroke endarrow="block"/>
          </v:shape>
        </w:pict>
      </w:r>
      <w:r>
        <w:rPr>
          <w:rFonts w:cs="Times New Roman"/>
          <w:noProof/>
          <w:szCs w:val="24"/>
          <w:lang w:eastAsia="fr-FR"/>
        </w:rPr>
        <w:pict>
          <v:shape id="_x0000_s1112" type="#_x0000_t32" style="position:absolute;margin-left:230.3pt;margin-top:22.65pt;width:52.6pt;height:0;z-index:251750400" o:connectortype="straight" strokecolor="blue" strokeweight="1.5pt">
            <v:stroke endarrow="block"/>
          </v:shape>
        </w:pict>
      </w:r>
      <w:r>
        <w:rPr>
          <w:noProof/>
          <w:szCs w:val="24"/>
          <w:lang w:eastAsia="fr-FR"/>
        </w:rPr>
        <w:pict>
          <v:rect id="_x0000_s1110" style="position:absolute;margin-left:158.7pt;margin-top:11.9pt;width:1in;height:21.55pt;z-index:251748352" fillcolor="white [3201]" strokecolor="#95b3d7 [1940]" strokeweight="1pt">
            <v:fill color2="#b8cce4 [1300]" focusposition="1" focussize="" focus="100%" type="gradient"/>
            <v:shadow on="t" type="perspective" color="#243f60 [1604]" opacity=".5" offset="1pt" offset2="-3pt"/>
            <v:textbox style="mso-next-textbox:#_x0000_s1110">
              <w:txbxContent>
                <w:p w:rsidR="00056070" w:rsidRDefault="00056070" w:rsidP="007D3B39">
                  <w:r w:rsidRPr="001C24D8">
                    <w:rPr>
                      <w:rFonts w:ascii="Times New Roman" w:hAnsi="Times New Roman" w:cs="Times New Roman"/>
                      <w:sz w:val="20"/>
                      <w:szCs w:val="20"/>
                    </w:rPr>
                    <w:t>Producteur</w:t>
                  </w:r>
                </w:p>
              </w:txbxContent>
            </v:textbox>
          </v:rect>
        </w:pict>
      </w:r>
      <w:r>
        <w:rPr>
          <w:rFonts w:cs="Times New Roman"/>
          <w:b w:val="0"/>
          <w:noProof/>
          <w:szCs w:val="24"/>
          <w:u w:val="single"/>
          <w:lang w:eastAsia="fr-FR"/>
        </w:rPr>
        <w:pict>
          <v:rect id="_x0000_s1111" style="position:absolute;margin-left:282.9pt;margin-top:11.9pt;width:1in;height:21.55pt;z-index:251749376" fillcolor="white [3201]" strokecolor="#95b3d7 [1940]" strokeweight="1pt">
            <v:fill color2="#b8cce4 [1300]" focusposition="1" focussize="" focus="100%" type="gradient"/>
            <v:shadow on="t" type="perspective" color="#243f60 [1604]" opacity=".5" offset="1pt" offset2="-3pt"/>
            <v:textbox style="mso-next-textbox:#_x0000_s1111">
              <w:txbxContent>
                <w:p w:rsidR="00056070" w:rsidRPr="004976C8" w:rsidRDefault="00056070" w:rsidP="007D3B39">
                  <w:pPr>
                    <w:rPr>
                      <w:rFonts w:ascii="Times New Roman" w:hAnsi="Times New Roman" w:cs="Times New Roman"/>
                      <w:sz w:val="20"/>
                      <w:szCs w:val="20"/>
                    </w:rPr>
                  </w:pPr>
                  <w:r>
                    <w:rPr>
                      <w:rFonts w:ascii="Times New Roman" w:hAnsi="Times New Roman" w:cs="Times New Roman"/>
                      <w:sz w:val="20"/>
                      <w:szCs w:val="20"/>
                    </w:rPr>
                    <w:t>Collecteur</w:t>
                  </w:r>
                </w:p>
              </w:txbxContent>
            </v:textbox>
          </v:rect>
        </w:pict>
      </w:r>
    </w:p>
    <w:p w:rsidR="007D3B39" w:rsidRPr="00BC111F" w:rsidRDefault="007F72CB" w:rsidP="007D3B39">
      <w:pPr>
        <w:rPr>
          <w:sz w:val="24"/>
          <w:szCs w:val="24"/>
        </w:rPr>
      </w:pPr>
      <w:r>
        <w:rPr>
          <w:noProof/>
          <w:sz w:val="24"/>
          <w:szCs w:val="24"/>
          <w:lang w:eastAsia="fr-FR"/>
        </w:rPr>
        <w:pict>
          <v:shape id="_x0000_s1095" type="#_x0000_t32" style="position:absolute;margin-left:324.3pt;margin-top:4.45pt;width:.6pt;height:61.35pt;z-index:251732992" o:connectortype="straight" strokecolor="blue" strokeweight="1.5pt">
            <v:stroke endarrow="block"/>
          </v:shape>
        </w:pict>
      </w:r>
      <w:r>
        <w:rPr>
          <w:noProof/>
          <w:sz w:val="24"/>
          <w:szCs w:val="24"/>
          <w:lang w:eastAsia="fr-FR"/>
        </w:rPr>
        <w:pict>
          <v:shape id="_x0000_s1090" type="#_x0000_t32" style="position:absolute;margin-left:199.6pt;margin-top:4.45pt;width:.05pt;height:61.35pt;z-index:251727872" o:connectortype="straight" strokecolor="blue" strokeweight="1.5pt">
            <v:stroke endarrow="block"/>
          </v:shape>
        </w:pict>
      </w:r>
    </w:p>
    <w:p w:rsidR="007D3B39" w:rsidRPr="00BC111F" w:rsidRDefault="007D3B39" w:rsidP="007D3B39">
      <w:pPr>
        <w:rPr>
          <w:sz w:val="24"/>
          <w:szCs w:val="24"/>
        </w:rPr>
      </w:pPr>
    </w:p>
    <w:p w:rsidR="007D3B39" w:rsidRPr="00BC111F" w:rsidRDefault="007F72CB" w:rsidP="007D3B39">
      <w:pPr>
        <w:rPr>
          <w:sz w:val="24"/>
          <w:szCs w:val="24"/>
        </w:rPr>
      </w:pPr>
      <w:r>
        <w:rPr>
          <w:rFonts w:ascii="Times New Roman" w:hAnsi="Times New Roman" w:cs="Times New Roman"/>
          <w:noProof/>
          <w:sz w:val="24"/>
          <w:szCs w:val="24"/>
          <w:lang w:eastAsia="fr-FR"/>
        </w:rPr>
        <w:pict>
          <v:rect id="_x0000_s1088" style="position:absolute;margin-left:291.7pt;margin-top:14.9pt;width:88.15pt;height:21.55pt;z-index:251725824" fillcolor="white [3201]" strokecolor="#95b3d7 [1940]" strokeweight="1pt">
            <v:fill color2="#b8cce4 [1300]" focusposition="1" focussize="" focus="100%" type="gradient"/>
            <v:shadow on="t" type="perspective" color="#243f60 [1604]" opacity=".5" offset="1pt" offset2="-3pt"/>
            <v:textbox style="mso-next-textbox:#_x0000_s1088">
              <w:txbxContent>
                <w:p w:rsidR="00056070" w:rsidRPr="004976C8" w:rsidRDefault="00056070" w:rsidP="007D3B39">
                  <w:pPr>
                    <w:rPr>
                      <w:rFonts w:ascii="Times New Roman" w:hAnsi="Times New Roman" w:cs="Times New Roman"/>
                      <w:sz w:val="20"/>
                      <w:szCs w:val="20"/>
                    </w:rPr>
                  </w:pPr>
                  <w:r>
                    <w:rPr>
                      <w:rFonts w:ascii="Times New Roman" w:hAnsi="Times New Roman" w:cs="Times New Roman"/>
                      <w:sz w:val="20"/>
                      <w:szCs w:val="20"/>
                    </w:rPr>
                    <w:t>Intermédiaires</w:t>
                  </w:r>
                </w:p>
              </w:txbxContent>
            </v:textbox>
          </v:rect>
        </w:pict>
      </w:r>
      <w:r>
        <w:rPr>
          <w:noProof/>
          <w:sz w:val="24"/>
          <w:szCs w:val="24"/>
          <w:lang w:eastAsia="fr-FR"/>
        </w:rPr>
        <w:pict>
          <v:shape id="_x0000_s1099" type="#_x0000_t32" style="position:absolute;margin-left:115.8pt;margin-top:25.25pt;width:52pt;height:54.25pt;flip:x;z-index:251737088" o:connectortype="straight" strokecolor="blue" strokeweight="1.5pt">
            <v:stroke endarrow="block"/>
          </v:shape>
        </w:pict>
      </w:r>
      <w:r>
        <w:rPr>
          <w:noProof/>
          <w:sz w:val="24"/>
          <w:szCs w:val="24"/>
          <w:lang w:eastAsia="fr-FR"/>
        </w:rPr>
        <w:pict>
          <v:shape id="_x0000_s1097" type="#_x0000_t32" style="position:absolute;margin-left:115.8pt;margin-top:25.25pt;width:52pt;height:.05pt;flip:x;z-index:251735040" o:connectortype="straight" strokecolor="blue" strokeweight="1.5pt">
            <v:stroke endarrow="block"/>
          </v:shape>
        </w:pict>
      </w:r>
      <w:r>
        <w:rPr>
          <w:noProof/>
          <w:sz w:val="24"/>
          <w:szCs w:val="24"/>
          <w:lang w:eastAsia="fr-FR"/>
        </w:rPr>
        <w:pict>
          <v:rect id="_x0000_s1080" style="position:absolute;margin-left:36.3pt;margin-top:14.9pt;width:79.5pt;height:21.55pt;z-index:251717632" fillcolor="white [3201]" strokecolor="#95b3d7 [1940]" strokeweight="1pt">
            <v:fill color2="#b8cce4 [1300]" focusposition="1" focussize="" focus="100%" type="gradient"/>
            <v:shadow on="t" type="perspective" color="#243f60 [1604]" opacity=".5" offset="1pt" offset2="-3pt"/>
            <v:textbox style="mso-next-textbox:#_x0000_s1080">
              <w:txbxContent>
                <w:p w:rsidR="00056070" w:rsidRPr="001C24D8" w:rsidRDefault="00056070" w:rsidP="007D3B39">
                  <w:pPr>
                    <w:rPr>
                      <w:rFonts w:ascii="Times New Roman" w:hAnsi="Times New Roman" w:cs="Times New Roman"/>
                      <w:sz w:val="20"/>
                      <w:szCs w:val="20"/>
                    </w:rPr>
                  </w:pPr>
                  <w:r w:rsidRPr="001C24D8">
                    <w:rPr>
                      <w:rFonts w:ascii="Times New Roman" w:hAnsi="Times New Roman" w:cs="Times New Roman"/>
                      <w:sz w:val="20"/>
                      <w:szCs w:val="20"/>
                    </w:rPr>
                    <w:t>Consommateur</w:t>
                  </w:r>
                </w:p>
              </w:txbxContent>
            </v:textbox>
          </v:rect>
        </w:pict>
      </w:r>
      <w:r>
        <w:rPr>
          <w:noProof/>
          <w:sz w:val="24"/>
          <w:szCs w:val="24"/>
          <w:lang w:eastAsia="fr-FR"/>
        </w:rPr>
        <w:pict>
          <v:shape id="_x0000_s1094" type="#_x0000_t32" style="position:absolute;margin-left:239.8pt;margin-top:25.25pt;width:52.6pt;height:0;z-index:251731968" o:connectortype="straight" strokecolor="blue" strokeweight="1.5pt">
            <v:stroke endarrow="block"/>
          </v:shape>
        </w:pict>
      </w:r>
      <w:r>
        <w:rPr>
          <w:noProof/>
          <w:sz w:val="24"/>
          <w:szCs w:val="24"/>
          <w:lang w:eastAsia="fr-FR"/>
        </w:rPr>
        <w:pict>
          <v:rect id="_x0000_s1084" style="position:absolute;margin-left:167.8pt;margin-top:14.9pt;width:1in;height:21.55pt;z-index:251721728" fillcolor="white [3201]" strokecolor="#95b3d7 [1940]" strokeweight="1pt">
            <v:fill color2="#b8cce4 [1300]" focusposition="1" focussize="" focus="100%" type="gradient"/>
            <v:shadow on="t" type="perspective" color="#243f60 [1604]" opacity=".5" offset="1pt" offset2="-3pt"/>
            <v:textbox style="mso-next-textbox:#_x0000_s1084">
              <w:txbxContent>
                <w:p w:rsidR="00056070" w:rsidRDefault="00056070" w:rsidP="007D3B39">
                  <w:r w:rsidRPr="004976C8">
                    <w:rPr>
                      <w:rFonts w:ascii="Times New Roman" w:hAnsi="Times New Roman" w:cs="Times New Roman"/>
                      <w:sz w:val="20"/>
                      <w:szCs w:val="20"/>
                    </w:rPr>
                    <w:t>Marchés</w:t>
                  </w:r>
                </w:p>
              </w:txbxContent>
            </v:textbox>
          </v:rect>
        </w:pict>
      </w:r>
    </w:p>
    <w:p w:rsidR="007D3B39" w:rsidRPr="00BC111F" w:rsidRDefault="007F72CB" w:rsidP="007D3B39">
      <w:pPr>
        <w:rPr>
          <w:sz w:val="24"/>
          <w:szCs w:val="24"/>
        </w:rPr>
      </w:pPr>
      <w:r>
        <w:rPr>
          <w:noProof/>
          <w:sz w:val="24"/>
          <w:szCs w:val="24"/>
          <w:lang w:eastAsia="fr-FR"/>
        </w:rPr>
        <w:pict>
          <v:shape id="_x0000_s1104" type="#_x0000_t32" style="position:absolute;margin-left:368pt;margin-top:11pt;width:.6pt;height:128.2pt;z-index:251742208" o:connectortype="straight" strokecolor="red" strokeweight="1.5pt">
            <v:stroke endarrow="block"/>
          </v:shape>
        </w:pict>
      </w:r>
      <w:r>
        <w:rPr>
          <w:noProof/>
          <w:sz w:val="24"/>
          <w:szCs w:val="24"/>
          <w:lang w:eastAsia="fr-FR"/>
        </w:rPr>
        <w:pict>
          <v:shape id="_x0000_s1096" type="#_x0000_t32" style="position:absolute;margin-left:313.55pt;margin-top:11pt;width:.6pt;height:32.4pt;z-index:251734016" o:connectortype="straight" strokecolor="blue" strokeweight="1.5pt">
            <v:stroke endarrow="block"/>
          </v:shape>
        </w:pict>
      </w:r>
      <w:r>
        <w:rPr>
          <w:noProof/>
          <w:sz w:val="24"/>
          <w:szCs w:val="24"/>
          <w:lang w:eastAsia="fr-FR"/>
        </w:rPr>
        <w:pict>
          <v:shape id="_x0000_s1091" type="#_x0000_t32" style="position:absolute;margin-left:199.6pt;margin-top:11pt;width:.6pt;height:32.4pt;z-index:251728896" o:connectortype="straight" strokecolor="blue" strokeweight="1.5pt">
            <v:stroke endarrow="block"/>
          </v:shape>
        </w:pict>
      </w:r>
    </w:p>
    <w:p w:rsidR="007D3B39" w:rsidRPr="00BC111F" w:rsidRDefault="007F72CB" w:rsidP="007D3B39">
      <w:pPr>
        <w:rPr>
          <w:sz w:val="24"/>
          <w:szCs w:val="24"/>
        </w:rPr>
      </w:pPr>
      <w:r>
        <w:rPr>
          <w:rFonts w:ascii="Times New Roman" w:hAnsi="Times New Roman" w:cs="Times New Roman"/>
          <w:noProof/>
          <w:sz w:val="24"/>
          <w:szCs w:val="24"/>
          <w:lang w:eastAsia="fr-FR"/>
        </w:rPr>
        <w:pict>
          <v:rect id="_x0000_s1089" style="position:absolute;margin-left:34.5pt;margin-top:18pt;width:81.3pt;height:21.55pt;z-index:251726848" fillcolor="white [3201]" strokecolor="#95b3d7 [1940]" strokeweight="1pt">
            <v:fill color2="#b8cce4 [1300]" focusposition="1" focussize="" focus="100%" type="gradient"/>
            <v:shadow on="t" type="perspective" color="#243f60 [1604]" opacity=".5" offset="1pt" offset2="-3pt"/>
            <v:textbox style="mso-next-textbox:#_x0000_s1089">
              <w:txbxContent>
                <w:p w:rsidR="00056070" w:rsidRPr="004976C8" w:rsidRDefault="00056070" w:rsidP="007D3B39">
                  <w:pPr>
                    <w:rPr>
                      <w:rFonts w:ascii="Times New Roman" w:hAnsi="Times New Roman" w:cs="Times New Roman"/>
                      <w:sz w:val="20"/>
                      <w:szCs w:val="20"/>
                    </w:rPr>
                  </w:pPr>
                  <w:r>
                    <w:rPr>
                      <w:rFonts w:ascii="Times New Roman" w:hAnsi="Times New Roman" w:cs="Times New Roman"/>
                      <w:sz w:val="20"/>
                      <w:szCs w:val="20"/>
                    </w:rPr>
                    <w:t>Transformation</w:t>
                  </w:r>
                </w:p>
              </w:txbxContent>
            </v:textbox>
          </v:rect>
        </w:pict>
      </w:r>
      <w:r>
        <w:rPr>
          <w:noProof/>
          <w:sz w:val="24"/>
          <w:szCs w:val="24"/>
          <w:lang w:eastAsia="fr-FR"/>
        </w:rPr>
        <w:pict>
          <v:rect id="_x0000_s1087" style="position:absolute;margin-left:287.85pt;margin-top:18pt;width:1in;height:34.2pt;z-index:251724800" fillcolor="#92cddc [1944]" strokecolor="#4bacc6 [3208]" strokeweight="1pt">
            <v:fill color2="#4bacc6 [3208]" focus="50%" type="gradient"/>
            <v:shadow on="t" type="perspective" color="#205867 [1608]" offset="1pt" offset2="-3pt"/>
            <v:textbox style="mso-next-textbox:#_x0000_s1087">
              <w:txbxContent>
                <w:p w:rsidR="00056070" w:rsidRPr="004976C8" w:rsidRDefault="00056070" w:rsidP="007D3B39">
                  <w:pPr>
                    <w:rPr>
                      <w:rFonts w:ascii="Times New Roman" w:hAnsi="Times New Roman" w:cs="Times New Roman"/>
                      <w:sz w:val="20"/>
                      <w:szCs w:val="20"/>
                    </w:rPr>
                  </w:pPr>
                  <w:r>
                    <w:rPr>
                      <w:rFonts w:ascii="Times New Roman" w:hAnsi="Times New Roman" w:cs="Times New Roman"/>
                      <w:sz w:val="20"/>
                      <w:szCs w:val="20"/>
                    </w:rPr>
                    <w:t>Demi-grossiste</w:t>
                  </w:r>
                </w:p>
              </w:txbxContent>
            </v:textbox>
          </v:rect>
        </w:pict>
      </w:r>
      <w:r>
        <w:rPr>
          <w:noProof/>
          <w:sz w:val="24"/>
          <w:szCs w:val="24"/>
          <w:lang w:eastAsia="fr-FR"/>
        </w:rPr>
        <w:pict>
          <v:rect id="_x0000_s1083" style="position:absolute;margin-left:167.8pt;margin-top:18pt;width:1in;height:21.55pt;z-index:251720704" fillcolor="white [3201]" strokecolor="#95b3d7 [1940]" strokeweight="1pt">
            <v:fill color2="#b8cce4 [1300]" focusposition="1" focussize="" focus="100%" type="gradient"/>
            <v:shadow on="t" type="perspective" color="#243f60 [1604]" opacity=".5" offset="1pt" offset2="-3pt"/>
            <v:textbox style="mso-next-textbox:#_x0000_s1083">
              <w:txbxContent>
                <w:p w:rsidR="00056070" w:rsidRDefault="00056070" w:rsidP="007D3B39">
                  <w:r w:rsidRPr="004976C8">
                    <w:rPr>
                      <w:rFonts w:ascii="Times New Roman" w:hAnsi="Times New Roman" w:cs="Times New Roman"/>
                      <w:sz w:val="20"/>
                      <w:szCs w:val="20"/>
                    </w:rPr>
                    <w:t>Détaillants</w:t>
                  </w:r>
                </w:p>
              </w:txbxContent>
            </v:textbox>
          </v:rect>
        </w:pict>
      </w:r>
    </w:p>
    <w:p w:rsidR="007D3B39" w:rsidRPr="00BC111F" w:rsidRDefault="007F72CB" w:rsidP="007D3B39">
      <w:pPr>
        <w:rPr>
          <w:sz w:val="24"/>
          <w:szCs w:val="24"/>
        </w:rPr>
      </w:pPr>
      <w:r>
        <w:rPr>
          <w:noProof/>
          <w:sz w:val="24"/>
          <w:szCs w:val="24"/>
          <w:lang w:eastAsia="fr-FR"/>
        </w:rPr>
        <w:pict>
          <v:shape id="_x0000_s1101" type="#_x0000_t32" style="position:absolute;margin-left:247.75pt;margin-top:3.4pt;width:39.5pt;height:57.25pt;flip:x;z-index:251739136" o:connectortype="straight" strokecolor="blue" strokeweight="1.5pt">
            <v:stroke endarrow="block"/>
          </v:shape>
        </w:pict>
      </w:r>
      <w:r>
        <w:rPr>
          <w:noProof/>
          <w:sz w:val="24"/>
          <w:szCs w:val="24"/>
          <w:lang w:eastAsia="fr-FR"/>
        </w:rPr>
        <w:pict>
          <v:shape id="_x0000_s1092" type="#_x0000_t32" style="position:absolute;margin-left:200.2pt;margin-top:14.1pt;width:.6pt;height:43.55pt;z-index:251729920" o:connectortype="straight" strokecolor="blue" strokeweight="1.5pt">
            <v:stroke endarrow="block"/>
          </v:shape>
        </w:pict>
      </w:r>
      <w:r>
        <w:rPr>
          <w:noProof/>
          <w:sz w:val="24"/>
          <w:szCs w:val="24"/>
          <w:lang w:eastAsia="fr-FR"/>
        </w:rPr>
        <w:pict>
          <v:shape id="_x0000_s1098" type="#_x0000_t32" style="position:absolute;margin-left:72.6pt;margin-top:16.95pt;width:.6pt;height:115.45pt;z-index:251736064" o:connectortype="straight" strokecolor="blue" strokeweight="1.5pt">
            <v:stroke endarrow="block"/>
          </v:shape>
        </w:pict>
      </w:r>
      <w:r>
        <w:rPr>
          <w:noProof/>
          <w:sz w:val="24"/>
          <w:szCs w:val="24"/>
          <w:lang w:eastAsia="fr-FR"/>
        </w:rPr>
        <w:pict>
          <v:shape id="_x0000_s1100" type="#_x0000_t32" style="position:absolute;margin-left:239.8pt;margin-top:3.35pt;width:47.55pt;height:.05pt;flip:x;z-index:251738112" o:connectortype="straight" strokecolor="blue" strokeweight="1.5pt">
            <v:stroke endarrow="block"/>
          </v:shape>
        </w:pict>
      </w:r>
    </w:p>
    <w:p w:rsidR="007D3B39" w:rsidRPr="00BC111F" w:rsidRDefault="007F72CB" w:rsidP="007D3B39">
      <w:pPr>
        <w:rPr>
          <w:sz w:val="24"/>
          <w:szCs w:val="24"/>
        </w:rPr>
      </w:pPr>
      <w:r>
        <w:rPr>
          <w:noProof/>
          <w:sz w:val="24"/>
          <w:szCs w:val="24"/>
          <w:lang w:eastAsia="fr-FR"/>
        </w:rPr>
        <w:pict>
          <v:shape id="_x0000_s1102" type="#_x0000_t32" style="position:absolute;margin-left:312.95pt;margin-top:1.3pt;width:1.2pt;height:61.55pt;z-index:251740160" o:connectortype="straight" strokecolor="red" strokeweight="1.5pt">
            <v:stroke endarrow="block"/>
          </v:shape>
        </w:pict>
      </w:r>
    </w:p>
    <w:p w:rsidR="007D3B39" w:rsidRPr="00BC111F" w:rsidRDefault="007F72CB" w:rsidP="007D3B39">
      <w:pPr>
        <w:rPr>
          <w:sz w:val="24"/>
          <w:szCs w:val="24"/>
        </w:rPr>
      </w:pPr>
      <w:r>
        <w:rPr>
          <w:noProof/>
          <w:sz w:val="24"/>
          <w:szCs w:val="24"/>
          <w:lang w:eastAsia="fr-FR"/>
        </w:rPr>
        <w:pict>
          <v:rect id="_x0000_s1082" style="position:absolute;margin-left:155.65pt;margin-top:9.75pt;width:92.1pt;height:27.65pt;z-index:251719680" fillcolor="white [3201]" strokecolor="#95b3d7 [1940]" strokeweight="1pt">
            <v:fill color2="#b8cce4 [1300]" focusposition="1" focussize="" focus="100%" type="gradient"/>
            <v:shadow on="t" type="perspective" color="#243f60 [1604]" opacity=".5" offset="1pt" offset2="-3pt"/>
            <v:textbox style="mso-next-textbox:#_x0000_s1082">
              <w:txbxContent>
                <w:p w:rsidR="00056070" w:rsidRPr="004976C8" w:rsidRDefault="00056070" w:rsidP="007D3B39">
                  <w:pPr>
                    <w:rPr>
                      <w:rFonts w:ascii="Times New Roman" w:hAnsi="Times New Roman" w:cs="Times New Roman"/>
                      <w:sz w:val="20"/>
                      <w:szCs w:val="20"/>
                    </w:rPr>
                  </w:pPr>
                  <w:r w:rsidRPr="004976C8">
                    <w:rPr>
                      <w:rFonts w:ascii="Times New Roman" w:hAnsi="Times New Roman" w:cs="Times New Roman"/>
                      <w:sz w:val="20"/>
                      <w:szCs w:val="20"/>
                    </w:rPr>
                    <w:t>Transformation</w:t>
                  </w:r>
                </w:p>
              </w:txbxContent>
            </v:textbox>
          </v:rect>
        </w:pict>
      </w:r>
    </w:p>
    <w:p w:rsidR="007D3B39" w:rsidRPr="00BC111F" w:rsidRDefault="007F72CB" w:rsidP="007D3B39">
      <w:pPr>
        <w:tabs>
          <w:tab w:val="left" w:pos="5363"/>
        </w:tabs>
        <w:rPr>
          <w:sz w:val="24"/>
          <w:szCs w:val="24"/>
        </w:rPr>
      </w:pPr>
      <w:r>
        <w:rPr>
          <w:noProof/>
          <w:sz w:val="24"/>
          <w:szCs w:val="24"/>
          <w:lang w:eastAsia="fr-FR"/>
        </w:rPr>
        <w:pict>
          <v:rect id="_x0000_s1086" style="position:absolute;margin-left:287.25pt;margin-top:11.95pt;width:99.8pt;height:40.9pt;z-index:251723776" fillcolor="white [3201]" strokecolor="#95b3d7 [1940]" strokeweight="1pt">
            <v:fill color2="#b8cce4 [1300]" focusposition="1" focussize="" focus="100%" type="gradient"/>
            <v:shadow on="t" type="perspective" color="#243f60 [1604]" opacity=".5" offset="1pt" offset2="-3pt"/>
            <v:textbox style="mso-next-textbox:#_x0000_s1086">
              <w:txbxContent>
                <w:p w:rsidR="00056070" w:rsidRPr="004976C8" w:rsidRDefault="00056070" w:rsidP="007D3B39">
                  <w:pPr>
                    <w:jc w:val="center"/>
                    <w:rPr>
                      <w:rFonts w:ascii="Times New Roman" w:hAnsi="Times New Roman" w:cs="Times New Roman"/>
                      <w:sz w:val="20"/>
                      <w:szCs w:val="20"/>
                    </w:rPr>
                  </w:pPr>
                  <w:r>
                    <w:rPr>
                      <w:rFonts w:ascii="Times New Roman" w:hAnsi="Times New Roman" w:cs="Times New Roman"/>
                      <w:sz w:val="20"/>
                      <w:szCs w:val="20"/>
                    </w:rPr>
                    <w:t>Grossiste (exportateur)</w:t>
                  </w:r>
                </w:p>
              </w:txbxContent>
            </v:textbox>
          </v:rect>
        </w:pict>
      </w:r>
      <w:r>
        <w:rPr>
          <w:noProof/>
          <w:sz w:val="24"/>
          <w:szCs w:val="24"/>
          <w:lang w:eastAsia="fr-FR"/>
        </w:rPr>
        <w:pict>
          <v:shape id="_x0000_s1093" type="#_x0000_t32" style="position:absolute;margin-left:202.6pt;margin-top:11.95pt;width:0;height:44.1pt;z-index:251730944" o:connectortype="straight" strokecolor="blue" strokeweight="1.5pt">
            <v:stroke endarrow="block"/>
          </v:shape>
        </w:pict>
      </w:r>
      <w:r w:rsidR="007D3B39" w:rsidRPr="00BC111F">
        <w:rPr>
          <w:sz w:val="24"/>
          <w:szCs w:val="24"/>
        </w:rPr>
        <w:tab/>
      </w:r>
    </w:p>
    <w:p w:rsidR="007D3B39" w:rsidRPr="00BC111F" w:rsidRDefault="007D3B39" w:rsidP="007D3B39">
      <w:pPr>
        <w:rPr>
          <w:sz w:val="24"/>
          <w:szCs w:val="24"/>
        </w:rPr>
      </w:pPr>
    </w:p>
    <w:p w:rsidR="007D3B39" w:rsidRPr="00BC111F" w:rsidRDefault="007F72CB" w:rsidP="007D3B39">
      <w:pPr>
        <w:rPr>
          <w:sz w:val="24"/>
          <w:szCs w:val="24"/>
        </w:rPr>
      </w:pPr>
      <w:r>
        <w:rPr>
          <w:noProof/>
          <w:sz w:val="24"/>
          <w:szCs w:val="24"/>
          <w:lang w:eastAsia="fr-FR"/>
        </w:rPr>
        <w:pict>
          <v:shape id="_x0000_s1103" type="#_x0000_t32" style="position:absolute;margin-left:331.1pt;margin-top:5.2pt;width:.6pt;height:53.95pt;z-index:251741184" o:connectortype="straight" strokecolor="red" strokeweight="1.5pt">
            <v:stroke endarrow="block"/>
          </v:shape>
        </w:pict>
      </w:r>
      <w:r>
        <w:rPr>
          <w:noProof/>
          <w:sz w:val="24"/>
          <w:szCs w:val="24"/>
          <w:lang w:eastAsia="fr-FR"/>
        </w:rPr>
        <w:pict>
          <v:rect id="_x0000_s1081" style="position:absolute;margin-left:67.5pt;margin-top:5.2pt;width:183.3pt;height:21.55pt;z-index:251718656" fillcolor="white [3201]" strokecolor="#95b3d7 [1940]" strokeweight="1pt">
            <v:fill color2="#b8cce4 [1300]" focusposition="1" focussize="" focus="100%" type="gradient"/>
            <v:shadow on="t" type="perspective" color="#243f60 [1604]" opacity=".5" offset="1pt" offset2="-3pt"/>
            <v:textbox style="mso-next-textbox:#_x0000_s1081">
              <w:txbxContent>
                <w:p w:rsidR="00056070" w:rsidRDefault="00056070" w:rsidP="007D3B39">
                  <w:pPr>
                    <w:jc w:val="center"/>
                  </w:pPr>
                  <w:r w:rsidRPr="004976C8">
                    <w:rPr>
                      <w:rFonts w:ascii="Times New Roman" w:hAnsi="Times New Roman" w:cs="Times New Roman"/>
                      <w:sz w:val="20"/>
                      <w:szCs w:val="20"/>
                    </w:rPr>
                    <w:t>Consommateur</w:t>
                  </w:r>
                </w:p>
              </w:txbxContent>
            </v:textbox>
          </v:rect>
        </w:pict>
      </w:r>
    </w:p>
    <w:p w:rsidR="007D3B39" w:rsidRPr="00BC111F" w:rsidRDefault="007D3B39" w:rsidP="007D3B39">
      <w:pPr>
        <w:rPr>
          <w:sz w:val="24"/>
          <w:szCs w:val="24"/>
        </w:rPr>
      </w:pPr>
    </w:p>
    <w:p w:rsidR="007D3B39" w:rsidRPr="00BC111F" w:rsidRDefault="007F72CB" w:rsidP="007D3B39">
      <w:pPr>
        <w:rPr>
          <w:sz w:val="24"/>
          <w:szCs w:val="24"/>
        </w:rPr>
      </w:pPr>
      <w:r>
        <w:rPr>
          <w:noProof/>
          <w:sz w:val="24"/>
          <w:szCs w:val="24"/>
          <w:lang w:eastAsia="fr-FR"/>
        </w:rPr>
        <w:pict>
          <v:rect id="_x0000_s1085" style="position:absolute;margin-left:293pt;margin-top:12.65pt;width:75.6pt;height:21.55pt;z-index:251722752" fillcolor="white [3201]" strokecolor="#f79646 [3209]" strokeweight="5pt">
            <v:stroke linestyle="thickThin"/>
            <v:shadow color="#868686"/>
            <v:textbox style="mso-next-textbox:#_x0000_s1085">
              <w:txbxContent>
                <w:p w:rsidR="00056070" w:rsidRPr="004976C8" w:rsidRDefault="00056070" w:rsidP="007D3B39">
                  <w:pPr>
                    <w:jc w:val="center"/>
                    <w:rPr>
                      <w:rFonts w:ascii="Times New Roman" w:hAnsi="Times New Roman" w:cs="Times New Roman"/>
                      <w:sz w:val="20"/>
                      <w:szCs w:val="20"/>
                    </w:rPr>
                  </w:pPr>
                  <w:r>
                    <w:rPr>
                      <w:rFonts w:ascii="Times New Roman" w:hAnsi="Times New Roman" w:cs="Times New Roman"/>
                      <w:sz w:val="20"/>
                      <w:szCs w:val="20"/>
                    </w:rPr>
                    <w:t>Exportation</w:t>
                  </w:r>
                </w:p>
              </w:txbxContent>
            </v:textbox>
          </v:rect>
        </w:pict>
      </w:r>
    </w:p>
    <w:p w:rsidR="007D3B39" w:rsidRPr="00BC111F" w:rsidRDefault="00B027F4" w:rsidP="007D3B39">
      <w:pPr>
        <w:rPr>
          <w:sz w:val="24"/>
          <w:szCs w:val="24"/>
        </w:rPr>
      </w:pPr>
      <w:r>
        <w:rPr>
          <w:rFonts w:ascii="Times New Roman" w:hAnsi="Times New Roman" w:cs="Times New Roman"/>
          <w:noProof/>
          <w:sz w:val="24"/>
          <w:szCs w:val="24"/>
          <w:lang w:eastAsia="fr-FR"/>
        </w:rPr>
        <w:pict>
          <v:rect id="_x0000_s1107" style="position:absolute;margin-left:365.1pt;margin-top:17.2pt;width:127pt;height:26.1pt;z-index:251745280">
            <v:textbox style="mso-next-textbox:#_x0000_s1107">
              <w:txbxContent>
                <w:p w:rsidR="00056070" w:rsidRPr="002F799B" w:rsidRDefault="00056070" w:rsidP="007D3B39">
                  <w:pPr>
                    <w:rPr>
                      <w:rFonts w:ascii="Times New Roman" w:hAnsi="Times New Roman" w:cs="Times New Roman"/>
                      <w:sz w:val="20"/>
                      <w:szCs w:val="20"/>
                    </w:rPr>
                  </w:pPr>
                  <w:r>
                    <w:rPr>
                      <w:rFonts w:ascii="Times New Roman" w:hAnsi="Times New Roman" w:cs="Times New Roman"/>
                      <w:sz w:val="20"/>
                      <w:szCs w:val="20"/>
                    </w:rPr>
                    <w:t>Circuit interne</w:t>
                  </w:r>
                </w:p>
              </w:txbxContent>
            </v:textbox>
          </v:rect>
        </w:pict>
      </w:r>
    </w:p>
    <w:p w:rsidR="007D3B39" w:rsidRPr="00BC111F" w:rsidRDefault="00B027F4" w:rsidP="007D3B39">
      <w:pPr>
        <w:rPr>
          <w:sz w:val="24"/>
          <w:szCs w:val="24"/>
        </w:rPr>
      </w:pPr>
      <w:r>
        <w:rPr>
          <w:rFonts w:ascii="Times New Roman" w:hAnsi="Times New Roman" w:cs="Times New Roman"/>
          <w:noProof/>
          <w:sz w:val="24"/>
          <w:szCs w:val="24"/>
          <w:lang w:eastAsia="fr-FR"/>
        </w:rPr>
        <w:pict>
          <v:rect id="_x0000_s1108" style="position:absolute;margin-left:365.1pt;margin-top:22.1pt;width:132.1pt;height:24.4pt;z-index:251746304">
            <v:textbox style="mso-next-textbox:#_x0000_s1108">
              <w:txbxContent>
                <w:p w:rsidR="00056070" w:rsidRPr="002F799B" w:rsidRDefault="00056070" w:rsidP="007D3B39">
                  <w:pPr>
                    <w:rPr>
                      <w:rFonts w:ascii="Times New Roman" w:hAnsi="Times New Roman" w:cs="Times New Roman"/>
                      <w:sz w:val="20"/>
                      <w:szCs w:val="20"/>
                    </w:rPr>
                  </w:pPr>
                  <w:r>
                    <w:rPr>
                      <w:rFonts w:ascii="Times New Roman" w:hAnsi="Times New Roman" w:cs="Times New Roman"/>
                      <w:sz w:val="20"/>
                      <w:szCs w:val="20"/>
                    </w:rPr>
                    <w:t>Circuit exportation**</w:t>
                  </w:r>
                </w:p>
              </w:txbxContent>
            </v:textbox>
          </v:rect>
        </w:pict>
      </w:r>
      <w:r>
        <w:rPr>
          <w:rFonts w:ascii="Times New Roman" w:hAnsi="Times New Roman" w:cs="Times New Roman"/>
          <w:noProof/>
          <w:sz w:val="24"/>
          <w:szCs w:val="24"/>
          <w:lang w:eastAsia="fr-FR"/>
        </w:rPr>
        <w:pict>
          <v:shape id="_x0000_s1105" type="#_x0000_t32" style="position:absolute;margin-left:307.25pt;margin-top:2.25pt;width:52.6pt;height:0;z-index:251743232" o:connectortype="straight" strokecolor="blue" strokeweight="1.5pt">
            <v:stroke endarrow="block"/>
          </v:shape>
        </w:pict>
      </w:r>
    </w:p>
    <w:p w:rsidR="007D3B39" w:rsidRPr="00B027F4" w:rsidRDefault="00B027F4" w:rsidP="00B027F4">
      <w:pPr>
        <w:rPr>
          <w:sz w:val="24"/>
          <w:szCs w:val="24"/>
        </w:rPr>
      </w:pPr>
      <w:r>
        <w:rPr>
          <w:rFonts w:ascii="Times New Roman" w:hAnsi="Times New Roman" w:cs="Times New Roman"/>
          <w:noProof/>
          <w:sz w:val="24"/>
          <w:szCs w:val="24"/>
          <w:lang w:eastAsia="fr-FR"/>
        </w:rPr>
        <w:pict>
          <v:shape id="_x0000_s1106" type="#_x0000_t32" style="position:absolute;margin-left:312.5pt;margin-top:3.2pt;width:52.6pt;height:0;z-index:251744256" o:connectortype="straight" strokecolor="red" strokeweight="1.5pt">
            <v:stroke endarrow="block"/>
          </v:shape>
        </w:pic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u w:val="single"/>
        </w:rPr>
        <w:t>Source</w:t>
      </w:r>
      <w:r w:rsidRPr="00BC111F">
        <w:rPr>
          <w:rFonts w:ascii="Times New Roman" w:hAnsi="Times New Roman" w:cs="Times New Roman"/>
          <w:sz w:val="24"/>
          <w:szCs w:val="24"/>
        </w:rPr>
        <w:t> : GND, 2015</w:t>
      </w:r>
    </w:p>
    <w:p w:rsidR="007D3B39" w:rsidRPr="00BC111F" w:rsidRDefault="007D3B39" w:rsidP="007D3B39">
      <w:pPr>
        <w:spacing w:line="360" w:lineRule="auto"/>
        <w:jc w:val="both"/>
        <w:rPr>
          <w:rFonts w:ascii="Times New Roman" w:hAnsi="Times New Roman" w:cs="Times New Roman"/>
          <w:sz w:val="24"/>
          <w:szCs w:val="24"/>
        </w:rPr>
      </w:pPr>
      <w:r>
        <w:rPr>
          <w:rFonts w:ascii="Times New Roman" w:hAnsi="Times New Roman" w:cs="Times New Roman"/>
          <w:sz w:val="24"/>
          <w:szCs w:val="24"/>
        </w:rPr>
        <w:t>** le circuit de l’exportation reste muet du fait de la faiblesse de la production.</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D’après les producteurs enquêtés, ceux qui sont membre de la Coopérative des Ruraux de </w:t>
      </w:r>
      <w:proofErr w:type="spellStart"/>
      <w:r w:rsidRPr="00BC111F">
        <w:rPr>
          <w:rFonts w:ascii="Times New Roman" w:hAnsi="Times New Roman" w:cs="Times New Roman"/>
          <w:sz w:val="24"/>
          <w:szCs w:val="24"/>
        </w:rPr>
        <w:t>Kell</w:t>
      </w:r>
      <w:proofErr w:type="spellEnd"/>
      <w:r w:rsidRPr="00BC111F">
        <w:rPr>
          <w:rFonts w:ascii="Times New Roman" w:hAnsi="Times New Roman" w:cs="Times New Roman"/>
          <w:sz w:val="24"/>
          <w:szCs w:val="24"/>
        </w:rPr>
        <w:t xml:space="preserve"> Gueye (COOPAKEL) ou de la Fédération des Associations Paysannes de la région de Louga (FAPAL) obtiennent la presque totalité de leur intrants par contractualisation avec ces dernières, ils bénéficient également de matériels agricoles (charrettes, Semoir, etc.), de suivi et formations venant de ces structures.</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En ce qui concerne les producteurs non membres </w:t>
      </w:r>
      <w:r w:rsidR="00B027F4" w:rsidRPr="00BC111F">
        <w:rPr>
          <w:rFonts w:ascii="Times New Roman" w:hAnsi="Times New Roman" w:cs="Times New Roman"/>
          <w:sz w:val="24"/>
          <w:szCs w:val="24"/>
        </w:rPr>
        <w:t>de</w:t>
      </w:r>
      <w:r w:rsidRPr="00BC111F">
        <w:rPr>
          <w:rFonts w:ascii="Times New Roman" w:hAnsi="Times New Roman" w:cs="Times New Roman"/>
          <w:sz w:val="24"/>
          <w:szCs w:val="24"/>
        </w:rPr>
        <w:t xml:space="preserve"> ces structures, n’arrivent pas à se procurer des intrants à temps pour plusieurs raisons.</w:t>
      </w:r>
    </w:p>
    <w:p w:rsidR="007D3B39" w:rsidRPr="00BC111F" w:rsidRDefault="007D3B39" w:rsidP="007D3B39">
      <w:pPr>
        <w:pStyle w:val="Paragraphedeliste"/>
        <w:numPr>
          <w:ilvl w:val="0"/>
          <w:numId w:val="2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Retard et non disponibilité des semences de qualités, engrais sur le marché d’approvisionnement au moment de besoins ;</w:t>
      </w:r>
    </w:p>
    <w:p w:rsidR="007A2193" w:rsidRDefault="007D3B39" w:rsidP="007D3B39">
      <w:pPr>
        <w:pStyle w:val="Paragraphedeliste"/>
        <w:numPr>
          <w:ilvl w:val="0"/>
          <w:numId w:val="2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Cherté de ces intrants ;</w:t>
      </w:r>
    </w:p>
    <w:p w:rsidR="007D3B39" w:rsidRPr="007A2193" w:rsidRDefault="007A2193" w:rsidP="007A2193">
      <w:pPr>
        <w:pStyle w:val="Lgende"/>
        <w:rPr>
          <w:rFonts w:cs="Times New Roman"/>
          <w:szCs w:val="24"/>
        </w:rPr>
      </w:pPr>
      <w:bookmarkStart w:id="82" w:name="_Toc446415112"/>
      <w:r>
        <w:t xml:space="preserve">Tableau </w:t>
      </w:r>
      <w:r w:rsidR="001973DE">
        <w:fldChar w:fldCharType="begin"/>
      </w:r>
      <w:r w:rsidR="00105425">
        <w:instrText xml:space="preserve"> SEQ Tableau \* ARABIC </w:instrText>
      </w:r>
      <w:r w:rsidR="001973DE">
        <w:fldChar w:fldCharType="separate"/>
      </w:r>
      <w:r>
        <w:rPr>
          <w:noProof/>
        </w:rPr>
        <w:t>3</w:t>
      </w:r>
      <w:r w:rsidR="001973DE">
        <w:rPr>
          <w:noProof/>
        </w:rPr>
        <w:fldChar w:fldCharType="end"/>
      </w:r>
      <w:r>
        <w:t xml:space="preserve">: </w:t>
      </w:r>
      <w:r w:rsidRPr="00D657EA">
        <w:t>Producteur membre d’une organisation et producteurs non membre</w:t>
      </w:r>
      <w:bookmarkEnd w:id="82"/>
    </w:p>
    <w:tbl>
      <w:tblPr>
        <w:tblStyle w:val="Grilledutableau"/>
        <w:tblW w:w="0" w:type="auto"/>
        <w:tblLook w:val="04A0" w:firstRow="1" w:lastRow="0" w:firstColumn="1" w:lastColumn="0" w:noHBand="0" w:noVBand="1"/>
      </w:tblPr>
      <w:tblGrid>
        <w:gridCol w:w="4606"/>
        <w:gridCol w:w="4606"/>
      </w:tblGrid>
      <w:tr w:rsidR="007D3B39" w:rsidRPr="00BC111F" w:rsidTr="002E7DD2">
        <w:tc>
          <w:tcPr>
            <w:tcW w:w="4606" w:type="dxa"/>
          </w:tcPr>
          <w:p w:rsidR="007D3B39" w:rsidRPr="00BC111F" w:rsidRDefault="007D3B39" w:rsidP="002E7DD2">
            <w:pPr>
              <w:spacing w:line="360" w:lineRule="auto"/>
              <w:jc w:val="center"/>
              <w:rPr>
                <w:rFonts w:ascii="Times New Roman" w:hAnsi="Times New Roman" w:cs="Times New Roman"/>
                <w:sz w:val="24"/>
                <w:szCs w:val="24"/>
              </w:rPr>
            </w:pPr>
            <w:r w:rsidRPr="00BC111F">
              <w:rPr>
                <w:rFonts w:ascii="Times New Roman" w:hAnsi="Times New Roman" w:cs="Times New Roman"/>
                <w:sz w:val="24"/>
                <w:szCs w:val="24"/>
              </w:rPr>
              <w:t>Producteur membre</w:t>
            </w:r>
          </w:p>
        </w:tc>
        <w:tc>
          <w:tcPr>
            <w:tcW w:w="4606" w:type="dxa"/>
          </w:tcPr>
          <w:p w:rsidR="007D3B39" w:rsidRPr="00BC111F" w:rsidRDefault="007D3B39" w:rsidP="002E7DD2">
            <w:pPr>
              <w:spacing w:line="360" w:lineRule="auto"/>
              <w:jc w:val="center"/>
              <w:rPr>
                <w:rFonts w:ascii="Times New Roman" w:hAnsi="Times New Roman" w:cs="Times New Roman"/>
                <w:sz w:val="24"/>
                <w:szCs w:val="24"/>
              </w:rPr>
            </w:pPr>
            <w:r w:rsidRPr="00BC111F">
              <w:rPr>
                <w:rFonts w:ascii="Times New Roman" w:hAnsi="Times New Roman" w:cs="Times New Roman"/>
                <w:sz w:val="24"/>
                <w:szCs w:val="24"/>
              </w:rPr>
              <w:t>Producteur non membre</w:t>
            </w:r>
          </w:p>
        </w:tc>
      </w:tr>
      <w:tr w:rsidR="007D3B39" w:rsidRPr="00BC111F" w:rsidTr="002E7DD2">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Formation aux techniques culturales, suivi, Appui/conseils, bénéficient de prêts etc. </w:t>
            </w:r>
          </w:p>
        </w:tc>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Pas de formation ni de suivi.</w:t>
            </w:r>
          </w:p>
        </w:tc>
      </w:tr>
      <w:tr w:rsidR="007D3B39" w:rsidRPr="00BC111F" w:rsidTr="002E7DD2">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Facilité d’accès aux intrants, engrais, bénéficies parfois de matériels agricoles.</w:t>
            </w:r>
          </w:p>
        </w:tc>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Accès difficile pour l’obtention d’intrants.</w:t>
            </w:r>
          </w:p>
        </w:tc>
      </w:tr>
      <w:tr w:rsidR="007D3B39" w:rsidRPr="00BC111F" w:rsidTr="002E7DD2">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contractualisation limitée</w:t>
            </w:r>
          </w:p>
        </w:tc>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Ne bénéficient pas de prix rémunérateur, car ils vendent à des périodes non propices.</w:t>
            </w:r>
          </w:p>
        </w:tc>
      </w:tr>
      <w:tr w:rsidR="007D3B39" w:rsidRPr="00BC111F" w:rsidTr="002E7DD2">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Pas de relation entre les producteurs, commerçants et transformateurs.</w:t>
            </w:r>
          </w:p>
        </w:tc>
        <w:tc>
          <w:tcPr>
            <w:tcW w:w="4606" w:type="dxa"/>
          </w:tcPr>
          <w:p w:rsidR="007D3B39" w:rsidRPr="00BC111F" w:rsidRDefault="007D3B39" w:rsidP="007D3B39">
            <w:pPr>
              <w:pStyle w:val="Paragraphedeliste"/>
              <w:numPr>
                <w:ilvl w:val="0"/>
                <w:numId w:val="2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Pas de relation entre les producteurs, commerçants et transformateurs.</w:t>
            </w:r>
          </w:p>
        </w:tc>
      </w:tr>
    </w:tbl>
    <w:p w:rsidR="007D3B39" w:rsidRPr="00BC111F" w:rsidRDefault="007D3B39" w:rsidP="007D3B39">
      <w:pPr>
        <w:spacing w:line="360" w:lineRule="auto"/>
        <w:jc w:val="both"/>
        <w:rPr>
          <w:rFonts w:ascii="Times New Roman" w:hAnsi="Times New Roman" w:cs="Times New Roman"/>
          <w:sz w:val="24"/>
          <w:szCs w:val="24"/>
        </w:rPr>
      </w:pP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Le schéma nous a permis d’analyser les comptes d’exploitation des producteurs qui sont membres d’une organisation paysanne (OP) ou d’une fédération. Mais également d’identifier les différentes acteurs de la chaîne de la filière niébé et les relations qui les lient. Cela va nous permettre d’établir une analyse SWOT de la filière niébé, afin de sortir les forces, les faiblesses, les menaces et les opportunités au niveau de chaque maillon. </w:t>
      </w:r>
    </w:p>
    <w:p w:rsidR="007D3B39" w:rsidRDefault="007D3B39" w:rsidP="007D3B39">
      <w:pPr>
        <w:spacing w:line="360" w:lineRule="auto"/>
        <w:jc w:val="both"/>
        <w:rPr>
          <w:rFonts w:ascii="Times New Roman" w:hAnsi="Times New Roman" w:cs="Times New Roman"/>
          <w:sz w:val="24"/>
          <w:szCs w:val="24"/>
        </w:rPr>
      </w:pPr>
    </w:p>
    <w:p w:rsidR="007A2193" w:rsidRPr="00BC111F" w:rsidRDefault="007A2193" w:rsidP="007A2193">
      <w:pPr>
        <w:pStyle w:val="Lgende"/>
        <w:rPr>
          <w:rFonts w:cs="Times New Roman"/>
          <w:szCs w:val="24"/>
        </w:rPr>
      </w:pPr>
      <w:bookmarkStart w:id="83" w:name="_Toc446415113"/>
      <w:r>
        <w:t xml:space="preserve">Tableau </w:t>
      </w:r>
      <w:r w:rsidR="001973DE">
        <w:fldChar w:fldCharType="begin"/>
      </w:r>
      <w:r w:rsidR="00105425">
        <w:instrText xml:space="preserve"> SEQ Tableau \* ARABIC </w:instrText>
      </w:r>
      <w:r w:rsidR="001973DE">
        <w:fldChar w:fldCharType="separate"/>
      </w:r>
      <w:r>
        <w:rPr>
          <w:noProof/>
        </w:rPr>
        <w:t>4</w:t>
      </w:r>
      <w:r w:rsidR="001973DE">
        <w:rPr>
          <w:noProof/>
        </w:rPr>
        <w:fldChar w:fldCharType="end"/>
      </w:r>
      <w:r>
        <w:t xml:space="preserve"> : </w:t>
      </w:r>
      <w:r w:rsidRPr="005153B0">
        <w:t>Compte d’exploitation d’un hectare de niébé.</w:t>
      </w:r>
      <w:bookmarkEnd w:id="83"/>
    </w:p>
    <w:tbl>
      <w:tblPr>
        <w:tblW w:w="9001" w:type="dxa"/>
        <w:tblInd w:w="59" w:type="dxa"/>
        <w:tblCellMar>
          <w:left w:w="70" w:type="dxa"/>
          <w:right w:w="70" w:type="dxa"/>
        </w:tblCellMar>
        <w:tblLook w:val="04A0" w:firstRow="1" w:lastRow="0" w:firstColumn="1" w:lastColumn="0" w:noHBand="0" w:noVBand="1"/>
      </w:tblPr>
      <w:tblGrid>
        <w:gridCol w:w="2316"/>
        <w:gridCol w:w="2244"/>
        <w:gridCol w:w="1114"/>
        <w:gridCol w:w="735"/>
        <w:gridCol w:w="1291"/>
        <w:gridCol w:w="1301"/>
      </w:tblGrid>
      <w:tr w:rsidR="007D3B39" w:rsidRPr="00BC111F" w:rsidTr="002E7DD2">
        <w:trPr>
          <w:trHeight w:val="330"/>
        </w:trPr>
        <w:tc>
          <w:tcPr>
            <w:tcW w:w="4560" w:type="dxa"/>
            <w:gridSpan w:val="2"/>
            <w:tcBorders>
              <w:top w:val="single" w:sz="8" w:space="0" w:color="000000"/>
              <w:left w:val="single" w:sz="8" w:space="0" w:color="000000"/>
              <w:bottom w:val="single" w:sz="8" w:space="0" w:color="000000"/>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114" w:type="dxa"/>
            <w:tcBorders>
              <w:top w:val="single" w:sz="4" w:space="0" w:color="auto"/>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CU</w:t>
            </w:r>
          </w:p>
        </w:tc>
        <w:tc>
          <w:tcPr>
            <w:tcW w:w="735" w:type="dxa"/>
            <w:tcBorders>
              <w:top w:val="single" w:sz="4" w:space="0" w:color="auto"/>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roofErr w:type="spellStart"/>
            <w:r w:rsidRPr="00BC111F">
              <w:rPr>
                <w:rFonts w:ascii="Times New Roman" w:eastAsia="Times New Roman" w:hAnsi="Times New Roman" w:cs="Times New Roman"/>
                <w:color w:val="000000"/>
                <w:sz w:val="24"/>
                <w:szCs w:val="24"/>
                <w:lang w:eastAsia="fr-FR"/>
              </w:rPr>
              <w:t>Qté</w:t>
            </w:r>
            <w:proofErr w:type="spellEnd"/>
          </w:p>
        </w:tc>
        <w:tc>
          <w:tcPr>
            <w:tcW w:w="1291" w:type="dxa"/>
            <w:tcBorders>
              <w:top w:val="single" w:sz="4" w:space="0" w:color="auto"/>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Amorti (ans)</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roofErr w:type="spellStart"/>
            <w:r w:rsidRPr="00BC111F">
              <w:rPr>
                <w:rFonts w:ascii="Times New Roman" w:eastAsia="Times New Roman" w:hAnsi="Times New Roman" w:cs="Times New Roman"/>
                <w:color w:val="000000"/>
                <w:sz w:val="24"/>
                <w:szCs w:val="24"/>
                <w:lang w:eastAsia="fr-FR"/>
              </w:rPr>
              <w:t>Amort</w:t>
            </w:r>
            <w:proofErr w:type="spellEnd"/>
            <w:r w:rsidRPr="00BC111F">
              <w:rPr>
                <w:rFonts w:ascii="Times New Roman" w:eastAsia="Times New Roman" w:hAnsi="Times New Roman" w:cs="Times New Roman"/>
                <w:color w:val="000000"/>
                <w:sz w:val="24"/>
                <w:szCs w:val="24"/>
                <w:lang w:eastAsia="fr-FR"/>
              </w:rPr>
              <w:t>/mois</w:t>
            </w:r>
          </w:p>
        </w:tc>
      </w:tr>
      <w:tr w:rsidR="007D3B39" w:rsidRPr="00BC111F" w:rsidTr="002E7DD2">
        <w:trPr>
          <w:trHeight w:val="330"/>
        </w:trPr>
        <w:tc>
          <w:tcPr>
            <w:tcW w:w="2316" w:type="dxa"/>
            <w:tcBorders>
              <w:top w:val="nil"/>
              <w:left w:val="single" w:sz="8" w:space="0" w:color="000000"/>
              <w:bottom w:val="nil"/>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224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Semoir</w:t>
            </w:r>
          </w:p>
        </w:tc>
        <w:tc>
          <w:tcPr>
            <w:tcW w:w="1114" w:type="dxa"/>
            <w:tcBorders>
              <w:top w:val="single" w:sz="4" w:space="0" w:color="auto"/>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100000</w:t>
            </w:r>
          </w:p>
        </w:tc>
        <w:tc>
          <w:tcPr>
            <w:tcW w:w="735" w:type="dxa"/>
            <w:tcBorders>
              <w:top w:val="single" w:sz="4" w:space="0" w:color="auto"/>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w:t>
            </w:r>
          </w:p>
        </w:tc>
        <w:tc>
          <w:tcPr>
            <w:tcW w:w="1291" w:type="dxa"/>
            <w:tcBorders>
              <w:top w:val="single" w:sz="4" w:space="0" w:color="auto"/>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w:t>
            </w:r>
          </w:p>
        </w:tc>
        <w:tc>
          <w:tcPr>
            <w:tcW w:w="1301" w:type="dxa"/>
            <w:tcBorders>
              <w:top w:val="single" w:sz="4" w:space="0" w:color="auto"/>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1667</w:t>
            </w:r>
          </w:p>
        </w:tc>
      </w:tr>
      <w:tr w:rsidR="007D3B39" w:rsidRPr="00BC111F" w:rsidTr="002E7DD2">
        <w:trPr>
          <w:trHeight w:val="330"/>
        </w:trPr>
        <w:tc>
          <w:tcPr>
            <w:tcW w:w="2316" w:type="dxa"/>
            <w:tcBorders>
              <w:top w:val="nil"/>
              <w:left w:val="single" w:sz="8" w:space="0" w:color="000000"/>
              <w:bottom w:val="nil"/>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224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Charrette</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150000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15</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1667</w:t>
            </w:r>
          </w:p>
        </w:tc>
      </w:tr>
      <w:tr w:rsidR="007D3B39" w:rsidRPr="00BC111F" w:rsidTr="002E7DD2">
        <w:trPr>
          <w:trHeight w:val="330"/>
        </w:trPr>
        <w:tc>
          <w:tcPr>
            <w:tcW w:w="2316" w:type="dxa"/>
            <w:tcBorders>
              <w:top w:val="nil"/>
              <w:left w:val="single" w:sz="8" w:space="0" w:color="000000"/>
              <w:bottom w:val="nil"/>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224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xml:space="preserve">Houe et </w:t>
            </w:r>
            <w:proofErr w:type="spellStart"/>
            <w:r w:rsidRPr="00BC111F">
              <w:rPr>
                <w:rFonts w:ascii="Times New Roman" w:eastAsia="Times New Roman" w:hAnsi="Times New Roman" w:cs="Times New Roman"/>
                <w:color w:val="000000"/>
                <w:sz w:val="24"/>
                <w:szCs w:val="24"/>
                <w:lang w:eastAsia="fr-FR"/>
              </w:rPr>
              <w:t>arara</w:t>
            </w:r>
            <w:proofErr w:type="spellEnd"/>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35000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5</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1167</w:t>
            </w:r>
          </w:p>
        </w:tc>
      </w:tr>
      <w:tr w:rsidR="007D3B39" w:rsidRPr="00BC111F" w:rsidTr="002E7DD2">
        <w:trPr>
          <w:trHeight w:val="330"/>
        </w:trPr>
        <w:tc>
          <w:tcPr>
            <w:tcW w:w="2316" w:type="dxa"/>
            <w:tcBorders>
              <w:top w:val="nil"/>
              <w:left w:val="single" w:sz="8" w:space="0" w:color="000000"/>
              <w:bottom w:val="nil"/>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Matériels</w:t>
            </w:r>
          </w:p>
        </w:tc>
        <w:tc>
          <w:tcPr>
            <w:tcW w:w="224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Daba</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2500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2</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208</w:t>
            </w:r>
          </w:p>
        </w:tc>
      </w:tr>
      <w:tr w:rsidR="007D3B39" w:rsidRPr="00BC111F" w:rsidTr="002E7DD2">
        <w:trPr>
          <w:trHeight w:val="330"/>
        </w:trPr>
        <w:tc>
          <w:tcPr>
            <w:tcW w:w="2316" w:type="dxa"/>
            <w:tcBorders>
              <w:top w:val="nil"/>
              <w:left w:val="single" w:sz="8" w:space="0" w:color="000000"/>
              <w:bottom w:val="nil"/>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224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Autres (seaux, bassines etc.,)</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2000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5</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66</w:t>
            </w:r>
          </w:p>
        </w:tc>
      </w:tr>
      <w:tr w:rsidR="007D3B39" w:rsidRPr="00BC111F" w:rsidTr="002E7DD2">
        <w:trPr>
          <w:trHeight w:val="330"/>
        </w:trPr>
        <w:tc>
          <w:tcPr>
            <w:tcW w:w="2316" w:type="dxa"/>
            <w:tcBorders>
              <w:top w:val="nil"/>
              <w:left w:val="single" w:sz="8" w:space="0" w:color="000000"/>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224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Pulvérisateur</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40000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666</w:t>
            </w:r>
          </w:p>
        </w:tc>
      </w:tr>
      <w:tr w:rsidR="007D3B39" w:rsidRPr="00BC111F" w:rsidTr="002E7DD2">
        <w:trPr>
          <w:trHeight w:val="315"/>
        </w:trPr>
        <w:tc>
          <w:tcPr>
            <w:tcW w:w="4560" w:type="dxa"/>
            <w:gridSpan w:val="2"/>
            <w:tcBorders>
              <w:top w:val="single" w:sz="8" w:space="0" w:color="000000"/>
              <w:left w:val="single" w:sz="8" w:space="0" w:color="000000"/>
              <w:bottom w:val="nil"/>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114" w:type="dxa"/>
            <w:tcBorders>
              <w:top w:val="nil"/>
              <w:left w:val="nil"/>
              <w:bottom w:val="nil"/>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735" w:type="dxa"/>
            <w:tcBorders>
              <w:top w:val="nil"/>
              <w:left w:val="nil"/>
              <w:bottom w:val="nil"/>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291" w:type="dxa"/>
            <w:tcBorders>
              <w:top w:val="nil"/>
              <w:left w:val="nil"/>
              <w:bottom w:val="nil"/>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nil"/>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r>
      <w:tr w:rsidR="007D3B39" w:rsidRPr="00BC111F" w:rsidTr="002E7DD2">
        <w:trPr>
          <w:trHeight w:val="630"/>
        </w:trPr>
        <w:tc>
          <w:tcPr>
            <w:tcW w:w="2316" w:type="dxa"/>
            <w:vMerge w:val="restart"/>
            <w:tcBorders>
              <w:top w:val="single" w:sz="4" w:space="0" w:color="auto"/>
              <w:left w:val="single" w:sz="4" w:space="0" w:color="auto"/>
              <w:bottom w:val="nil"/>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Intrants</w:t>
            </w:r>
          </w:p>
        </w:tc>
        <w:tc>
          <w:tcPr>
            <w:tcW w:w="2244" w:type="dxa"/>
            <w:tcBorders>
              <w:top w:val="single" w:sz="4" w:space="0" w:color="auto"/>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Semences certifiées (kg)</w:t>
            </w:r>
          </w:p>
        </w:tc>
        <w:tc>
          <w:tcPr>
            <w:tcW w:w="1114" w:type="dxa"/>
            <w:tcBorders>
              <w:top w:val="single" w:sz="4" w:space="0" w:color="auto"/>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1000</w:t>
            </w:r>
          </w:p>
        </w:tc>
        <w:tc>
          <w:tcPr>
            <w:tcW w:w="735" w:type="dxa"/>
            <w:tcBorders>
              <w:top w:val="single" w:sz="4" w:space="0" w:color="auto"/>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16</w:t>
            </w:r>
          </w:p>
        </w:tc>
        <w:tc>
          <w:tcPr>
            <w:tcW w:w="1291" w:type="dxa"/>
            <w:tcBorders>
              <w:top w:val="single" w:sz="4" w:space="0" w:color="auto"/>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single" w:sz="4" w:space="0" w:color="auto"/>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16000</w:t>
            </w:r>
          </w:p>
        </w:tc>
      </w:tr>
      <w:tr w:rsidR="007D3B39" w:rsidRPr="00BC111F" w:rsidTr="002E7DD2">
        <w:trPr>
          <w:trHeight w:val="315"/>
        </w:trPr>
        <w:tc>
          <w:tcPr>
            <w:tcW w:w="2316" w:type="dxa"/>
            <w:vMerge/>
            <w:tcBorders>
              <w:top w:val="single" w:sz="4" w:space="0" w:color="auto"/>
              <w:left w:val="single" w:sz="4" w:space="0" w:color="auto"/>
              <w:bottom w:val="nil"/>
              <w:right w:val="single" w:sz="4" w:space="0" w:color="auto"/>
            </w:tcBorders>
            <w:vAlign w:val="center"/>
            <w:hideMark/>
          </w:tcPr>
          <w:p w:rsidR="007D3B39" w:rsidRPr="00BC111F" w:rsidRDefault="007D3B39" w:rsidP="002E7DD2">
            <w:pPr>
              <w:spacing w:after="0" w:line="240" w:lineRule="auto"/>
              <w:rPr>
                <w:rFonts w:ascii="Times New Roman" w:eastAsia="Times New Roman" w:hAnsi="Times New Roman" w:cs="Times New Roman"/>
                <w:color w:val="000000"/>
                <w:sz w:val="24"/>
                <w:szCs w:val="24"/>
                <w:lang w:eastAsia="fr-FR"/>
              </w:rPr>
            </w:pPr>
          </w:p>
        </w:tc>
        <w:tc>
          <w:tcPr>
            <w:tcW w:w="2244"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NPK 6-20-10 (kg)</w:t>
            </w:r>
          </w:p>
        </w:tc>
        <w:tc>
          <w:tcPr>
            <w:tcW w:w="1114"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180</w:t>
            </w:r>
          </w:p>
        </w:tc>
        <w:tc>
          <w:tcPr>
            <w:tcW w:w="735"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150</w:t>
            </w:r>
          </w:p>
        </w:tc>
        <w:tc>
          <w:tcPr>
            <w:tcW w:w="129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27000</w:t>
            </w:r>
          </w:p>
        </w:tc>
      </w:tr>
      <w:tr w:rsidR="007D3B39" w:rsidRPr="00BC111F" w:rsidTr="002E7DD2">
        <w:trPr>
          <w:trHeight w:val="315"/>
        </w:trPr>
        <w:tc>
          <w:tcPr>
            <w:tcW w:w="2316" w:type="dxa"/>
            <w:vMerge/>
            <w:tcBorders>
              <w:top w:val="single" w:sz="4" w:space="0" w:color="auto"/>
              <w:left w:val="single" w:sz="4" w:space="0" w:color="auto"/>
              <w:bottom w:val="nil"/>
              <w:right w:val="single" w:sz="4" w:space="0" w:color="auto"/>
            </w:tcBorders>
            <w:vAlign w:val="center"/>
            <w:hideMark/>
          </w:tcPr>
          <w:p w:rsidR="007D3B39" w:rsidRPr="00BC111F" w:rsidRDefault="007D3B39" w:rsidP="002E7DD2">
            <w:pPr>
              <w:spacing w:after="0" w:line="240" w:lineRule="auto"/>
              <w:rPr>
                <w:rFonts w:ascii="Times New Roman" w:eastAsia="Times New Roman" w:hAnsi="Times New Roman" w:cs="Times New Roman"/>
                <w:color w:val="000000"/>
                <w:sz w:val="24"/>
                <w:szCs w:val="24"/>
                <w:lang w:eastAsia="fr-FR"/>
              </w:rPr>
            </w:pPr>
          </w:p>
        </w:tc>
        <w:tc>
          <w:tcPr>
            <w:tcW w:w="2244"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Phosphates (kg)</w:t>
            </w:r>
          </w:p>
        </w:tc>
        <w:tc>
          <w:tcPr>
            <w:tcW w:w="1114"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80</w:t>
            </w:r>
          </w:p>
        </w:tc>
        <w:tc>
          <w:tcPr>
            <w:tcW w:w="735"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50</w:t>
            </w:r>
          </w:p>
        </w:tc>
        <w:tc>
          <w:tcPr>
            <w:tcW w:w="1291"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4000</w:t>
            </w:r>
          </w:p>
        </w:tc>
      </w:tr>
      <w:tr w:rsidR="007D3B39" w:rsidRPr="00BC111F" w:rsidTr="002E7DD2">
        <w:trPr>
          <w:trHeight w:val="315"/>
        </w:trPr>
        <w:tc>
          <w:tcPr>
            <w:tcW w:w="2316" w:type="dxa"/>
            <w:vMerge/>
            <w:tcBorders>
              <w:top w:val="single" w:sz="4" w:space="0" w:color="auto"/>
              <w:left w:val="single" w:sz="4" w:space="0" w:color="auto"/>
              <w:bottom w:val="nil"/>
              <w:right w:val="single" w:sz="4" w:space="0" w:color="auto"/>
            </w:tcBorders>
            <w:vAlign w:val="center"/>
            <w:hideMark/>
          </w:tcPr>
          <w:p w:rsidR="007D3B39" w:rsidRPr="00BC111F" w:rsidRDefault="007D3B39" w:rsidP="002E7DD2">
            <w:pPr>
              <w:spacing w:after="0" w:line="240" w:lineRule="auto"/>
              <w:rPr>
                <w:rFonts w:ascii="Times New Roman" w:eastAsia="Times New Roman" w:hAnsi="Times New Roman" w:cs="Times New Roman"/>
                <w:color w:val="000000"/>
                <w:sz w:val="24"/>
                <w:szCs w:val="24"/>
                <w:lang w:eastAsia="fr-FR"/>
              </w:rPr>
            </w:pPr>
          </w:p>
        </w:tc>
        <w:tc>
          <w:tcPr>
            <w:tcW w:w="2244" w:type="dxa"/>
            <w:tcBorders>
              <w:top w:val="nil"/>
              <w:left w:val="nil"/>
              <w:bottom w:val="nil"/>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Insecticide (boites)</w:t>
            </w:r>
          </w:p>
        </w:tc>
        <w:tc>
          <w:tcPr>
            <w:tcW w:w="1114"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8000</w:t>
            </w:r>
          </w:p>
        </w:tc>
        <w:tc>
          <w:tcPr>
            <w:tcW w:w="735"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w:t>
            </w:r>
          </w:p>
        </w:tc>
        <w:tc>
          <w:tcPr>
            <w:tcW w:w="1291" w:type="dxa"/>
            <w:tcBorders>
              <w:top w:val="nil"/>
              <w:left w:val="nil"/>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8000</w:t>
            </w:r>
          </w:p>
        </w:tc>
      </w:tr>
      <w:tr w:rsidR="007D3B39" w:rsidRPr="00BC111F" w:rsidTr="002E7DD2">
        <w:trPr>
          <w:trHeight w:val="330"/>
        </w:trPr>
        <w:tc>
          <w:tcPr>
            <w:tcW w:w="4560"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114" w:type="dxa"/>
            <w:tcBorders>
              <w:top w:val="nil"/>
              <w:left w:val="nil"/>
              <w:bottom w:val="single" w:sz="8" w:space="0" w:color="000000"/>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735" w:type="dxa"/>
            <w:tcBorders>
              <w:top w:val="nil"/>
              <w:left w:val="nil"/>
              <w:bottom w:val="single" w:sz="8" w:space="0" w:color="000000"/>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291" w:type="dxa"/>
            <w:tcBorders>
              <w:top w:val="nil"/>
              <w:left w:val="nil"/>
              <w:bottom w:val="single" w:sz="8" w:space="0" w:color="000000"/>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r>
      <w:tr w:rsidR="007D3B39" w:rsidRPr="00BC111F" w:rsidTr="002E7DD2">
        <w:trPr>
          <w:trHeight w:val="330"/>
        </w:trPr>
        <w:tc>
          <w:tcPr>
            <w:tcW w:w="2316" w:type="dxa"/>
            <w:vMerge w:val="restart"/>
            <w:tcBorders>
              <w:top w:val="single" w:sz="4" w:space="0" w:color="auto"/>
              <w:left w:val="single" w:sz="4" w:space="0" w:color="auto"/>
              <w:right w:val="nil"/>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Main d'œuvre</w:t>
            </w:r>
          </w:p>
        </w:tc>
        <w:tc>
          <w:tcPr>
            <w:tcW w:w="2244" w:type="dxa"/>
            <w:tcBorders>
              <w:top w:val="nil"/>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Défrichage H/J</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10000</w:t>
            </w:r>
          </w:p>
        </w:tc>
      </w:tr>
      <w:tr w:rsidR="007D3B39" w:rsidRPr="00BC111F" w:rsidTr="002E7DD2">
        <w:trPr>
          <w:trHeight w:val="330"/>
        </w:trPr>
        <w:tc>
          <w:tcPr>
            <w:tcW w:w="2316" w:type="dxa"/>
            <w:vMerge/>
            <w:tcBorders>
              <w:left w:val="single" w:sz="4" w:space="0" w:color="auto"/>
              <w:right w:val="nil"/>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
        </w:tc>
        <w:tc>
          <w:tcPr>
            <w:tcW w:w="2244" w:type="dxa"/>
            <w:tcBorders>
              <w:top w:val="nil"/>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Récolte H/J</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5</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5000</w:t>
            </w:r>
          </w:p>
        </w:tc>
      </w:tr>
      <w:tr w:rsidR="007D3B39" w:rsidRPr="00BC111F" w:rsidTr="002E7DD2">
        <w:trPr>
          <w:trHeight w:val="645"/>
        </w:trPr>
        <w:tc>
          <w:tcPr>
            <w:tcW w:w="2316" w:type="dxa"/>
            <w:vMerge/>
            <w:tcBorders>
              <w:left w:val="single" w:sz="4" w:space="0" w:color="auto"/>
              <w:right w:val="nil"/>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
        </w:tc>
        <w:tc>
          <w:tcPr>
            <w:tcW w:w="2244" w:type="dxa"/>
            <w:tcBorders>
              <w:top w:val="nil"/>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Sarclage (3 fois) 3h/jours</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2000</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9</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18000</w:t>
            </w:r>
          </w:p>
        </w:tc>
      </w:tr>
      <w:tr w:rsidR="007D3B39" w:rsidRPr="00BC111F" w:rsidTr="002E7DD2">
        <w:trPr>
          <w:trHeight w:val="330"/>
        </w:trPr>
        <w:tc>
          <w:tcPr>
            <w:tcW w:w="2316" w:type="dxa"/>
            <w:vMerge/>
            <w:tcBorders>
              <w:left w:val="single" w:sz="4" w:space="0" w:color="auto"/>
              <w:right w:val="nil"/>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
        </w:tc>
        <w:tc>
          <w:tcPr>
            <w:tcW w:w="2244" w:type="dxa"/>
            <w:tcBorders>
              <w:top w:val="nil"/>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Battage (service)</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5</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950</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4750</w:t>
            </w:r>
          </w:p>
        </w:tc>
      </w:tr>
      <w:tr w:rsidR="007D3B39" w:rsidRPr="00BC111F" w:rsidTr="002E7DD2">
        <w:trPr>
          <w:trHeight w:val="330"/>
        </w:trPr>
        <w:tc>
          <w:tcPr>
            <w:tcW w:w="2316" w:type="dxa"/>
            <w:vMerge/>
            <w:tcBorders>
              <w:left w:val="single" w:sz="4" w:space="0" w:color="auto"/>
              <w:bottom w:val="single" w:sz="4" w:space="0" w:color="auto"/>
              <w:right w:val="nil"/>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p>
        </w:tc>
        <w:tc>
          <w:tcPr>
            <w:tcW w:w="2244" w:type="dxa"/>
            <w:tcBorders>
              <w:top w:val="nil"/>
              <w:left w:val="single" w:sz="4" w:space="0" w:color="auto"/>
              <w:bottom w:val="single" w:sz="4" w:space="0" w:color="auto"/>
              <w:right w:val="single" w:sz="4" w:space="0" w:color="auto"/>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Transport et stockage</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950</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4700</w:t>
            </w:r>
          </w:p>
        </w:tc>
      </w:tr>
      <w:tr w:rsidR="007D3B39" w:rsidRPr="00BC111F" w:rsidTr="002E7DD2">
        <w:trPr>
          <w:trHeight w:val="330"/>
        </w:trPr>
        <w:tc>
          <w:tcPr>
            <w:tcW w:w="2316" w:type="dxa"/>
            <w:tcBorders>
              <w:top w:val="single" w:sz="4" w:space="0" w:color="auto"/>
              <w:left w:val="single" w:sz="4" w:space="0" w:color="auto"/>
              <w:bottom w:val="single" w:sz="4" w:space="0" w:color="auto"/>
              <w:right w:val="single" w:sz="4" w:space="0" w:color="auto"/>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Total charges/ha F</w:t>
            </w:r>
          </w:p>
        </w:tc>
        <w:tc>
          <w:tcPr>
            <w:tcW w:w="5384" w:type="dxa"/>
            <w:gridSpan w:val="4"/>
            <w:tcBorders>
              <w:top w:val="nil"/>
              <w:left w:val="nil"/>
              <w:bottom w:val="single" w:sz="8" w:space="0" w:color="000000"/>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000000" w:fill="FFFFFF"/>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102891</w:t>
            </w:r>
          </w:p>
        </w:tc>
      </w:tr>
      <w:tr w:rsidR="007D3B39" w:rsidRPr="00BC111F" w:rsidTr="002E7DD2">
        <w:trPr>
          <w:trHeight w:val="330"/>
        </w:trPr>
        <w:tc>
          <w:tcPr>
            <w:tcW w:w="2316" w:type="dxa"/>
            <w:tcBorders>
              <w:top w:val="nil"/>
              <w:left w:val="single" w:sz="8" w:space="0" w:color="000000"/>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Production moyenne kg</w:t>
            </w:r>
          </w:p>
        </w:tc>
        <w:tc>
          <w:tcPr>
            <w:tcW w:w="5384" w:type="dxa"/>
            <w:gridSpan w:val="4"/>
            <w:tcBorders>
              <w:top w:val="single" w:sz="8" w:space="0" w:color="000000"/>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950</w:t>
            </w:r>
          </w:p>
        </w:tc>
      </w:tr>
      <w:tr w:rsidR="007D3B39" w:rsidRPr="00BC111F" w:rsidTr="002E7DD2">
        <w:trPr>
          <w:trHeight w:val="330"/>
        </w:trPr>
        <w:tc>
          <w:tcPr>
            <w:tcW w:w="2316" w:type="dxa"/>
            <w:tcBorders>
              <w:top w:val="nil"/>
              <w:left w:val="single" w:sz="8" w:space="0" w:color="000000"/>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b/>
                <w:bCs/>
                <w:color w:val="000000"/>
                <w:sz w:val="24"/>
                <w:szCs w:val="24"/>
                <w:lang w:eastAsia="fr-FR"/>
              </w:rPr>
            </w:pPr>
            <w:r w:rsidRPr="00BC111F">
              <w:rPr>
                <w:rFonts w:ascii="Times New Roman" w:eastAsia="Times New Roman" w:hAnsi="Times New Roman" w:cs="Times New Roman"/>
                <w:b/>
                <w:bCs/>
                <w:color w:val="000000"/>
                <w:sz w:val="24"/>
                <w:szCs w:val="24"/>
                <w:lang w:eastAsia="fr-FR"/>
              </w:rPr>
              <w:t>Coût de production</w:t>
            </w:r>
          </w:p>
        </w:tc>
        <w:tc>
          <w:tcPr>
            <w:tcW w:w="224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114"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735"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29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8" w:space="0" w:color="000000"/>
              <w:right w:val="single" w:sz="8" w:space="0" w:color="000000"/>
            </w:tcBorders>
            <w:shd w:val="clear" w:color="auto" w:fill="auto"/>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108</w:t>
            </w:r>
          </w:p>
        </w:tc>
      </w:tr>
      <w:tr w:rsidR="007D3B39" w:rsidRPr="00BC111F" w:rsidTr="002E7DD2">
        <w:trPr>
          <w:trHeight w:val="315"/>
        </w:trPr>
        <w:tc>
          <w:tcPr>
            <w:tcW w:w="2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Production moyenne kg</w:t>
            </w:r>
          </w:p>
        </w:tc>
        <w:tc>
          <w:tcPr>
            <w:tcW w:w="2244"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735"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950</w:t>
            </w:r>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300</w:t>
            </w:r>
          </w:p>
        </w:tc>
        <w:tc>
          <w:tcPr>
            <w:tcW w:w="1301"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285000</w:t>
            </w:r>
          </w:p>
        </w:tc>
      </w:tr>
      <w:tr w:rsidR="007D3B39" w:rsidRPr="00BC111F" w:rsidTr="002E7DD2">
        <w:trPr>
          <w:trHeight w:val="315"/>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Marge nette/ha F</w:t>
            </w:r>
          </w:p>
        </w:tc>
        <w:tc>
          <w:tcPr>
            <w:tcW w:w="2244"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114"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735"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29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182109</w:t>
            </w:r>
          </w:p>
        </w:tc>
      </w:tr>
      <w:tr w:rsidR="007D3B39" w:rsidRPr="00BC111F" w:rsidTr="002E7DD2">
        <w:trPr>
          <w:trHeight w:val="315"/>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Marge nette/kg F</w:t>
            </w:r>
          </w:p>
        </w:tc>
        <w:tc>
          <w:tcPr>
            <w:tcW w:w="2244"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114"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735"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29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 </w:t>
            </w:r>
          </w:p>
        </w:tc>
        <w:tc>
          <w:tcPr>
            <w:tcW w:w="1301"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New Roman" w:eastAsia="Times New Roman" w:hAnsi="Times New Roman" w:cs="Times New Roman"/>
                <w:color w:val="000000"/>
                <w:sz w:val="24"/>
                <w:szCs w:val="24"/>
                <w:lang w:eastAsia="fr-FR"/>
              </w:rPr>
            </w:pPr>
            <w:r w:rsidRPr="00BC111F">
              <w:rPr>
                <w:rFonts w:ascii="Times New Roman" w:eastAsia="Times New Roman" w:hAnsi="Times New Roman" w:cs="Times New Roman"/>
                <w:color w:val="000000"/>
                <w:sz w:val="24"/>
                <w:szCs w:val="24"/>
                <w:lang w:eastAsia="fr-FR"/>
              </w:rPr>
              <w:t>192</w:t>
            </w:r>
          </w:p>
        </w:tc>
      </w:tr>
    </w:tbl>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u w:val="single"/>
        </w:rPr>
        <w:t>Source</w:t>
      </w:r>
      <w:r w:rsidR="00B027F4">
        <w:rPr>
          <w:rFonts w:ascii="Times New Roman" w:hAnsi="Times New Roman" w:cs="Times New Roman"/>
          <w:sz w:val="24"/>
          <w:szCs w:val="24"/>
        </w:rPr>
        <w:t xml:space="preserve"> : </w:t>
      </w:r>
      <w:proofErr w:type="spellStart"/>
      <w:r w:rsidR="00B027F4">
        <w:rPr>
          <w:rFonts w:ascii="Times New Roman" w:hAnsi="Times New Roman" w:cs="Times New Roman"/>
          <w:sz w:val="24"/>
          <w:szCs w:val="24"/>
        </w:rPr>
        <w:t>Gora</w:t>
      </w:r>
      <w:proofErr w:type="spellEnd"/>
      <w:r w:rsidR="00B027F4">
        <w:rPr>
          <w:rFonts w:ascii="Times New Roman" w:hAnsi="Times New Roman" w:cs="Times New Roman"/>
          <w:sz w:val="24"/>
          <w:szCs w:val="24"/>
        </w:rPr>
        <w:t xml:space="preserve"> Ndiaye</w:t>
      </w:r>
      <w:r w:rsidRPr="00BC111F">
        <w:rPr>
          <w:rFonts w:ascii="Times New Roman" w:hAnsi="Times New Roman" w:cs="Times New Roman"/>
          <w:sz w:val="24"/>
          <w:szCs w:val="24"/>
        </w:rPr>
        <w:t>, 2015</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On note pour le compte d’exploitation de producteur qui utilise la semence certifiée  que les dépenses des intrants restent assez élevé avec un montants de 55000 FCFA, soit 53% des dépenses totale.</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Ensuite vient le coût de la main d’œuvre qui s’élève à 37750 FCFA, soit 35% des dépenses effectués.</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Les frais de stockage constitué par le fut acheté à 4500 FCFA plus les pesticides à 200 FCFA,</w:t>
      </w:r>
    </w:p>
    <w:p w:rsidR="007D3B39" w:rsidRPr="00BC111F" w:rsidRDefault="007D3B39" w:rsidP="007D3B39">
      <w:pPr>
        <w:spacing w:line="360" w:lineRule="auto"/>
        <w:jc w:val="both"/>
        <w:rPr>
          <w:rFonts w:ascii="Times New Roman" w:hAnsi="Times New Roman" w:cs="Times New Roman"/>
          <w:sz w:val="24"/>
          <w:szCs w:val="24"/>
        </w:rPr>
      </w:pPr>
      <w:proofErr w:type="gramStart"/>
      <w:r w:rsidRPr="00BC111F">
        <w:rPr>
          <w:rFonts w:ascii="Times New Roman" w:hAnsi="Times New Roman" w:cs="Times New Roman"/>
          <w:sz w:val="24"/>
          <w:szCs w:val="24"/>
        </w:rPr>
        <w:t>représentent</w:t>
      </w:r>
      <w:proofErr w:type="gramEnd"/>
      <w:r w:rsidRPr="00BC111F">
        <w:rPr>
          <w:rFonts w:ascii="Times New Roman" w:hAnsi="Times New Roman" w:cs="Times New Roman"/>
          <w:sz w:val="24"/>
          <w:szCs w:val="24"/>
        </w:rPr>
        <w:t xml:space="preserve"> 5% des dépenses effectués.</w:t>
      </w:r>
    </w:p>
    <w:p w:rsidR="007D3B39"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Les coûts engendrés par l’utilisation des matériels pour un hectare de niébé suivant la durée de l’hivernage qui est généralement 2 mois est de 5441, soit 5% des dépenses.</w:t>
      </w:r>
    </w:p>
    <w:p w:rsidR="007A2193" w:rsidRPr="00BC111F" w:rsidRDefault="007A2193" w:rsidP="007A2193">
      <w:pPr>
        <w:pStyle w:val="Lgende"/>
        <w:rPr>
          <w:rFonts w:cs="Times New Roman"/>
          <w:szCs w:val="24"/>
        </w:rPr>
      </w:pPr>
      <w:bookmarkStart w:id="84" w:name="_Toc446578359"/>
      <w:r>
        <w:t xml:space="preserve">Figure </w:t>
      </w:r>
      <w:r w:rsidR="001973DE">
        <w:fldChar w:fldCharType="begin"/>
      </w:r>
      <w:r w:rsidR="00105425">
        <w:instrText xml:space="preserve"> SEQ Figure \* ARABIC </w:instrText>
      </w:r>
      <w:r w:rsidR="001973DE">
        <w:fldChar w:fldCharType="separate"/>
      </w:r>
      <w:r w:rsidR="004E2940">
        <w:rPr>
          <w:noProof/>
        </w:rPr>
        <w:t>11</w:t>
      </w:r>
      <w:r w:rsidR="001973DE">
        <w:rPr>
          <w:noProof/>
        </w:rPr>
        <w:fldChar w:fldCharType="end"/>
      </w:r>
      <w:r>
        <w:t xml:space="preserve"> : </w:t>
      </w:r>
      <w:r w:rsidRPr="00565B9A">
        <w:t>Répartition des charges de production pour la production d’un hectare de niébé.</w:t>
      </w:r>
      <w:bookmarkEnd w:id="84"/>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noProof/>
          <w:sz w:val="24"/>
          <w:szCs w:val="24"/>
          <w:lang w:eastAsia="fr-FR"/>
        </w:rPr>
        <w:drawing>
          <wp:inline distT="0" distB="0" distL="0" distR="0" wp14:anchorId="58DAF169" wp14:editId="626C320B">
            <wp:extent cx="5822280" cy="18000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Ce pourcentage élevé des intrants est due aux montants assez élevé de l’engrais et de produits phytosanitaires qui s’élève à 39000 FCFA soit 70% du coût des intrants même s’il y a une subvention, mais également le prix de la semence de pré base à 1000 FCFA le kg.</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marge nette de cette opérations est de 182109 FCFA avec les mesures de subvention sur les engrais mais également en évaluant la main d’œuvre familiale. Le résultat de l’opération est rentable. La marge réelle par kg est de 192 FCFA. Ainsi donc, une amélioration du niveau des rendements accroîtrait très sensiblement les revenus des producteurs.</w:t>
      </w:r>
    </w:p>
    <w:p w:rsidR="007D3B39" w:rsidRPr="00BC111F" w:rsidRDefault="007D3B39" w:rsidP="007D3B39">
      <w:pPr>
        <w:pStyle w:val="Paragraphedeliste"/>
        <w:numPr>
          <w:ilvl w:val="0"/>
          <w:numId w:val="3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Coût de production</w:t>
      </w:r>
    </w:p>
    <w:p w:rsidR="007D3B39"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Les coûts de production varient d’un producteur à une autre selon le nombre d’hectares emblavés, le type de semence utilisé et le degré d’utilisation de l’engrais. On note ici pour le producteur qui utilise la semence certifiée (pré base) et qui est affilié à une organisation, le coût de production est de 108 FCFA/kg.</w:t>
      </w:r>
    </w:p>
    <w:p w:rsidR="007D3B39" w:rsidRDefault="007D3B39" w:rsidP="007D3B39">
      <w:pPr>
        <w:spacing w:line="360" w:lineRule="auto"/>
        <w:jc w:val="both"/>
        <w:rPr>
          <w:rFonts w:ascii="Times New Roman" w:hAnsi="Times New Roman" w:cs="Times New Roman"/>
          <w:sz w:val="24"/>
          <w:szCs w:val="24"/>
        </w:rPr>
      </w:pPr>
    </w:p>
    <w:p w:rsidR="00B027F4" w:rsidRDefault="00B027F4" w:rsidP="007D3B39">
      <w:pPr>
        <w:spacing w:line="360" w:lineRule="auto"/>
        <w:jc w:val="both"/>
        <w:rPr>
          <w:rFonts w:ascii="Times New Roman" w:hAnsi="Times New Roman" w:cs="Times New Roman"/>
          <w:sz w:val="24"/>
          <w:szCs w:val="24"/>
        </w:rPr>
      </w:pPr>
    </w:p>
    <w:p w:rsidR="00B027F4" w:rsidRDefault="00B027F4" w:rsidP="007D3B39">
      <w:pPr>
        <w:spacing w:line="360" w:lineRule="auto"/>
        <w:jc w:val="both"/>
        <w:rPr>
          <w:rFonts w:ascii="Times New Roman" w:hAnsi="Times New Roman" w:cs="Times New Roman"/>
          <w:sz w:val="24"/>
          <w:szCs w:val="24"/>
        </w:rPr>
      </w:pPr>
    </w:p>
    <w:p w:rsidR="007D3B39" w:rsidRPr="00BC111F" w:rsidRDefault="007D3B39" w:rsidP="007D3B39">
      <w:pPr>
        <w:spacing w:line="360" w:lineRule="auto"/>
        <w:jc w:val="both"/>
        <w:rPr>
          <w:rFonts w:ascii="Times New Roman" w:hAnsi="Times New Roman" w:cs="Times New Roman"/>
          <w:sz w:val="24"/>
          <w:szCs w:val="24"/>
        </w:rPr>
      </w:pPr>
    </w:p>
    <w:p w:rsidR="007A2193" w:rsidRDefault="007D3B39" w:rsidP="007A2193">
      <w:pPr>
        <w:pStyle w:val="Titre3"/>
      </w:pPr>
      <w:bookmarkStart w:id="85" w:name="_Toc446580617"/>
      <w:r>
        <w:t>Analyse SWOT de la chaîne de valeur</w:t>
      </w:r>
      <w:r w:rsidRPr="00BC111F">
        <w:t xml:space="preserve"> niébé dans le département de Louga</w:t>
      </w:r>
      <w:bookmarkEnd w:id="85"/>
    </w:p>
    <w:p w:rsidR="00B027F4" w:rsidRPr="00B027F4" w:rsidRDefault="00B027F4" w:rsidP="00B027F4"/>
    <w:p w:rsidR="007D3B39" w:rsidRPr="00BC111F" w:rsidRDefault="007A2193" w:rsidP="007A2193">
      <w:pPr>
        <w:pStyle w:val="Lgende"/>
        <w:rPr>
          <w:rFonts w:cs="Times New Roman"/>
          <w:szCs w:val="24"/>
        </w:rPr>
      </w:pPr>
      <w:bookmarkStart w:id="86" w:name="_Toc446415114"/>
      <w:r>
        <w:t xml:space="preserve">Tableau </w:t>
      </w:r>
      <w:r w:rsidR="001973DE">
        <w:fldChar w:fldCharType="begin"/>
      </w:r>
      <w:r w:rsidR="00105425">
        <w:instrText xml:space="preserve"> SEQ Tableau \* ARABIC </w:instrText>
      </w:r>
      <w:r w:rsidR="001973DE">
        <w:fldChar w:fldCharType="separate"/>
      </w:r>
      <w:r>
        <w:rPr>
          <w:noProof/>
        </w:rPr>
        <w:t>5</w:t>
      </w:r>
      <w:r w:rsidR="001973DE">
        <w:rPr>
          <w:noProof/>
        </w:rPr>
        <w:fldChar w:fldCharType="end"/>
      </w:r>
      <w:r>
        <w:t xml:space="preserve"> : </w:t>
      </w:r>
      <w:r w:rsidRPr="00666519">
        <w:t>Analyse SWOT de la chaîne de valeur niébé</w:t>
      </w:r>
      <w:bookmarkEnd w:id="86"/>
    </w:p>
    <w:tbl>
      <w:tblPr>
        <w:tblStyle w:val="Grilledutableau"/>
        <w:tblW w:w="0" w:type="auto"/>
        <w:tblLook w:val="04A0" w:firstRow="1" w:lastRow="0" w:firstColumn="1" w:lastColumn="0" w:noHBand="0" w:noVBand="1"/>
      </w:tblPr>
      <w:tblGrid>
        <w:gridCol w:w="4606"/>
        <w:gridCol w:w="4609"/>
      </w:tblGrid>
      <w:tr w:rsidR="007D3B39" w:rsidRPr="00BC111F" w:rsidTr="002E7DD2">
        <w:tc>
          <w:tcPr>
            <w:tcW w:w="4606" w:type="dxa"/>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FORCES</w:t>
            </w:r>
          </w:p>
        </w:tc>
        <w:tc>
          <w:tcPr>
            <w:tcW w:w="4606" w:type="dxa"/>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FAIBLESSE</w:t>
            </w:r>
          </w:p>
        </w:tc>
      </w:tr>
      <w:tr w:rsidR="007D3B39" w:rsidRPr="00BC111F" w:rsidTr="002E7DD2">
        <w:tc>
          <w:tcPr>
            <w:tcW w:w="9212" w:type="dxa"/>
            <w:gridSpan w:val="2"/>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Au niveau de la production</w:t>
            </w:r>
          </w:p>
        </w:tc>
      </w:tr>
      <w:tr w:rsidR="007D3B39" w:rsidRPr="00BC111F" w:rsidTr="002E7DD2">
        <w:trPr>
          <w:trHeight w:val="3594"/>
        </w:trPr>
        <w:tc>
          <w:tcPr>
            <w:tcW w:w="4606" w:type="dxa"/>
          </w:tcPr>
          <w:p w:rsidR="007D3B39" w:rsidRPr="00BC111F" w:rsidRDefault="007D3B39" w:rsidP="007D3B39">
            <w:pPr>
              <w:pStyle w:val="Paragraphedeliste"/>
              <w:numPr>
                <w:ilvl w:val="0"/>
                <w:numId w:val="17"/>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Cycle végétatif très court (70 jours pour les variétés précoces) ;</w:t>
            </w:r>
          </w:p>
          <w:p w:rsidR="007D3B39" w:rsidRPr="00BC111F" w:rsidRDefault="007D3B39" w:rsidP="007D3B39">
            <w:pPr>
              <w:pStyle w:val="Paragraphedeliste"/>
              <w:numPr>
                <w:ilvl w:val="0"/>
                <w:numId w:val="17"/>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Adaptation du niébé au changement climatique « culture prêt à climat » ;</w:t>
            </w:r>
          </w:p>
          <w:p w:rsidR="007D3B39" w:rsidRPr="00BC111F" w:rsidRDefault="007D3B39" w:rsidP="007D3B39">
            <w:pPr>
              <w:pStyle w:val="Paragraphedeliste"/>
              <w:numPr>
                <w:ilvl w:val="0"/>
                <w:numId w:val="17"/>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fourniture d’un fourrage de qualité à partir des fanes ;</w:t>
            </w:r>
          </w:p>
          <w:p w:rsidR="007D3B39" w:rsidRPr="00BC111F" w:rsidRDefault="007D3B39" w:rsidP="007D3B39">
            <w:pPr>
              <w:pStyle w:val="Paragraphedeliste"/>
              <w:numPr>
                <w:ilvl w:val="0"/>
                <w:numId w:val="17"/>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Ressources vivrière en période de soudure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Possibilités d’extension de la production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Incitation à la structuration d’une chaîne de valeur ;</w:t>
            </w:r>
          </w:p>
        </w:tc>
        <w:tc>
          <w:tcPr>
            <w:tcW w:w="4606" w:type="dxa"/>
          </w:tcPr>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Difficultés d’acquérir les intrants (semences et produits phytosanitaires dans les délais opportuns)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Faiblesse des rendements</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Difficultés d’accès aux crédits agricoles (crédits de campagne ; crédit d’équipement)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Insécurité foncière</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Faible maitrise des itinéraires techniques de production de niébé ;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Vétusté des matériels agricoles ;</w:t>
            </w:r>
          </w:p>
          <w:p w:rsidR="007D3B39" w:rsidRPr="00BC111F" w:rsidRDefault="007D3B39" w:rsidP="002E7DD2">
            <w:pPr>
              <w:rPr>
                <w:rFonts w:ascii="Times New Roman" w:hAnsi="Times New Roman" w:cs="Times New Roman"/>
                <w:sz w:val="24"/>
                <w:szCs w:val="24"/>
              </w:rPr>
            </w:pPr>
          </w:p>
        </w:tc>
      </w:tr>
      <w:tr w:rsidR="007D3B39" w:rsidRPr="00BC111F" w:rsidTr="002E7DD2">
        <w:tc>
          <w:tcPr>
            <w:tcW w:w="9212" w:type="dxa"/>
            <w:gridSpan w:val="2"/>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Au niveau de la transformation</w:t>
            </w:r>
          </w:p>
        </w:tc>
      </w:tr>
      <w:tr w:rsidR="007D3B39" w:rsidRPr="00BC111F" w:rsidTr="002E7DD2">
        <w:tc>
          <w:tcPr>
            <w:tcW w:w="4606" w:type="dxa"/>
          </w:tcPr>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Existences de matières premières pour la transformation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Existence de techniques locales de base pour la transformation du niébé ;</w:t>
            </w:r>
          </w:p>
          <w:p w:rsidR="007D3B39" w:rsidRPr="00BC111F" w:rsidRDefault="007D3B39" w:rsidP="007D3B39">
            <w:pPr>
              <w:pStyle w:val="Paragraphedeliste"/>
              <w:numPr>
                <w:ilvl w:val="0"/>
                <w:numId w:val="17"/>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Existences des unités de transformation ;</w:t>
            </w:r>
          </w:p>
          <w:p w:rsidR="007D3B39" w:rsidRPr="00BC111F" w:rsidRDefault="007D3B39" w:rsidP="007D3B39">
            <w:pPr>
              <w:pStyle w:val="Paragraphedeliste"/>
              <w:numPr>
                <w:ilvl w:val="0"/>
                <w:numId w:val="17"/>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Pourcentage élevé des femmes ;</w:t>
            </w:r>
          </w:p>
          <w:p w:rsidR="007D3B39" w:rsidRPr="00BC111F" w:rsidRDefault="007D3B39" w:rsidP="002E7DD2">
            <w:pPr>
              <w:rPr>
                <w:rFonts w:ascii="Times New Roman" w:hAnsi="Times New Roman" w:cs="Times New Roman"/>
                <w:sz w:val="24"/>
                <w:szCs w:val="24"/>
              </w:rPr>
            </w:pPr>
          </w:p>
        </w:tc>
        <w:tc>
          <w:tcPr>
            <w:tcW w:w="4606" w:type="dxa"/>
          </w:tcPr>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Insuffisance d’infrastructures de stockage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Difficultés de conservation/stockage du produit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Faible accès au financement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Méconnaissances des produits dérivés du niébé par les consommateurs ;</w:t>
            </w:r>
          </w:p>
          <w:p w:rsidR="007D3B39" w:rsidRPr="00E12B4C"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Equipement de transformation rudimentaire ;</w:t>
            </w:r>
          </w:p>
        </w:tc>
      </w:tr>
      <w:tr w:rsidR="007D3B39" w:rsidRPr="00BC111F" w:rsidTr="002E7DD2">
        <w:tc>
          <w:tcPr>
            <w:tcW w:w="9212" w:type="dxa"/>
            <w:gridSpan w:val="2"/>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Au niveau de la commercialisation</w:t>
            </w:r>
          </w:p>
        </w:tc>
      </w:tr>
      <w:tr w:rsidR="007D3B39" w:rsidRPr="00BC111F" w:rsidTr="002E7DD2">
        <w:tc>
          <w:tcPr>
            <w:tcW w:w="4603" w:type="dxa"/>
            <w:tcBorders>
              <w:bottom w:val="single" w:sz="4" w:space="0" w:color="auto"/>
              <w:right w:val="single" w:sz="4" w:space="0" w:color="auto"/>
            </w:tcBorders>
          </w:tcPr>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Existence d’un système d’information sur l’évolution des prix des produits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Existence des marchés (loumas) en pleine croissance ;</w:t>
            </w:r>
          </w:p>
        </w:tc>
        <w:tc>
          <w:tcPr>
            <w:tcW w:w="4609" w:type="dxa"/>
            <w:tcBorders>
              <w:left w:val="single" w:sz="4" w:space="0" w:color="auto"/>
            </w:tcBorders>
          </w:tcPr>
          <w:p w:rsidR="007D3B39" w:rsidRPr="00BC111F" w:rsidRDefault="007D3B39" w:rsidP="002E7DD2">
            <w:pPr>
              <w:jc w:val="center"/>
              <w:rPr>
                <w:rFonts w:ascii="Times New Roman" w:hAnsi="Times New Roman" w:cs="Times New Roman"/>
                <w:sz w:val="24"/>
                <w:szCs w:val="24"/>
              </w:rPr>
            </w:pP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Faible promotion des produits dérivés du niébé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Faible accès au financement ;</w:t>
            </w:r>
          </w:p>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Difficultés de conservation/stockage du produit ;</w:t>
            </w:r>
          </w:p>
          <w:p w:rsidR="007D3B39" w:rsidRPr="00BC111F" w:rsidRDefault="007D3B39" w:rsidP="002E7DD2">
            <w:pPr>
              <w:rPr>
                <w:rFonts w:ascii="Times New Roman" w:hAnsi="Times New Roman" w:cs="Times New Roman"/>
                <w:sz w:val="24"/>
                <w:szCs w:val="24"/>
              </w:rPr>
            </w:pPr>
          </w:p>
        </w:tc>
      </w:tr>
      <w:tr w:rsidR="007D3B39" w:rsidRPr="00BC111F" w:rsidTr="002E7DD2">
        <w:tc>
          <w:tcPr>
            <w:tcW w:w="4606" w:type="dxa"/>
            <w:tcBorders>
              <w:top w:val="single" w:sz="4" w:space="0" w:color="auto"/>
              <w:right w:val="single" w:sz="4" w:space="0" w:color="auto"/>
            </w:tcBorders>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OPPORTINUTES</w:t>
            </w:r>
          </w:p>
        </w:tc>
        <w:tc>
          <w:tcPr>
            <w:tcW w:w="4606" w:type="dxa"/>
            <w:tcBorders>
              <w:left w:val="single" w:sz="4" w:space="0" w:color="auto"/>
            </w:tcBorders>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MENACES</w:t>
            </w:r>
          </w:p>
        </w:tc>
      </w:tr>
      <w:tr w:rsidR="007D3B39" w:rsidRPr="00BC111F" w:rsidTr="002E7DD2">
        <w:tc>
          <w:tcPr>
            <w:tcW w:w="9212" w:type="dxa"/>
            <w:gridSpan w:val="2"/>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Au niveau de la production</w:t>
            </w:r>
          </w:p>
        </w:tc>
      </w:tr>
      <w:tr w:rsidR="007D3B39" w:rsidRPr="00BC111F" w:rsidTr="002E7DD2">
        <w:tc>
          <w:tcPr>
            <w:tcW w:w="4606" w:type="dxa"/>
          </w:tcPr>
          <w:p w:rsidR="007D3B39" w:rsidRPr="00BC111F" w:rsidRDefault="007D3B39" w:rsidP="007D3B39">
            <w:pPr>
              <w:pStyle w:val="Paragraphedeliste"/>
              <w:numPr>
                <w:ilvl w:val="0"/>
                <w:numId w:val="17"/>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Sa capacité à satisfaire ses besoins azotés à partir de l’azote de l’air et à enrichir les sols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Existences de variétés améliorées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L’intérêt du gouvernement pour la filière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Existence de projets et programmes soutenant la filière ;</w:t>
            </w:r>
          </w:p>
          <w:p w:rsidR="007D3B39" w:rsidRPr="00BC111F" w:rsidRDefault="007D3B39" w:rsidP="007D3B39">
            <w:pPr>
              <w:pStyle w:val="Paragraphedeliste"/>
              <w:numPr>
                <w:ilvl w:val="0"/>
                <w:numId w:val="19"/>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Possibilité d’importer les matériels de production ;</w:t>
            </w:r>
          </w:p>
          <w:p w:rsidR="007D3B39" w:rsidRPr="00BC111F" w:rsidRDefault="007D3B39" w:rsidP="002E7DD2">
            <w:pPr>
              <w:rPr>
                <w:rFonts w:ascii="Times New Roman" w:hAnsi="Times New Roman" w:cs="Times New Roman"/>
                <w:sz w:val="24"/>
                <w:szCs w:val="24"/>
              </w:rPr>
            </w:pPr>
          </w:p>
        </w:tc>
        <w:tc>
          <w:tcPr>
            <w:tcW w:w="4606" w:type="dxa"/>
          </w:tcPr>
          <w:p w:rsidR="007D3B39" w:rsidRPr="00BC111F" w:rsidRDefault="007D3B39" w:rsidP="007D3B39">
            <w:pPr>
              <w:pStyle w:val="Paragraphedeliste"/>
              <w:numPr>
                <w:ilvl w:val="0"/>
                <w:numId w:val="20"/>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Faiblesse des superficies emblavées ;</w:t>
            </w:r>
          </w:p>
          <w:p w:rsidR="007D3B39" w:rsidRPr="00BC111F" w:rsidRDefault="007D3B39" w:rsidP="007D3B39">
            <w:pPr>
              <w:pStyle w:val="Paragraphedeliste"/>
              <w:numPr>
                <w:ilvl w:val="0"/>
                <w:numId w:val="20"/>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Appauvrissement des sols ;</w:t>
            </w:r>
          </w:p>
          <w:p w:rsidR="007D3B39" w:rsidRPr="00BC111F" w:rsidRDefault="007D3B39" w:rsidP="002E7DD2">
            <w:pPr>
              <w:rPr>
                <w:rFonts w:ascii="Times New Roman" w:hAnsi="Times New Roman" w:cs="Times New Roman"/>
                <w:sz w:val="24"/>
                <w:szCs w:val="24"/>
              </w:rPr>
            </w:pPr>
          </w:p>
        </w:tc>
      </w:tr>
      <w:tr w:rsidR="007D3B39" w:rsidRPr="00BC111F" w:rsidTr="002E7DD2">
        <w:tc>
          <w:tcPr>
            <w:tcW w:w="9212" w:type="dxa"/>
            <w:gridSpan w:val="2"/>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Au niveau de la transformation</w:t>
            </w:r>
          </w:p>
        </w:tc>
      </w:tr>
      <w:tr w:rsidR="007D3B39" w:rsidRPr="00BC111F" w:rsidTr="002E7DD2">
        <w:tc>
          <w:tcPr>
            <w:tcW w:w="4606" w:type="dxa"/>
          </w:tcPr>
          <w:p w:rsidR="007D3B39" w:rsidRPr="00BC111F" w:rsidRDefault="007D3B39" w:rsidP="007D3B39">
            <w:pPr>
              <w:pStyle w:val="Paragraphedeliste"/>
              <w:numPr>
                <w:ilvl w:val="0"/>
                <w:numId w:val="30"/>
              </w:numPr>
              <w:rPr>
                <w:rFonts w:ascii="Times New Roman" w:hAnsi="Times New Roman" w:cs="Times New Roman"/>
                <w:sz w:val="24"/>
                <w:szCs w:val="24"/>
              </w:rPr>
            </w:pPr>
            <w:r w:rsidRPr="00BC111F">
              <w:rPr>
                <w:rFonts w:ascii="Times New Roman" w:hAnsi="Times New Roman" w:cs="Times New Roman"/>
                <w:sz w:val="24"/>
                <w:szCs w:val="24"/>
              </w:rPr>
              <w:t>Source de revenus au niveau local ;</w:t>
            </w:r>
          </w:p>
          <w:p w:rsidR="007D3B39" w:rsidRPr="00BC111F" w:rsidRDefault="007D3B39" w:rsidP="007D3B39">
            <w:pPr>
              <w:pStyle w:val="Paragraphedeliste"/>
              <w:numPr>
                <w:ilvl w:val="0"/>
                <w:numId w:val="30"/>
              </w:numPr>
              <w:rPr>
                <w:rFonts w:ascii="Times New Roman" w:hAnsi="Times New Roman" w:cs="Times New Roman"/>
                <w:sz w:val="24"/>
                <w:szCs w:val="24"/>
              </w:rPr>
            </w:pPr>
            <w:r w:rsidRPr="00BC111F">
              <w:rPr>
                <w:rFonts w:ascii="Times New Roman" w:hAnsi="Times New Roman" w:cs="Times New Roman"/>
                <w:sz w:val="24"/>
                <w:szCs w:val="24"/>
              </w:rPr>
              <w:t>Création d’emploi ;</w:t>
            </w:r>
          </w:p>
        </w:tc>
        <w:tc>
          <w:tcPr>
            <w:tcW w:w="4606" w:type="dxa"/>
          </w:tcPr>
          <w:p w:rsidR="007D3B39" w:rsidRPr="00BC111F" w:rsidRDefault="007D3B39" w:rsidP="007D3B39">
            <w:pPr>
              <w:pStyle w:val="Paragraphedeliste"/>
              <w:numPr>
                <w:ilvl w:val="0"/>
                <w:numId w:val="18"/>
              </w:numPr>
              <w:tabs>
                <w:tab w:val="center" w:pos="2195"/>
                <w:tab w:val="left" w:pos="3355"/>
              </w:tabs>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Méconnaissances des produits dérivés du niébé par les consommateurs ;</w:t>
            </w:r>
          </w:p>
          <w:p w:rsidR="007D3B39" w:rsidRPr="00BC111F" w:rsidRDefault="007D3B39" w:rsidP="002E7DD2">
            <w:pPr>
              <w:pStyle w:val="Paragraphedeliste"/>
              <w:rPr>
                <w:rFonts w:ascii="Times New Roman" w:hAnsi="Times New Roman" w:cs="Times New Roman"/>
                <w:sz w:val="24"/>
                <w:szCs w:val="24"/>
              </w:rPr>
            </w:pPr>
          </w:p>
        </w:tc>
      </w:tr>
      <w:tr w:rsidR="007D3B39" w:rsidRPr="00BC111F" w:rsidTr="002E7DD2">
        <w:tc>
          <w:tcPr>
            <w:tcW w:w="9212" w:type="dxa"/>
            <w:gridSpan w:val="2"/>
          </w:tcPr>
          <w:p w:rsidR="007D3B39" w:rsidRPr="00BC111F" w:rsidRDefault="007D3B39" w:rsidP="002E7DD2">
            <w:pPr>
              <w:jc w:val="center"/>
              <w:rPr>
                <w:rFonts w:ascii="Times New Roman" w:hAnsi="Times New Roman" w:cs="Times New Roman"/>
                <w:sz w:val="24"/>
                <w:szCs w:val="24"/>
              </w:rPr>
            </w:pPr>
            <w:r w:rsidRPr="00BC111F">
              <w:rPr>
                <w:rFonts w:ascii="Times New Roman" w:hAnsi="Times New Roman" w:cs="Times New Roman"/>
                <w:sz w:val="24"/>
                <w:szCs w:val="24"/>
              </w:rPr>
              <w:t>Au niveau de la commercialisation</w:t>
            </w:r>
          </w:p>
        </w:tc>
      </w:tr>
      <w:tr w:rsidR="007D3B39" w:rsidRPr="00BC111F" w:rsidTr="002E7DD2">
        <w:tc>
          <w:tcPr>
            <w:tcW w:w="4606" w:type="dxa"/>
          </w:tcPr>
          <w:p w:rsidR="007D3B39" w:rsidRPr="00BC111F" w:rsidRDefault="007D3B39" w:rsidP="007D3B39">
            <w:pPr>
              <w:pStyle w:val="Paragraphedeliste"/>
              <w:numPr>
                <w:ilvl w:val="0"/>
                <w:numId w:val="18"/>
              </w:numPr>
              <w:rPr>
                <w:rFonts w:ascii="Times New Roman" w:hAnsi="Times New Roman" w:cs="Times New Roman"/>
                <w:sz w:val="24"/>
                <w:szCs w:val="24"/>
              </w:rPr>
            </w:pPr>
            <w:r w:rsidRPr="00BC111F">
              <w:rPr>
                <w:rFonts w:ascii="Times New Roman" w:hAnsi="Times New Roman" w:cs="Times New Roman"/>
                <w:sz w:val="24"/>
                <w:szCs w:val="24"/>
              </w:rPr>
              <w:t>Existence de marché extérieur notamment le marché sous régionale ;</w:t>
            </w:r>
          </w:p>
        </w:tc>
        <w:tc>
          <w:tcPr>
            <w:tcW w:w="4606" w:type="dxa"/>
          </w:tcPr>
          <w:p w:rsidR="007D3B39" w:rsidRPr="00BC111F" w:rsidRDefault="007D3B39" w:rsidP="007D3B39">
            <w:pPr>
              <w:pStyle w:val="Paragraphedeliste"/>
              <w:numPr>
                <w:ilvl w:val="0"/>
                <w:numId w:val="18"/>
              </w:numPr>
              <w:rPr>
                <w:rFonts w:ascii="Times New Roman" w:hAnsi="Times New Roman" w:cs="Times New Roman"/>
                <w:sz w:val="24"/>
                <w:szCs w:val="24"/>
              </w:rPr>
            </w:pPr>
            <w:r w:rsidRPr="00BC111F">
              <w:rPr>
                <w:rFonts w:ascii="Times New Roman" w:hAnsi="Times New Roman" w:cs="Times New Roman"/>
                <w:sz w:val="24"/>
                <w:szCs w:val="24"/>
              </w:rPr>
              <w:t>Le caractère non organisé de la filière ;</w:t>
            </w:r>
          </w:p>
        </w:tc>
      </w:tr>
    </w:tbl>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u w:val="single"/>
        </w:rPr>
        <w:t>Source</w:t>
      </w:r>
      <w:r w:rsidR="00B027F4">
        <w:rPr>
          <w:rFonts w:ascii="Times New Roman" w:hAnsi="Times New Roman" w:cs="Times New Roman"/>
          <w:sz w:val="24"/>
          <w:szCs w:val="24"/>
        </w:rPr>
        <w:t xml:space="preserve"> : </w:t>
      </w:r>
      <w:proofErr w:type="spellStart"/>
      <w:r w:rsidR="00B027F4">
        <w:rPr>
          <w:rFonts w:ascii="Times New Roman" w:hAnsi="Times New Roman" w:cs="Times New Roman"/>
          <w:sz w:val="24"/>
          <w:szCs w:val="24"/>
        </w:rPr>
        <w:t>Gora</w:t>
      </w:r>
      <w:proofErr w:type="spellEnd"/>
      <w:r w:rsidR="00B027F4">
        <w:rPr>
          <w:rFonts w:ascii="Times New Roman" w:hAnsi="Times New Roman" w:cs="Times New Roman"/>
          <w:sz w:val="24"/>
          <w:szCs w:val="24"/>
        </w:rPr>
        <w:t xml:space="preserve"> NDIAYE,</w:t>
      </w:r>
      <w:r w:rsidRPr="00BC111F">
        <w:rPr>
          <w:rFonts w:ascii="Times New Roman" w:hAnsi="Times New Roman" w:cs="Times New Roman"/>
          <w:sz w:val="24"/>
          <w:szCs w:val="24"/>
        </w:rPr>
        <w:t xml:space="preserve"> 2015</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L’analyse SWOT nous a permis de déceler plusieurs contraintes qui pèsent sur la filière niébé, notamment au niveau de la production, la récolte et post récolte.</w:t>
      </w:r>
    </w:p>
    <w:p w:rsidR="007D3B39" w:rsidRPr="00BC111F" w:rsidRDefault="007D3B39" w:rsidP="00741265">
      <w:pPr>
        <w:pStyle w:val="Titre3"/>
      </w:pPr>
      <w:bookmarkStart w:id="87" w:name="_Toc446580618"/>
      <w:r w:rsidRPr="00BC111F">
        <w:t>Analyse des créneaux porteurs</w:t>
      </w:r>
      <w:bookmarkEnd w:id="87"/>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Selon la littérature, un créneau porteur est une activité qui remplisse les caractéristiques suivantes.</w:t>
      </w:r>
    </w:p>
    <w:p w:rsidR="007D3B39" w:rsidRPr="00BC111F" w:rsidRDefault="007D3B39" w:rsidP="007D3B39">
      <w:pPr>
        <w:pStyle w:val="Paragraphedeliste"/>
        <w:numPr>
          <w:ilvl w:val="0"/>
          <w:numId w:val="21"/>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création de la valeur ajoutée</w:t>
      </w:r>
    </w:p>
    <w:p w:rsidR="007D3B39" w:rsidRPr="00BC111F" w:rsidRDefault="007D3B39" w:rsidP="007D3B39">
      <w:pPr>
        <w:pStyle w:val="Paragraphedeliste"/>
        <w:numPr>
          <w:ilvl w:val="0"/>
          <w:numId w:val="21"/>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rentabilité économique et/financière</w:t>
      </w:r>
    </w:p>
    <w:p w:rsidR="007D3B39" w:rsidRPr="00BC111F" w:rsidRDefault="007D3B39" w:rsidP="007D3B39">
      <w:pPr>
        <w:pStyle w:val="Paragraphedeliste"/>
        <w:numPr>
          <w:ilvl w:val="0"/>
          <w:numId w:val="21"/>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création d’emploi durable et rémunéré</w:t>
      </w:r>
    </w:p>
    <w:p w:rsidR="007D3B39" w:rsidRPr="00BC111F" w:rsidRDefault="007D3B39" w:rsidP="007D3B39">
      <w:pPr>
        <w:pStyle w:val="Paragraphedeliste"/>
        <w:numPr>
          <w:ilvl w:val="0"/>
          <w:numId w:val="21"/>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La valorisation des ressources naturelles ou </w:t>
      </w:r>
      <w:r w:rsidR="00B027F4" w:rsidRPr="00BC111F">
        <w:rPr>
          <w:rFonts w:ascii="Times New Roman" w:hAnsi="Times New Roman" w:cs="Times New Roman"/>
          <w:sz w:val="24"/>
          <w:szCs w:val="24"/>
        </w:rPr>
        <w:t>savoir-faire</w:t>
      </w:r>
      <w:r w:rsidRPr="00BC111F">
        <w:rPr>
          <w:rFonts w:ascii="Times New Roman" w:hAnsi="Times New Roman" w:cs="Times New Roman"/>
          <w:sz w:val="24"/>
          <w:szCs w:val="24"/>
        </w:rPr>
        <w:t xml:space="preserve"> local</w:t>
      </w:r>
    </w:p>
    <w:p w:rsidR="007D3B39" w:rsidRDefault="007D3B39" w:rsidP="007D3B39">
      <w:pPr>
        <w:pStyle w:val="Paragraphedeliste"/>
        <w:numPr>
          <w:ilvl w:val="0"/>
          <w:numId w:val="21"/>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L’intégration avec d’autres secteurs créateurs d’emplois et de valeur ajoutée</w:t>
      </w:r>
    </w:p>
    <w:p w:rsidR="007A5A8E" w:rsidRPr="007A5A8E" w:rsidRDefault="007A5A8E" w:rsidP="007A5A8E">
      <w:pPr>
        <w:spacing w:line="360" w:lineRule="auto"/>
        <w:ind w:left="360"/>
        <w:jc w:val="both"/>
        <w:rPr>
          <w:rFonts w:ascii="Times New Roman" w:hAnsi="Times New Roman" w:cs="Times New Roman"/>
          <w:sz w:val="24"/>
          <w:szCs w:val="24"/>
        </w:rPr>
      </w:pPr>
    </w:p>
    <w:p w:rsidR="007D3B39" w:rsidRPr="00BC111F" w:rsidRDefault="007D3B39" w:rsidP="0039525B">
      <w:pPr>
        <w:pStyle w:val="Titre4"/>
      </w:pPr>
      <w:bookmarkStart w:id="88" w:name="_Toc446580619"/>
      <w:r w:rsidRPr="00BC111F">
        <w:t>Analyse des créneaux porteurs de la filière niébé</w:t>
      </w:r>
      <w:bookmarkEnd w:id="88"/>
    </w:p>
    <w:tbl>
      <w:tblPr>
        <w:tblStyle w:val="Grilledutableau"/>
        <w:tblW w:w="0" w:type="auto"/>
        <w:tblLook w:val="04A0" w:firstRow="1" w:lastRow="0" w:firstColumn="1" w:lastColumn="0" w:noHBand="0" w:noVBand="1"/>
      </w:tblPr>
      <w:tblGrid>
        <w:gridCol w:w="2376"/>
        <w:gridCol w:w="6836"/>
      </w:tblGrid>
      <w:tr w:rsidR="007D3B39" w:rsidRPr="00BC111F" w:rsidTr="002E7DD2">
        <w:tc>
          <w:tcPr>
            <w:tcW w:w="2376" w:type="dxa"/>
          </w:tcPr>
          <w:p w:rsidR="007D3B39" w:rsidRPr="00BC111F" w:rsidRDefault="007D3B39" w:rsidP="002E7DD2">
            <w:pPr>
              <w:spacing w:line="360" w:lineRule="auto"/>
              <w:jc w:val="center"/>
              <w:rPr>
                <w:rFonts w:ascii="Times New Roman" w:hAnsi="Times New Roman" w:cs="Times New Roman"/>
                <w:sz w:val="24"/>
                <w:szCs w:val="24"/>
              </w:rPr>
            </w:pPr>
            <w:r w:rsidRPr="00BC111F">
              <w:rPr>
                <w:rFonts w:ascii="Times New Roman" w:hAnsi="Times New Roman" w:cs="Times New Roman"/>
                <w:sz w:val="24"/>
                <w:szCs w:val="24"/>
              </w:rPr>
              <w:t>Segment de la chaîne</w:t>
            </w:r>
          </w:p>
        </w:tc>
        <w:tc>
          <w:tcPr>
            <w:tcW w:w="6836" w:type="dxa"/>
          </w:tcPr>
          <w:p w:rsidR="007D3B39" w:rsidRPr="00BC111F" w:rsidRDefault="007D3B39" w:rsidP="002E7DD2">
            <w:pPr>
              <w:spacing w:line="360" w:lineRule="auto"/>
              <w:jc w:val="center"/>
              <w:rPr>
                <w:rFonts w:ascii="Times New Roman" w:hAnsi="Times New Roman" w:cs="Times New Roman"/>
                <w:sz w:val="24"/>
                <w:szCs w:val="24"/>
              </w:rPr>
            </w:pPr>
            <w:r w:rsidRPr="00BC111F">
              <w:rPr>
                <w:rFonts w:ascii="Times New Roman" w:hAnsi="Times New Roman" w:cs="Times New Roman"/>
                <w:sz w:val="24"/>
                <w:szCs w:val="24"/>
              </w:rPr>
              <w:t>Principaux créneaux</w:t>
            </w:r>
          </w:p>
        </w:tc>
      </w:tr>
      <w:tr w:rsidR="007D3B39" w:rsidRPr="00BC111F" w:rsidTr="002E7DD2">
        <w:tc>
          <w:tcPr>
            <w:tcW w:w="2376" w:type="dxa"/>
          </w:tcPr>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b/>
                <w:sz w:val="24"/>
                <w:szCs w:val="24"/>
              </w:rPr>
            </w:pPr>
            <w:r w:rsidRPr="00BC111F">
              <w:rPr>
                <w:rFonts w:ascii="Times New Roman" w:hAnsi="Times New Roman" w:cs="Times New Roman"/>
                <w:b/>
                <w:sz w:val="24"/>
                <w:szCs w:val="24"/>
              </w:rPr>
              <w:t>Production</w:t>
            </w:r>
          </w:p>
        </w:tc>
        <w:tc>
          <w:tcPr>
            <w:tcW w:w="6836" w:type="dxa"/>
          </w:tcPr>
          <w:p w:rsidR="007D3B39" w:rsidRPr="00BC111F"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production de semences certifiées mais essayé de faciliter l’accès par la diminution des coûts de celles-ci,</w:t>
            </w:r>
          </w:p>
          <w:p w:rsidR="007D3B39" w:rsidRPr="00BC111F" w:rsidRDefault="007D3B39" w:rsidP="002E7DD2">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Les quantités de semences certifiées produites par l’ISRA ne parviennent pas à couvrir la demande nationale. Les coûts des semences </w:t>
            </w:r>
            <w:r w:rsidR="00B9360E">
              <w:rPr>
                <w:rFonts w:ascii="Times New Roman" w:hAnsi="Times New Roman" w:cs="Times New Roman"/>
                <w:sz w:val="24"/>
                <w:szCs w:val="24"/>
              </w:rPr>
              <w:t>sont</w:t>
            </w:r>
            <w:r w:rsidRPr="00BC111F">
              <w:rPr>
                <w:rFonts w:ascii="Times New Roman" w:hAnsi="Times New Roman" w:cs="Times New Roman"/>
                <w:sz w:val="24"/>
                <w:szCs w:val="24"/>
              </w:rPr>
              <w:t xml:space="preserve"> également très élevés (2500 FCFA/kg</w:t>
            </w:r>
            <w:r w:rsidR="00B9360E">
              <w:rPr>
                <w:rFonts w:ascii="Times New Roman" w:hAnsi="Times New Roman" w:cs="Times New Roman"/>
                <w:sz w:val="24"/>
                <w:szCs w:val="24"/>
              </w:rPr>
              <w:t xml:space="preserve"> de semence certifiée</w:t>
            </w:r>
            <w:r w:rsidRPr="00BC111F">
              <w:rPr>
                <w:rFonts w:ascii="Times New Roman" w:hAnsi="Times New Roman" w:cs="Times New Roman"/>
                <w:sz w:val="24"/>
                <w:szCs w:val="24"/>
              </w:rPr>
              <w:t>), donc ce qui constitue un obstacle à l’accès aux semences.</w:t>
            </w:r>
          </w:p>
          <w:p w:rsidR="007D3B39" w:rsidRPr="00BC111F"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fabrication de matériels agricoles,</w:t>
            </w:r>
          </w:p>
          <w:p w:rsidR="007D3B39" w:rsidRPr="00BC111F" w:rsidRDefault="007D3B39" w:rsidP="002E7DD2">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matériel agricole utilisé par les agriculteurs est très vétuste. Donc investir pour le renouvellement et l’entretien du parc de matériel. Cela permet de booster la production du niébé.</w:t>
            </w:r>
          </w:p>
          <w:p w:rsidR="007D3B39" w:rsidRPr="00BC111F"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niébé fournit un aliment important pour le bétail (fourrage),</w:t>
            </w:r>
          </w:p>
          <w:p w:rsidR="007D3B39" w:rsidRPr="00BC111F" w:rsidRDefault="007D3B39" w:rsidP="002E7DD2">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niébé est devenu un aliment qui joue un rôle très important sur l’alimentation du bétail. Ces fanes constituent un fourrage très appréciés par les animaux. Il constitue presque la base de l’alimentation du bétail, ce qui justifie sa forte demande en milieu rural, d’où une nécessité d’augmenter la production.</w:t>
            </w:r>
          </w:p>
        </w:tc>
      </w:tr>
      <w:tr w:rsidR="007D3B39" w:rsidRPr="00BC111F" w:rsidTr="002E7DD2">
        <w:tc>
          <w:tcPr>
            <w:tcW w:w="2376" w:type="dxa"/>
          </w:tcPr>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sz w:val="24"/>
                <w:szCs w:val="24"/>
              </w:rPr>
            </w:pPr>
          </w:p>
          <w:p w:rsidR="007D3B39" w:rsidRPr="00BC111F" w:rsidRDefault="007D3B39" w:rsidP="002E7DD2">
            <w:pPr>
              <w:spacing w:line="360" w:lineRule="auto"/>
              <w:jc w:val="both"/>
              <w:rPr>
                <w:rFonts w:ascii="Times New Roman" w:hAnsi="Times New Roman" w:cs="Times New Roman"/>
                <w:b/>
                <w:sz w:val="24"/>
                <w:szCs w:val="24"/>
              </w:rPr>
            </w:pPr>
            <w:r w:rsidRPr="00BC111F">
              <w:rPr>
                <w:rFonts w:ascii="Times New Roman" w:hAnsi="Times New Roman" w:cs="Times New Roman"/>
                <w:b/>
                <w:sz w:val="24"/>
                <w:szCs w:val="24"/>
              </w:rPr>
              <w:t>Transformation</w:t>
            </w:r>
          </w:p>
        </w:tc>
        <w:tc>
          <w:tcPr>
            <w:tcW w:w="6836" w:type="dxa"/>
          </w:tcPr>
          <w:p w:rsidR="007D3B39" w:rsidRPr="00BC111F"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consommation des produits dérivés du niébé est entrain</w:t>
            </w:r>
            <w:bookmarkStart w:id="89" w:name="_GoBack"/>
            <w:bookmarkEnd w:id="89"/>
            <w:r w:rsidRPr="00BC111F">
              <w:rPr>
                <w:rFonts w:ascii="Times New Roman" w:hAnsi="Times New Roman" w:cs="Times New Roman"/>
                <w:sz w:val="24"/>
                <w:szCs w:val="24"/>
              </w:rPr>
              <w:t xml:space="preserve"> de prendre une ampleur,</w:t>
            </w:r>
          </w:p>
          <w:p w:rsidR="007D3B39" w:rsidRPr="00BC111F" w:rsidRDefault="007D3B39" w:rsidP="002E7DD2">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culture du niébé a encouragés la création de nombreuses unités de transformation dans les zones de production. Ces unités jouent un rôle très important dans lutte contre la pauvreté, l’exclusion (surtout chez les femmes qui sont les principales actrices au niveau de ce maillon si important), la pauvreté et l’insécurité alimentaire.</w:t>
            </w:r>
          </w:p>
          <w:p w:rsidR="007D3B39" w:rsidRPr="00BC111F"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Création d’emploi, lutte contre la pauvreté en milieu rural,</w:t>
            </w:r>
          </w:p>
          <w:p w:rsidR="007D3B39" w:rsidRPr="00BC111F" w:rsidRDefault="007D3B39" w:rsidP="002E7DD2">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Ce maillon joue un rôle très important sur la création d’emploi en milieu rural. La main d’œuvre employé est essentiellement féminine. Ces femmes n’ont pas de qualification, elles apprennent le métier à travers des formations. Ce travail leur permet d’accroitre leurs revenus et améliorer leurs conditions de vie. Ce maillon donne aux femmes une certaine réputation en milieu rural.</w:t>
            </w:r>
          </w:p>
        </w:tc>
      </w:tr>
    </w:tbl>
    <w:p w:rsidR="007D3B39" w:rsidRPr="00BC111F" w:rsidRDefault="007D3B39" w:rsidP="007D3B39">
      <w:pPr>
        <w:spacing w:line="360" w:lineRule="auto"/>
        <w:jc w:val="both"/>
        <w:rPr>
          <w:rFonts w:ascii="Times New Roman" w:hAnsi="Times New Roman" w:cs="Times New Roman"/>
          <w:sz w:val="24"/>
          <w:szCs w:val="24"/>
        </w:rPr>
      </w:pP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A travers cette analyse de la filière, nous avons constaté que la chaîne dispose d’organisations paysannes et d’interprofessions fortes et dynamiques qui interviennent le long de la filière pour régler les problèmes des acteurs. Nous pouvons citer la Fédération des Associations Paysannes de la région de Louga (FAPAL). Mais cette dernière ne regroupe pas l’ensemble des producteurs</w:t>
      </w:r>
      <w:r w:rsidR="00861D41">
        <w:rPr>
          <w:rFonts w:ascii="Times New Roman" w:hAnsi="Times New Roman" w:cs="Times New Roman"/>
          <w:sz w:val="24"/>
          <w:szCs w:val="24"/>
        </w:rPr>
        <w:t xml:space="preserve"> m</w:t>
      </w:r>
      <w:r w:rsidRPr="00BC111F">
        <w:rPr>
          <w:rFonts w:ascii="Times New Roman" w:hAnsi="Times New Roman" w:cs="Times New Roman"/>
          <w:sz w:val="24"/>
          <w:szCs w:val="24"/>
        </w:rPr>
        <w:t>ais seulement celles qui sont au niveau de sa zone d’implantation. Ainsi l’essentiel de la production du niébé est commercialisée au niveau des marchés de consommation. L’outil d’analyse que nous avons utilisé nous a permis de déceler les forces, les faiblesses, opportunités et menaces au niveau de chaque maillon. Malgré ces faiblesses, la filière regorge des créneaux porteurs au niveau de la production et de la transformation.</w:t>
      </w:r>
    </w:p>
    <w:p w:rsidR="007D3B39" w:rsidRPr="00BC111F" w:rsidRDefault="007D3B39" w:rsidP="00741265">
      <w:pPr>
        <w:pStyle w:val="Titre3"/>
      </w:pPr>
      <w:bookmarkStart w:id="90" w:name="_Toc446580620"/>
      <w:r w:rsidRPr="00BC111F">
        <w:t>Les prix</w:t>
      </w:r>
      <w:bookmarkEnd w:id="90"/>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Selon nos enquêtes les prix sont administrés par la loi de l’offre et de la demande, les acteurs et le milieu (marché). Dans la zone d’étude, c’est le niébé en graines qui est le plus vendu et les prix oscillent entre 250F et 300F le kg en début de campagne. En ce qui concerne le pesage du kg, les vendeurs utilisent des pots, dont 2 pots égale à un kg. </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Au niveau des marchés hebdomadaires comme le marché de </w:t>
      </w:r>
      <w:r w:rsidRPr="00BC111F">
        <w:rPr>
          <w:rFonts w:ascii="Times New Roman" w:hAnsi="Times New Roman" w:cs="Times New Roman"/>
          <w:i/>
          <w:sz w:val="24"/>
          <w:szCs w:val="24"/>
        </w:rPr>
        <w:t>Leona</w:t>
      </w:r>
      <w:r w:rsidRPr="00BC111F">
        <w:rPr>
          <w:rFonts w:ascii="Times New Roman" w:hAnsi="Times New Roman" w:cs="Times New Roman"/>
          <w:sz w:val="24"/>
          <w:szCs w:val="24"/>
        </w:rPr>
        <w:t xml:space="preserve"> et </w:t>
      </w:r>
      <w:proofErr w:type="spellStart"/>
      <w:r w:rsidRPr="00BC111F">
        <w:rPr>
          <w:rFonts w:ascii="Times New Roman" w:hAnsi="Times New Roman" w:cs="Times New Roman"/>
          <w:i/>
          <w:sz w:val="24"/>
          <w:szCs w:val="24"/>
        </w:rPr>
        <w:t>Potou</w:t>
      </w:r>
      <w:proofErr w:type="spellEnd"/>
      <w:r w:rsidRPr="00BC111F">
        <w:rPr>
          <w:rFonts w:ascii="Times New Roman" w:hAnsi="Times New Roman" w:cs="Times New Roman"/>
          <w:sz w:val="24"/>
          <w:szCs w:val="24"/>
        </w:rPr>
        <w:t xml:space="preserve">, </w:t>
      </w:r>
      <w:proofErr w:type="spellStart"/>
      <w:r w:rsidRPr="00BC111F">
        <w:rPr>
          <w:rFonts w:ascii="Times New Roman" w:hAnsi="Times New Roman" w:cs="Times New Roman"/>
          <w:sz w:val="24"/>
          <w:szCs w:val="24"/>
        </w:rPr>
        <w:t>touts</w:t>
      </w:r>
      <w:proofErr w:type="spellEnd"/>
      <w:r w:rsidRPr="00BC111F">
        <w:rPr>
          <w:rFonts w:ascii="Times New Roman" w:hAnsi="Times New Roman" w:cs="Times New Roman"/>
          <w:sz w:val="24"/>
          <w:szCs w:val="24"/>
        </w:rPr>
        <w:t xml:space="preserve"> les variétés sont commercialisées. La variété la plus demandée est la variété </w:t>
      </w:r>
      <w:proofErr w:type="spellStart"/>
      <w:r w:rsidRPr="00BC111F">
        <w:rPr>
          <w:rFonts w:ascii="Times New Roman" w:hAnsi="Times New Roman" w:cs="Times New Roman"/>
          <w:i/>
          <w:sz w:val="24"/>
          <w:szCs w:val="24"/>
        </w:rPr>
        <w:t>Mame</w:t>
      </w:r>
      <w:proofErr w:type="spellEnd"/>
      <w:r w:rsidRPr="00BC111F">
        <w:rPr>
          <w:rFonts w:ascii="Times New Roman" w:hAnsi="Times New Roman" w:cs="Times New Roman"/>
          <w:i/>
          <w:sz w:val="24"/>
          <w:szCs w:val="24"/>
        </w:rPr>
        <w:t xml:space="preserve"> </w:t>
      </w:r>
      <w:proofErr w:type="spellStart"/>
      <w:r w:rsidRPr="00BC111F">
        <w:rPr>
          <w:rFonts w:ascii="Times New Roman" w:hAnsi="Times New Roman" w:cs="Times New Roman"/>
          <w:i/>
          <w:sz w:val="24"/>
          <w:szCs w:val="24"/>
        </w:rPr>
        <w:t>Penda</w:t>
      </w:r>
      <w:proofErr w:type="spellEnd"/>
      <w:r w:rsidRPr="00BC111F">
        <w:rPr>
          <w:rFonts w:ascii="Times New Roman" w:hAnsi="Times New Roman" w:cs="Times New Roman"/>
          <w:sz w:val="24"/>
          <w:szCs w:val="24"/>
        </w:rPr>
        <w:t xml:space="preserve">, aussi appelé </w:t>
      </w:r>
      <w:proofErr w:type="spellStart"/>
      <w:r w:rsidRPr="00BC111F">
        <w:rPr>
          <w:rFonts w:ascii="Times New Roman" w:hAnsi="Times New Roman" w:cs="Times New Roman"/>
          <w:sz w:val="24"/>
          <w:szCs w:val="24"/>
        </w:rPr>
        <w:t>Ndiaga</w:t>
      </w:r>
      <w:proofErr w:type="spellEnd"/>
      <w:r w:rsidRPr="00BC111F">
        <w:rPr>
          <w:rFonts w:ascii="Times New Roman" w:hAnsi="Times New Roman" w:cs="Times New Roman"/>
          <w:sz w:val="24"/>
          <w:szCs w:val="24"/>
        </w:rPr>
        <w:t xml:space="preserve"> </w:t>
      </w:r>
      <w:proofErr w:type="spellStart"/>
      <w:r w:rsidRPr="00BC111F">
        <w:rPr>
          <w:rFonts w:ascii="Times New Roman" w:hAnsi="Times New Roman" w:cs="Times New Roman"/>
          <w:sz w:val="24"/>
          <w:szCs w:val="24"/>
        </w:rPr>
        <w:t>Aw</w:t>
      </w:r>
      <w:proofErr w:type="spellEnd"/>
      <w:r w:rsidRPr="00BC111F">
        <w:rPr>
          <w:rFonts w:ascii="Times New Roman" w:hAnsi="Times New Roman" w:cs="Times New Roman"/>
          <w:sz w:val="24"/>
          <w:szCs w:val="24"/>
        </w:rPr>
        <w:t xml:space="preserve">, </w:t>
      </w:r>
      <w:proofErr w:type="spellStart"/>
      <w:r w:rsidRPr="00BC111F">
        <w:rPr>
          <w:rFonts w:ascii="Times New Roman" w:hAnsi="Times New Roman" w:cs="Times New Roman"/>
          <w:sz w:val="24"/>
          <w:szCs w:val="24"/>
        </w:rPr>
        <w:t>Dankha</w:t>
      </w:r>
      <w:proofErr w:type="spellEnd"/>
      <w:r w:rsidRPr="00BC111F">
        <w:rPr>
          <w:rFonts w:ascii="Times New Roman" w:hAnsi="Times New Roman" w:cs="Times New Roman"/>
          <w:sz w:val="24"/>
          <w:szCs w:val="24"/>
        </w:rPr>
        <w:t>, Patate ou Tomate (niébé rouge). Les prix de ventes tournent entre 280F et 300F selon la variété et la période.</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Selon nos enquêtes, l’évolution des prix se fait chronologiquement comme suit :</w:t>
      </w:r>
    </w:p>
    <w:p w:rsidR="007D3B39" w:rsidRPr="00BC111F"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Octobre à janvier : les prix sont bas car correspondant après la récolte à la phase de vente par les producteurs afin de résoudre leurs problèmes et de constitution des stocks par les commerçants ;</w:t>
      </w:r>
    </w:p>
    <w:p w:rsidR="007D3B39" w:rsidRPr="00BC111F"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Février à juillet : les prix montent surtout en juin- juillet ;</w:t>
      </w:r>
    </w:p>
    <w:p w:rsidR="007D3B39" w:rsidRDefault="007D3B39" w:rsidP="007D3B39">
      <w:pPr>
        <w:pStyle w:val="Paragraphedeliste"/>
        <w:numPr>
          <w:ilvl w:val="0"/>
          <w:numId w:val="22"/>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 Août- septembre : les prix chutent à cause de la mise en marché des gousses vertes de niébé.</w:t>
      </w:r>
    </w:p>
    <w:p w:rsidR="0014222A" w:rsidRDefault="0014222A" w:rsidP="0014222A">
      <w:pPr>
        <w:spacing w:line="360" w:lineRule="auto"/>
        <w:jc w:val="both"/>
        <w:rPr>
          <w:rFonts w:ascii="Times New Roman" w:hAnsi="Times New Roman" w:cs="Times New Roman"/>
          <w:sz w:val="24"/>
          <w:szCs w:val="24"/>
        </w:rPr>
      </w:pPr>
    </w:p>
    <w:p w:rsidR="0014222A" w:rsidRDefault="0014222A" w:rsidP="0014222A">
      <w:pPr>
        <w:spacing w:line="360" w:lineRule="auto"/>
        <w:jc w:val="both"/>
        <w:rPr>
          <w:rFonts w:ascii="Times New Roman" w:hAnsi="Times New Roman" w:cs="Times New Roman"/>
          <w:sz w:val="24"/>
          <w:szCs w:val="24"/>
        </w:rPr>
      </w:pPr>
    </w:p>
    <w:p w:rsidR="0014222A" w:rsidRDefault="0014222A" w:rsidP="0014222A">
      <w:pPr>
        <w:spacing w:line="360" w:lineRule="auto"/>
        <w:jc w:val="both"/>
        <w:rPr>
          <w:rFonts w:ascii="Times New Roman" w:hAnsi="Times New Roman" w:cs="Times New Roman"/>
          <w:sz w:val="24"/>
          <w:szCs w:val="24"/>
        </w:rPr>
      </w:pPr>
    </w:p>
    <w:p w:rsidR="0014222A" w:rsidRPr="0014222A" w:rsidRDefault="0014222A" w:rsidP="0014222A">
      <w:pPr>
        <w:pStyle w:val="Lgende"/>
        <w:rPr>
          <w:rFonts w:cs="Times New Roman"/>
          <w:szCs w:val="24"/>
        </w:rPr>
      </w:pPr>
      <w:bookmarkStart w:id="91" w:name="_Toc446578360"/>
      <w:r>
        <w:t xml:space="preserve">Figure </w:t>
      </w:r>
      <w:r w:rsidR="001973DE">
        <w:fldChar w:fldCharType="begin"/>
      </w:r>
      <w:r w:rsidR="00105425">
        <w:instrText xml:space="preserve"> SEQ Figure \* ARABIC </w:instrText>
      </w:r>
      <w:r w:rsidR="001973DE">
        <w:fldChar w:fldCharType="separate"/>
      </w:r>
      <w:r w:rsidR="004E2940">
        <w:rPr>
          <w:noProof/>
        </w:rPr>
        <w:t>12</w:t>
      </w:r>
      <w:r w:rsidR="001973DE">
        <w:rPr>
          <w:noProof/>
        </w:rPr>
        <w:fldChar w:fldCharType="end"/>
      </w:r>
      <w:r>
        <w:t xml:space="preserve"> : </w:t>
      </w:r>
      <w:r w:rsidRPr="00D24C63">
        <w:t>évolution nationale du prix au producteur du niébé</w:t>
      </w:r>
      <w:bookmarkEnd w:id="91"/>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noProof/>
          <w:sz w:val="24"/>
          <w:szCs w:val="24"/>
          <w:lang w:eastAsia="fr-FR"/>
        </w:rPr>
        <w:drawing>
          <wp:inline distT="0" distB="0" distL="0" distR="0" wp14:anchorId="6BC8B539" wp14:editId="0DDD34C3">
            <wp:extent cx="5544988" cy="4140679"/>
            <wp:effectExtent l="19050" t="0" r="0" b="0"/>
            <wp:docPr id="5" name="Image 1" descr="C:\Users\Use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PNG"/>
                    <pic:cNvPicPr>
                      <a:picLocks noChangeAspect="1" noChangeArrowheads="1"/>
                    </pic:cNvPicPr>
                  </pic:nvPicPr>
                  <pic:blipFill>
                    <a:blip r:embed="rId20"/>
                    <a:srcRect/>
                    <a:stretch>
                      <a:fillRect/>
                    </a:stretch>
                  </pic:blipFill>
                  <pic:spPr bwMode="auto">
                    <a:xfrm>
                      <a:off x="0" y="0"/>
                      <a:ext cx="5545306" cy="4140916"/>
                    </a:xfrm>
                    <a:prstGeom prst="rect">
                      <a:avLst/>
                    </a:prstGeom>
                    <a:noFill/>
                    <a:ln w="9525">
                      <a:noFill/>
                      <a:miter lim="800000"/>
                      <a:headEnd/>
                      <a:tailEnd/>
                    </a:ln>
                  </pic:spPr>
                </pic:pic>
              </a:graphicData>
            </a:graphic>
          </wp:inline>
        </w:drawing>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b/>
          <w:sz w:val="24"/>
          <w:szCs w:val="24"/>
          <w:u w:val="single"/>
        </w:rPr>
        <w:t>Source</w:t>
      </w:r>
      <w:r w:rsidRPr="00BC111F">
        <w:rPr>
          <w:rFonts w:ascii="Times New Roman" w:hAnsi="Times New Roman" w:cs="Times New Roman"/>
          <w:b/>
          <w:sz w:val="24"/>
          <w:szCs w:val="24"/>
        </w:rPr>
        <w:t> </w:t>
      </w:r>
      <w:r w:rsidRPr="00BC111F">
        <w:rPr>
          <w:rFonts w:ascii="Times New Roman" w:hAnsi="Times New Roman" w:cs="Times New Roman"/>
          <w:sz w:val="24"/>
          <w:szCs w:val="24"/>
        </w:rPr>
        <w:t>: (Bulletin Mensuel d’information sur les Marchés Agricole N° 316- Juillet 2014).</w:t>
      </w:r>
    </w:p>
    <w:p w:rsidR="007D3B39"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Le prix moyen mensuel du niébé est de 479 FCFA. Au cours des deux derniers mois, le prix du niébé est demeuré relativement stable. Par rapport au mois de juillet 2013 on constate que le prix du niébé a reculé de -7%. </w:t>
      </w:r>
    </w:p>
    <w:p w:rsidR="009F1F9B" w:rsidRDefault="009F1F9B" w:rsidP="007D3B39">
      <w:pPr>
        <w:spacing w:line="360" w:lineRule="auto"/>
        <w:jc w:val="both"/>
        <w:rPr>
          <w:rFonts w:ascii="Times New Roman" w:hAnsi="Times New Roman" w:cs="Times New Roman"/>
          <w:sz w:val="24"/>
          <w:szCs w:val="24"/>
        </w:rPr>
      </w:pPr>
    </w:p>
    <w:p w:rsidR="009F1F9B" w:rsidRDefault="009F1F9B" w:rsidP="007D3B39">
      <w:pPr>
        <w:spacing w:line="360" w:lineRule="auto"/>
        <w:jc w:val="both"/>
        <w:rPr>
          <w:rFonts w:ascii="Times New Roman" w:hAnsi="Times New Roman" w:cs="Times New Roman"/>
          <w:sz w:val="24"/>
          <w:szCs w:val="24"/>
        </w:rPr>
      </w:pPr>
    </w:p>
    <w:p w:rsidR="009F1F9B" w:rsidRDefault="009F1F9B" w:rsidP="007D3B39">
      <w:pPr>
        <w:spacing w:line="360" w:lineRule="auto"/>
        <w:jc w:val="both"/>
        <w:rPr>
          <w:rFonts w:ascii="Times New Roman" w:hAnsi="Times New Roman" w:cs="Times New Roman"/>
          <w:sz w:val="24"/>
          <w:szCs w:val="24"/>
        </w:rPr>
      </w:pPr>
    </w:p>
    <w:p w:rsidR="009F1F9B" w:rsidRDefault="009F1F9B" w:rsidP="007D3B39">
      <w:pPr>
        <w:spacing w:line="360" w:lineRule="auto"/>
        <w:jc w:val="both"/>
        <w:rPr>
          <w:rFonts w:ascii="Times New Roman" w:hAnsi="Times New Roman" w:cs="Times New Roman"/>
          <w:sz w:val="24"/>
          <w:szCs w:val="24"/>
        </w:rPr>
      </w:pPr>
    </w:p>
    <w:p w:rsidR="0014222A" w:rsidRDefault="0014222A" w:rsidP="007D3B39">
      <w:pPr>
        <w:spacing w:line="360" w:lineRule="auto"/>
        <w:jc w:val="both"/>
        <w:rPr>
          <w:rFonts w:ascii="Times New Roman" w:hAnsi="Times New Roman" w:cs="Times New Roman"/>
          <w:sz w:val="24"/>
          <w:szCs w:val="24"/>
        </w:rPr>
      </w:pPr>
    </w:p>
    <w:p w:rsidR="009F1F9B" w:rsidRPr="00BC111F" w:rsidRDefault="009F1F9B" w:rsidP="007D3B39">
      <w:pPr>
        <w:spacing w:line="360" w:lineRule="auto"/>
        <w:jc w:val="both"/>
        <w:rPr>
          <w:rFonts w:ascii="Times New Roman" w:hAnsi="Times New Roman" w:cs="Times New Roman"/>
          <w:sz w:val="24"/>
          <w:szCs w:val="24"/>
        </w:rPr>
      </w:pPr>
    </w:p>
    <w:p w:rsidR="007D3B39" w:rsidRPr="00BC111F" w:rsidRDefault="007D3B39" w:rsidP="007A5A8E">
      <w:pPr>
        <w:pStyle w:val="Titre1"/>
      </w:pPr>
      <w:bookmarkStart w:id="92" w:name="_Toc446580621"/>
      <w:r w:rsidRPr="00BC111F">
        <w:t>Conclusion et recommandations</w:t>
      </w:r>
      <w:bookmarkEnd w:id="92"/>
    </w:p>
    <w:p w:rsidR="007D3B39" w:rsidRPr="00E213A6" w:rsidRDefault="007D3B39" w:rsidP="009F1F9B">
      <w:pPr>
        <w:pStyle w:val="Titre2"/>
        <w:numPr>
          <w:ilvl w:val="1"/>
          <w:numId w:val="48"/>
        </w:numPr>
      </w:pPr>
      <w:bookmarkStart w:id="93" w:name="_Toc446580622"/>
      <w:r w:rsidRPr="00E213A6">
        <w:t>Conclusion</w:t>
      </w:r>
      <w:bookmarkEnd w:id="93"/>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L’analyse de la chaîne de valeur niébé dans le département de Louga a révélé son importance tant au niveau du milieu rural que national par le nombre d’acteurs qu’elle mobilise et le flux financier qu’elle met en place. Elle est reconnue aujourd’hui, </w:t>
      </w:r>
      <w:r w:rsidR="00605E7F">
        <w:rPr>
          <w:rFonts w:ascii="Times New Roman" w:hAnsi="Times New Roman" w:cs="Times New Roman"/>
          <w:sz w:val="24"/>
          <w:szCs w:val="24"/>
        </w:rPr>
        <w:t xml:space="preserve">comme </w:t>
      </w:r>
      <w:r w:rsidRPr="00BC111F">
        <w:rPr>
          <w:rFonts w:ascii="Times New Roman" w:hAnsi="Times New Roman" w:cs="Times New Roman"/>
          <w:sz w:val="24"/>
          <w:szCs w:val="24"/>
        </w:rPr>
        <w:t>une importante source de revenus pour ses acteurs, producteurs, commerçants, transformateurs, les populations, tout en contribuant fortement à la sécurité alimentaire ainsi à l’atténuation des effets des périodes de soudure.</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En effet, considérée comme l’une des premières cultures stratégiques dans la zone d’étude, cette culture offre des avantages comparatifs réels de par l’importance du volume des productions, de par le nombre d’acteurs présent le long de long de la chaîne et les organisations paysannes. Cet élan de développement est cependant confronté à un certain nombre de contraintes dont on peut citer entre autres :</w:t>
      </w:r>
    </w:p>
    <w:p w:rsidR="007D3B39" w:rsidRPr="00BC111F" w:rsidRDefault="007D3B39" w:rsidP="007D3B39">
      <w:pPr>
        <w:pStyle w:val="Paragraphedeliste"/>
        <w:numPr>
          <w:ilvl w:val="0"/>
          <w:numId w:val="3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production insuffisante de semences bonne qualité, l’insuffisance de l’encadrement,</w:t>
      </w:r>
    </w:p>
    <w:p w:rsidR="007D3B39" w:rsidRPr="00BC111F" w:rsidRDefault="007D3B39" w:rsidP="007D3B39">
      <w:pPr>
        <w:pStyle w:val="Paragraphedeliste"/>
        <w:numPr>
          <w:ilvl w:val="0"/>
          <w:numId w:val="3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faible capacité d’approvisionnement en intrants</w:t>
      </w:r>
    </w:p>
    <w:p w:rsidR="007D3B39" w:rsidRPr="00BC111F" w:rsidRDefault="007D3B39" w:rsidP="007D3B39">
      <w:pPr>
        <w:pStyle w:val="Paragraphedeliste"/>
        <w:numPr>
          <w:ilvl w:val="0"/>
          <w:numId w:val="3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faible technicité des producteurs</w:t>
      </w:r>
    </w:p>
    <w:p w:rsidR="007D3B39" w:rsidRPr="00BC111F" w:rsidRDefault="007D3B39" w:rsidP="007D3B39">
      <w:pPr>
        <w:pStyle w:val="Paragraphedeliste"/>
        <w:numPr>
          <w:ilvl w:val="0"/>
          <w:numId w:val="3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L’insuffisance des technologies de transformation et d’augmentation de la valeur ajoutée</w:t>
      </w:r>
    </w:p>
    <w:p w:rsidR="007D3B39" w:rsidRPr="00BC111F" w:rsidRDefault="007D3B39" w:rsidP="007D3B39">
      <w:pPr>
        <w:pStyle w:val="Paragraphedeliste"/>
        <w:numPr>
          <w:ilvl w:val="0"/>
          <w:numId w:val="33"/>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Le manque d’infrastructures adéquates de stockages pour différer les périodes de ventes ; </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L’amélioration de la production du niébé est dépendante d’un certain nombre de facteurs liés entre autres dont les plus importants sont : l’appui aux OP, le financement, l’élaboration, la mise en œuvre, et le suivi des actions mise en place.</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 culture du niébé est en phase de devenir aujourd’hui une culture de rente dans le pays. Pour que cette spéculation puisse occuper une place importante presque qu’au même titre que le riz ou le mil et contribuer de manière durable à l’autosuffisance alimentaire du pays, il faudra que l’accès aux différentes ressources nécessaire à l’épanouissement de cette culture soit assuré. L’élément essentiel à la réussite de ce pari, est l’engagement des structures publiques et l’appui du secteur privé. Ces deux acteurs devraient de manière collective combiner leurs ressources pour soutenir les producteurs qui constituent véritablement le maillon le plus faible de la chaîne. L’accès à des crédits adaptés aux différents acteurs est essentiel, car cela permettra de solutionner la difficulté lancinante de la modernisation des segments (production, transformation, commercialisation). Cette modernisation renvoie à mieux produire, mieux transformer, mieux vendre.</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Plus particulièrement ; les producteurs doivent produire plus en qualité et en quantité enfin de dégager un surplus commerciale. Il faudrait que la commercialisation soit bien organisée pour que le prix du niébé soit assez compétitif.</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De plus, contrairement aux autres cultures, le niébé constitue une culture d’adaptation à la variation climatique, une culture de diversification face aux problèmes rencontrés avec les autres cultures, mais également offrir une réelle possibilité d’augmenter les revenus des acteurs. Ainsi, le développement de sa culture suscite un intérêt particulier qui fait que beaucoup d’acteurs tels que, les ONG s’impliquent de plus en plus dans la chaîne. Leurs initiatives visent, en général, à améliorer les techniques de transformations et à valoriser le niébé.</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En perspectives, nous pouvons dire que la culture du niébé présente des créneaux porteurs, ces créneaux peuvent être développés dans la mesure où, à chaque niveau, l’on trouve des intervenants directes qui peuvent qui peuvent réaliser des gains sans gêner les autres intervenants. Pour cela, il faut une bonne structuration des agriculteurs, des transformateurs et des commerçants en coopératives ou groupements par les structures d’encadrement. Cela permettra de renforcer la gouvernance de la chaîne de valeur et la formalisation des acteurs.</w:t>
      </w:r>
    </w:p>
    <w:p w:rsidR="007D3B39" w:rsidRPr="00BC111F" w:rsidRDefault="007D3B39" w:rsidP="009F1F9B">
      <w:pPr>
        <w:pStyle w:val="Titre2"/>
      </w:pPr>
      <w:bookmarkStart w:id="94" w:name="_Toc446580623"/>
      <w:r w:rsidRPr="00BC111F">
        <w:t>Les recommandations</w:t>
      </w:r>
      <w:bookmarkEnd w:id="94"/>
    </w:p>
    <w:p w:rsidR="007D3B39" w:rsidRPr="00BC111F" w:rsidRDefault="007D3B39" w:rsidP="007D3B39">
      <w:pPr>
        <w:pStyle w:val="Paragraphedeliste"/>
        <w:numPr>
          <w:ilvl w:val="0"/>
          <w:numId w:val="3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renforcement des capacités techniques, organisationnelles et en gestion des acteurs ;</w:t>
      </w:r>
    </w:p>
    <w:p w:rsidR="007D3B39" w:rsidRPr="00BC111F" w:rsidRDefault="007D3B39" w:rsidP="007D3B39">
      <w:pPr>
        <w:pStyle w:val="Paragraphedeliste"/>
        <w:numPr>
          <w:ilvl w:val="0"/>
          <w:numId w:val="3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Le renforcement des cadres de concertations pour un meilleur dialogue entre les OP, et les différents segments de la chaîne ;</w:t>
      </w:r>
    </w:p>
    <w:p w:rsidR="00605E7F" w:rsidRDefault="007D3B39" w:rsidP="00605E7F">
      <w:pPr>
        <w:pStyle w:val="Paragraphedeliste"/>
        <w:numPr>
          <w:ilvl w:val="0"/>
          <w:numId w:val="34"/>
        </w:num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L’amélioration de la qualité au niveau de tous les maillons de la chaîne de valeur (Approvisionnement, production, stockage, conservation, conditionnement pour la mise en marché, transformation, financement).</w:t>
      </w:r>
    </w:p>
    <w:p w:rsidR="009F1F9B" w:rsidRDefault="009F1F9B" w:rsidP="009F1F9B">
      <w:pPr>
        <w:spacing w:line="360" w:lineRule="auto"/>
        <w:jc w:val="both"/>
        <w:rPr>
          <w:rFonts w:ascii="Times New Roman" w:hAnsi="Times New Roman" w:cs="Times New Roman"/>
          <w:sz w:val="24"/>
          <w:szCs w:val="24"/>
        </w:rPr>
      </w:pPr>
    </w:p>
    <w:p w:rsidR="009F1F9B" w:rsidRDefault="009F1F9B" w:rsidP="009F1F9B">
      <w:pPr>
        <w:spacing w:line="360" w:lineRule="auto"/>
        <w:jc w:val="both"/>
        <w:rPr>
          <w:rFonts w:ascii="Times New Roman" w:hAnsi="Times New Roman" w:cs="Times New Roman"/>
          <w:sz w:val="24"/>
          <w:szCs w:val="24"/>
        </w:rPr>
      </w:pPr>
    </w:p>
    <w:p w:rsidR="009F1F9B" w:rsidRPr="009F1F9B" w:rsidRDefault="009F1F9B" w:rsidP="009F1F9B">
      <w:pPr>
        <w:spacing w:line="360" w:lineRule="auto"/>
        <w:jc w:val="both"/>
        <w:rPr>
          <w:rFonts w:ascii="Times New Roman" w:hAnsi="Times New Roman" w:cs="Times New Roman"/>
          <w:sz w:val="24"/>
          <w:szCs w:val="24"/>
        </w:rPr>
      </w:pPr>
    </w:p>
    <w:tbl>
      <w:tblPr>
        <w:tblStyle w:val="Grilledutableau"/>
        <w:tblW w:w="9180" w:type="dxa"/>
        <w:tblLayout w:type="fixed"/>
        <w:tblLook w:val="04A0" w:firstRow="1" w:lastRow="0" w:firstColumn="1" w:lastColumn="0" w:noHBand="0" w:noVBand="1"/>
      </w:tblPr>
      <w:tblGrid>
        <w:gridCol w:w="1809"/>
        <w:gridCol w:w="1325"/>
        <w:gridCol w:w="1289"/>
        <w:gridCol w:w="2262"/>
        <w:gridCol w:w="1220"/>
        <w:gridCol w:w="1275"/>
      </w:tblGrid>
      <w:tr w:rsidR="007D3B39" w:rsidRPr="00731842" w:rsidTr="00A01250">
        <w:tc>
          <w:tcPr>
            <w:tcW w:w="1809" w:type="dxa"/>
          </w:tcPr>
          <w:p w:rsidR="007D3B39" w:rsidRPr="00731842" w:rsidRDefault="007D3B39" w:rsidP="002E7DD2">
            <w:pPr>
              <w:spacing w:line="276" w:lineRule="auto"/>
              <w:jc w:val="both"/>
              <w:rPr>
                <w:rFonts w:ascii="Times New Roman" w:hAnsi="Times New Roman" w:cs="Times New Roman"/>
                <w:b/>
                <w:sz w:val="18"/>
                <w:szCs w:val="18"/>
              </w:rPr>
            </w:pPr>
            <w:r w:rsidRPr="00731842">
              <w:rPr>
                <w:rFonts w:ascii="Times New Roman" w:hAnsi="Times New Roman" w:cs="Times New Roman"/>
                <w:b/>
                <w:sz w:val="18"/>
                <w:szCs w:val="18"/>
              </w:rPr>
              <w:t>Segments</w:t>
            </w:r>
          </w:p>
        </w:tc>
        <w:tc>
          <w:tcPr>
            <w:tcW w:w="1325" w:type="dxa"/>
          </w:tcPr>
          <w:p w:rsidR="007D3B39" w:rsidRPr="00731842" w:rsidRDefault="007D3B39" w:rsidP="002E7DD2">
            <w:pPr>
              <w:spacing w:line="276" w:lineRule="auto"/>
              <w:jc w:val="both"/>
              <w:rPr>
                <w:rFonts w:ascii="Times New Roman" w:hAnsi="Times New Roman" w:cs="Times New Roman"/>
                <w:b/>
                <w:sz w:val="18"/>
                <w:szCs w:val="18"/>
              </w:rPr>
            </w:pPr>
            <w:r w:rsidRPr="00731842">
              <w:rPr>
                <w:rFonts w:ascii="Times New Roman" w:hAnsi="Times New Roman" w:cs="Times New Roman"/>
                <w:b/>
                <w:sz w:val="18"/>
                <w:szCs w:val="18"/>
              </w:rPr>
              <w:t>Objectifs</w:t>
            </w:r>
          </w:p>
        </w:tc>
        <w:tc>
          <w:tcPr>
            <w:tcW w:w="1289" w:type="dxa"/>
          </w:tcPr>
          <w:p w:rsidR="007D3B39" w:rsidRPr="00731842" w:rsidRDefault="007D3B39" w:rsidP="002E7DD2">
            <w:pPr>
              <w:spacing w:line="276" w:lineRule="auto"/>
              <w:jc w:val="both"/>
              <w:rPr>
                <w:rFonts w:ascii="Times New Roman" w:hAnsi="Times New Roman" w:cs="Times New Roman"/>
                <w:b/>
                <w:sz w:val="18"/>
                <w:szCs w:val="18"/>
              </w:rPr>
            </w:pPr>
            <w:r w:rsidRPr="00731842">
              <w:rPr>
                <w:rFonts w:ascii="Times New Roman" w:hAnsi="Times New Roman" w:cs="Times New Roman"/>
                <w:b/>
                <w:sz w:val="18"/>
                <w:szCs w:val="18"/>
              </w:rPr>
              <w:t>Actions à entreprendre</w:t>
            </w:r>
          </w:p>
        </w:tc>
        <w:tc>
          <w:tcPr>
            <w:tcW w:w="2262" w:type="dxa"/>
          </w:tcPr>
          <w:p w:rsidR="007D3B39" w:rsidRPr="00731842" w:rsidRDefault="007D3B39" w:rsidP="002E7DD2">
            <w:pPr>
              <w:spacing w:line="276" w:lineRule="auto"/>
              <w:jc w:val="both"/>
              <w:rPr>
                <w:rFonts w:ascii="Times New Roman" w:hAnsi="Times New Roman" w:cs="Times New Roman"/>
                <w:b/>
                <w:sz w:val="18"/>
                <w:szCs w:val="18"/>
              </w:rPr>
            </w:pPr>
            <w:r w:rsidRPr="00731842">
              <w:rPr>
                <w:rFonts w:ascii="Times New Roman" w:hAnsi="Times New Roman" w:cs="Times New Roman"/>
                <w:b/>
                <w:sz w:val="18"/>
                <w:szCs w:val="18"/>
              </w:rPr>
              <w:t>Indication de réalisation de performance</w:t>
            </w:r>
          </w:p>
        </w:tc>
        <w:tc>
          <w:tcPr>
            <w:tcW w:w="1220" w:type="dxa"/>
          </w:tcPr>
          <w:p w:rsidR="007D3B39" w:rsidRPr="00731842" w:rsidRDefault="007D3B39" w:rsidP="002E7DD2">
            <w:pPr>
              <w:spacing w:line="276" w:lineRule="auto"/>
              <w:jc w:val="both"/>
              <w:rPr>
                <w:rFonts w:ascii="Times New Roman" w:hAnsi="Times New Roman" w:cs="Times New Roman"/>
                <w:b/>
                <w:sz w:val="18"/>
                <w:szCs w:val="18"/>
              </w:rPr>
            </w:pPr>
            <w:r w:rsidRPr="00731842">
              <w:rPr>
                <w:rFonts w:ascii="Times New Roman" w:hAnsi="Times New Roman" w:cs="Times New Roman"/>
                <w:b/>
                <w:sz w:val="18"/>
                <w:szCs w:val="18"/>
              </w:rPr>
              <w:t>Cibles</w:t>
            </w:r>
          </w:p>
        </w:tc>
        <w:tc>
          <w:tcPr>
            <w:tcW w:w="1275" w:type="dxa"/>
          </w:tcPr>
          <w:p w:rsidR="007D3B39" w:rsidRPr="00731842" w:rsidRDefault="007D3B39" w:rsidP="002E7DD2">
            <w:pPr>
              <w:spacing w:line="276" w:lineRule="auto"/>
              <w:jc w:val="both"/>
              <w:rPr>
                <w:rFonts w:ascii="Times New Roman" w:hAnsi="Times New Roman" w:cs="Times New Roman"/>
                <w:b/>
                <w:sz w:val="18"/>
                <w:szCs w:val="18"/>
              </w:rPr>
            </w:pPr>
            <w:r w:rsidRPr="00731842">
              <w:rPr>
                <w:rFonts w:ascii="Times New Roman" w:hAnsi="Times New Roman" w:cs="Times New Roman"/>
                <w:b/>
                <w:sz w:val="18"/>
                <w:szCs w:val="18"/>
              </w:rPr>
              <w:t>Acteurs impliqués sur la résolution des problèmes</w:t>
            </w:r>
          </w:p>
        </w:tc>
      </w:tr>
      <w:tr w:rsidR="007D3B39" w:rsidRPr="003D2E0D" w:rsidTr="00A01250">
        <w:tc>
          <w:tcPr>
            <w:tcW w:w="1809" w:type="dxa"/>
            <w:vMerge w:val="restart"/>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Pr="00731842" w:rsidRDefault="007D3B39" w:rsidP="002E7DD2">
            <w:pPr>
              <w:spacing w:line="276" w:lineRule="auto"/>
              <w:jc w:val="both"/>
              <w:rPr>
                <w:rFonts w:ascii="Times New Roman" w:hAnsi="Times New Roman" w:cs="Times New Roman"/>
                <w:b/>
              </w:rPr>
            </w:pPr>
            <w:r w:rsidRPr="00731842">
              <w:rPr>
                <w:rFonts w:ascii="Times New Roman" w:hAnsi="Times New Roman" w:cs="Times New Roman"/>
                <w:b/>
              </w:rPr>
              <w:t>Production</w:t>
            </w:r>
          </w:p>
        </w:tc>
        <w:tc>
          <w:tcPr>
            <w:tcW w:w="1325" w:type="dxa"/>
            <w:vMerge w:val="restart"/>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r>
              <w:rPr>
                <w:rFonts w:ascii="Times New Roman" w:hAnsi="Times New Roman" w:cs="Times New Roman"/>
                <w:sz w:val="18"/>
                <w:szCs w:val="18"/>
              </w:rPr>
              <w:t>Améliorer la</w:t>
            </w:r>
          </w:p>
          <w:p w:rsidR="007D3B39" w:rsidRPr="003D2E0D" w:rsidRDefault="007D3B39" w:rsidP="002E7DD2">
            <w:pPr>
              <w:spacing w:line="276" w:lineRule="auto"/>
              <w:jc w:val="both"/>
              <w:rPr>
                <w:rFonts w:ascii="Times New Roman" w:hAnsi="Times New Roman" w:cs="Times New Roman"/>
                <w:sz w:val="18"/>
                <w:szCs w:val="18"/>
              </w:rPr>
            </w:pPr>
            <w:r w:rsidRPr="003D2E0D">
              <w:rPr>
                <w:rFonts w:ascii="Times New Roman" w:hAnsi="Times New Roman" w:cs="Times New Roman"/>
                <w:sz w:val="18"/>
                <w:szCs w:val="18"/>
              </w:rPr>
              <w:t>production du niébé</w:t>
            </w:r>
          </w:p>
        </w:tc>
        <w:tc>
          <w:tcPr>
            <w:tcW w:w="1289"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Sélection des variétés performantes de production et large diffusion de semences améliorées</w:t>
            </w:r>
          </w:p>
        </w:tc>
        <w:tc>
          <w:tcPr>
            <w:tcW w:w="2262" w:type="dxa"/>
          </w:tcPr>
          <w:p w:rsidR="007D3B39" w:rsidRPr="003D2E0D" w:rsidRDefault="007D3B39" w:rsidP="007D3B39">
            <w:pPr>
              <w:pStyle w:val="Paragraphedeliste"/>
              <w:numPr>
                <w:ilvl w:val="0"/>
                <w:numId w:val="35"/>
              </w:numPr>
              <w:spacing w:line="276" w:lineRule="auto"/>
              <w:rPr>
                <w:rFonts w:ascii="Times New Roman" w:hAnsi="Times New Roman" w:cs="Times New Roman"/>
                <w:sz w:val="18"/>
                <w:szCs w:val="18"/>
              </w:rPr>
            </w:pPr>
            <w:r w:rsidRPr="003D2E0D">
              <w:rPr>
                <w:rFonts w:ascii="Times New Roman" w:hAnsi="Times New Roman" w:cs="Times New Roman"/>
                <w:sz w:val="18"/>
                <w:szCs w:val="18"/>
              </w:rPr>
              <w:t>Existence de document, de programme de sélection variétale</w:t>
            </w:r>
          </w:p>
          <w:p w:rsidR="007D3B39" w:rsidRPr="003D2E0D" w:rsidRDefault="007D3B39" w:rsidP="007D3B39">
            <w:pPr>
              <w:pStyle w:val="Paragraphedeliste"/>
              <w:numPr>
                <w:ilvl w:val="0"/>
                <w:numId w:val="35"/>
              </w:numPr>
              <w:spacing w:line="276" w:lineRule="auto"/>
              <w:rPr>
                <w:rFonts w:ascii="Times New Roman" w:hAnsi="Times New Roman" w:cs="Times New Roman"/>
                <w:sz w:val="18"/>
                <w:szCs w:val="18"/>
              </w:rPr>
            </w:pPr>
            <w:r w:rsidRPr="003D2E0D">
              <w:rPr>
                <w:rFonts w:ascii="Times New Roman" w:hAnsi="Times New Roman" w:cs="Times New Roman"/>
                <w:sz w:val="18"/>
                <w:szCs w:val="18"/>
              </w:rPr>
              <w:t>Existence de nouvelles variétés</w:t>
            </w:r>
          </w:p>
          <w:p w:rsidR="007D3B39" w:rsidRPr="003D2E0D" w:rsidRDefault="007D3B39" w:rsidP="007D3B39">
            <w:pPr>
              <w:pStyle w:val="Paragraphedeliste"/>
              <w:numPr>
                <w:ilvl w:val="0"/>
                <w:numId w:val="35"/>
              </w:numPr>
              <w:spacing w:line="276" w:lineRule="auto"/>
              <w:rPr>
                <w:rFonts w:ascii="Times New Roman" w:hAnsi="Times New Roman" w:cs="Times New Roman"/>
                <w:sz w:val="18"/>
                <w:szCs w:val="18"/>
              </w:rPr>
            </w:pPr>
            <w:r w:rsidRPr="003D2E0D">
              <w:rPr>
                <w:rFonts w:ascii="Times New Roman" w:hAnsi="Times New Roman" w:cs="Times New Roman"/>
                <w:sz w:val="18"/>
                <w:szCs w:val="18"/>
              </w:rPr>
              <w:t>Importances de superficies emblavées pour le niébé</w:t>
            </w:r>
          </w:p>
          <w:p w:rsidR="007D3B39" w:rsidRPr="003D2E0D" w:rsidRDefault="007D3B39" w:rsidP="007D3B39">
            <w:pPr>
              <w:pStyle w:val="Paragraphedeliste"/>
              <w:numPr>
                <w:ilvl w:val="0"/>
                <w:numId w:val="35"/>
              </w:numPr>
              <w:spacing w:line="276" w:lineRule="auto"/>
              <w:rPr>
                <w:rFonts w:ascii="Times New Roman" w:hAnsi="Times New Roman" w:cs="Times New Roman"/>
                <w:sz w:val="18"/>
                <w:szCs w:val="18"/>
              </w:rPr>
            </w:pPr>
            <w:r w:rsidRPr="003D2E0D">
              <w:rPr>
                <w:rFonts w:ascii="Times New Roman" w:hAnsi="Times New Roman" w:cs="Times New Roman"/>
                <w:sz w:val="18"/>
                <w:szCs w:val="18"/>
              </w:rPr>
              <w:t>Vulgarisation et réglementation semencière</w:t>
            </w:r>
          </w:p>
          <w:p w:rsidR="007D3B39" w:rsidRPr="003D2E0D" w:rsidRDefault="007D3B39" w:rsidP="007D3B39">
            <w:pPr>
              <w:pStyle w:val="Paragraphedeliste"/>
              <w:numPr>
                <w:ilvl w:val="0"/>
                <w:numId w:val="35"/>
              </w:numPr>
              <w:spacing w:line="276" w:lineRule="auto"/>
              <w:jc w:val="both"/>
              <w:rPr>
                <w:rFonts w:ascii="Times New Roman" w:hAnsi="Times New Roman" w:cs="Times New Roman"/>
                <w:sz w:val="18"/>
                <w:szCs w:val="18"/>
              </w:rPr>
            </w:pPr>
            <w:r w:rsidRPr="003D2E0D">
              <w:rPr>
                <w:rFonts w:ascii="Times New Roman" w:hAnsi="Times New Roman" w:cs="Times New Roman"/>
                <w:sz w:val="18"/>
                <w:szCs w:val="18"/>
              </w:rPr>
              <w:t>Existence des OP</w:t>
            </w:r>
          </w:p>
        </w:tc>
        <w:tc>
          <w:tcPr>
            <w:tcW w:w="1220" w:type="dxa"/>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Pr="003D2E0D" w:rsidRDefault="007D3B39" w:rsidP="002E7DD2">
            <w:pPr>
              <w:spacing w:line="276" w:lineRule="auto"/>
              <w:jc w:val="both"/>
              <w:rPr>
                <w:rFonts w:ascii="Times New Roman" w:hAnsi="Times New Roman" w:cs="Times New Roman"/>
                <w:sz w:val="18"/>
                <w:szCs w:val="18"/>
              </w:rPr>
            </w:pPr>
            <w:r>
              <w:rPr>
                <w:rFonts w:ascii="Times New Roman" w:hAnsi="Times New Roman" w:cs="Times New Roman"/>
                <w:sz w:val="18"/>
                <w:szCs w:val="18"/>
              </w:rPr>
              <w:t>Producteurs</w:t>
            </w:r>
          </w:p>
        </w:tc>
        <w:tc>
          <w:tcPr>
            <w:tcW w:w="1275" w:type="dxa"/>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rPr>
                <w:rFonts w:ascii="Times New Roman" w:hAnsi="Times New Roman" w:cs="Times New Roman"/>
                <w:sz w:val="18"/>
                <w:szCs w:val="18"/>
              </w:rPr>
            </w:pP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ETAT</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OP</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ONG</w:t>
            </w:r>
          </w:p>
          <w:p w:rsidR="007D3B39" w:rsidRPr="003D2E0D"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Services techniques</w:t>
            </w:r>
          </w:p>
        </w:tc>
      </w:tr>
      <w:tr w:rsidR="007D3B39" w:rsidRPr="003D2E0D" w:rsidTr="00A01250">
        <w:tc>
          <w:tcPr>
            <w:tcW w:w="1809"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325"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289"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Appui aux multiplicateurs privés afin qu’ils deviennent des producteurs de semences certifiés de niébé</w:t>
            </w:r>
          </w:p>
        </w:tc>
        <w:tc>
          <w:tcPr>
            <w:tcW w:w="2262" w:type="dxa"/>
          </w:tcPr>
          <w:p w:rsidR="007D3B39" w:rsidRPr="00405235" w:rsidRDefault="007D3B39" w:rsidP="007D3B39">
            <w:pPr>
              <w:pStyle w:val="Paragraphedeliste"/>
              <w:numPr>
                <w:ilvl w:val="0"/>
                <w:numId w:val="36"/>
              </w:numPr>
              <w:spacing w:line="276" w:lineRule="auto"/>
              <w:rPr>
                <w:rFonts w:ascii="Times New Roman" w:hAnsi="Times New Roman" w:cs="Times New Roman"/>
                <w:sz w:val="18"/>
                <w:szCs w:val="18"/>
              </w:rPr>
            </w:pPr>
            <w:r w:rsidRPr="00405235">
              <w:rPr>
                <w:rFonts w:ascii="Times New Roman" w:hAnsi="Times New Roman" w:cs="Times New Roman"/>
                <w:sz w:val="18"/>
                <w:szCs w:val="18"/>
              </w:rPr>
              <w:t>Présence des partenaires</w:t>
            </w:r>
          </w:p>
          <w:p w:rsidR="007D3B39" w:rsidRPr="003D2E0D" w:rsidRDefault="007D3B39" w:rsidP="007D3B39">
            <w:pPr>
              <w:pStyle w:val="Paragraphedeliste"/>
              <w:numPr>
                <w:ilvl w:val="0"/>
                <w:numId w:val="36"/>
              </w:numPr>
              <w:spacing w:line="276" w:lineRule="auto"/>
              <w:jc w:val="both"/>
              <w:rPr>
                <w:rFonts w:ascii="Times New Roman" w:hAnsi="Times New Roman" w:cs="Times New Roman"/>
                <w:sz w:val="18"/>
                <w:szCs w:val="18"/>
              </w:rPr>
            </w:pPr>
            <w:r w:rsidRPr="003D2E0D">
              <w:rPr>
                <w:rFonts w:ascii="Times New Roman" w:hAnsi="Times New Roman" w:cs="Times New Roman"/>
                <w:sz w:val="18"/>
                <w:szCs w:val="18"/>
              </w:rPr>
              <w:t>Existences des OP</w:t>
            </w:r>
          </w:p>
        </w:tc>
        <w:tc>
          <w:tcPr>
            <w:tcW w:w="1220"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Producteurs et distributeurs de semences</w:t>
            </w:r>
          </w:p>
        </w:tc>
        <w:tc>
          <w:tcPr>
            <w:tcW w:w="1275" w:type="dxa"/>
          </w:tcPr>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ETAT</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OP</w:t>
            </w:r>
          </w:p>
          <w:p w:rsidR="007D3B39"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ONG</w:t>
            </w:r>
          </w:p>
          <w:p w:rsidR="007D3B39" w:rsidRPr="003D2E0D" w:rsidRDefault="007D3B39" w:rsidP="002E7DD2">
            <w:pPr>
              <w:spacing w:line="276" w:lineRule="auto"/>
              <w:jc w:val="both"/>
              <w:rPr>
                <w:rFonts w:ascii="Times New Roman" w:hAnsi="Times New Roman" w:cs="Times New Roman"/>
                <w:sz w:val="18"/>
                <w:szCs w:val="18"/>
              </w:rPr>
            </w:pPr>
            <w:r>
              <w:rPr>
                <w:rFonts w:ascii="Times New Roman" w:hAnsi="Times New Roman" w:cs="Times New Roman"/>
                <w:sz w:val="18"/>
                <w:szCs w:val="18"/>
              </w:rPr>
              <w:t>OIP</w:t>
            </w:r>
          </w:p>
        </w:tc>
      </w:tr>
      <w:tr w:rsidR="007D3B39" w:rsidRPr="003D2E0D" w:rsidTr="00A01250">
        <w:tc>
          <w:tcPr>
            <w:tcW w:w="1809" w:type="dxa"/>
            <w:vMerge w:val="restart"/>
          </w:tcPr>
          <w:p w:rsidR="007D3B39" w:rsidRPr="003D2E0D" w:rsidRDefault="007D3B39" w:rsidP="002E7DD2">
            <w:pPr>
              <w:spacing w:line="276" w:lineRule="auto"/>
              <w:jc w:val="both"/>
              <w:rPr>
                <w:rFonts w:ascii="Times New Roman" w:hAnsi="Times New Roman" w:cs="Times New Roman"/>
                <w:sz w:val="18"/>
                <w:szCs w:val="18"/>
              </w:rPr>
            </w:pPr>
          </w:p>
        </w:tc>
        <w:tc>
          <w:tcPr>
            <w:tcW w:w="1325" w:type="dxa"/>
            <w:vMerge w:val="restart"/>
          </w:tcPr>
          <w:p w:rsidR="007D3B39" w:rsidRPr="003D2E0D" w:rsidRDefault="007D3B39" w:rsidP="002E7DD2">
            <w:pPr>
              <w:spacing w:line="276" w:lineRule="auto"/>
              <w:jc w:val="both"/>
              <w:rPr>
                <w:rFonts w:ascii="Times New Roman" w:hAnsi="Times New Roman" w:cs="Times New Roman"/>
                <w:sz w:val="18"/>
                <w:szCs w:val="18"/>
              </w:rPr>
            </w:pPr>
          </w:p>
        </w:tc>
        <w:tc>
          <w:tcPr>
            <w:tcW w:w="1289"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Appui à la production et à la multiplication de semences</w:t>
            </w:r>
          </w:p>
        </w:tc>
        <w:tc>
          <w:tcPr>
            <w:tcW w:w="2262" w:type="dxa"/>
          </w:tcPr>
          <w:p w:rsidR="007D3B39" w:rsidRPr="00405235" w:rsidRDefault="007D3B39" w:rsidP="007D3B39">
            <w:pPr>
              <w:pStyle w:val="Paragraphedeliste"/>
              <w:numPr>
                <w:ilvl w:val="0"/>
                <w:numId w:val="37"/>
              </w:numPr>
              <w:spacing w:line="276" w:lineRule="auto"/>
              <w:rPr>
                <w:rFonts w:ascii="Times New Roman" w:hAnsi="Times New Roman" w:cs="Times New Roman"/>
                <w:sz w:val="18"/>
                <w:szCs w:val="18"/>
              </w:rPr>
            </w:pPr>
            <w:r w:rsidRPr="00405235">
              <w:rPr>
                <w:rFonts w:ascii="Times New Roman" w:hAnsi="Times New Roman" w:cs="Times New Roman"/>
                <w:sz w:val="18"/>
                <w:szCs w:val="18"/>
              </w:rPr>
              <w:t>Importance accordée à la multiplication de semences</w:t>
            </w:r>
          </w:p>
          <w:p w:rsidR="007D3B39" w:rsidRPr="003D2E0D" w:rsidRDefault="007D3B39" w:rsidP="007D3B39">
            <w:pPr>
              <w:pStyle w:val="Paragraphedeliste"/>
              <w:numPr>
                <w:ilvl w:val="0"/>
                <w:numId w:val="37"/>
              </w:numPr>
              <w:spacing w:line="276" w:lineRule="auto"/>
              <w:jc w:val="both"/>
              <w:rPr>
                <w:rFonts w:ascii="Times New Roman" w:hAnsi="Times New Roman" w:cs="Times New Roman"/>
                <w:sz w:val="18"/>
                <w:szCs w:val="18"/>
              </w:rPr>
            </w:pPr>
            <w:r w:rsidRPr="003D2E0D">
              <w:rPr>
                <w:rFonts w:ascii="Times New Roman" w:hAnsi="Times New Roman" w:cs="Times New Roman"/>
                <w:sz w:val="18"/>
                <w:szCs w:val="18"/>
              </w:rPr>
              <w:t>Nombres de producteurs et OP formés sur la multiplication</w:t>
            </w:r>
          </w:p>
        </w:tc>
        <w:tc>
          <w:tcPr>
            <w:tcW w:w="1220"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Producteurs, privés et les centres semenciers</w:t>
            </w:r>
          </w:p>
        </w:tc>
        <w:tc>
          <w:tcPr>
            <w:tcW w:w="1275" w:type="dxa"/>
          </w:tcPr>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ETAT</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OP</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Services techniques</w:t>
            </w:r>
          </w:p>
          <w:p w:rsidR="007D3B39"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Institutions financières</w:t>
            </w:r>
          </w:p>
          <w:p w:rsidR="007D3B39" w:rsidRPr="003D2E0D" w:rsidRDefault="007D3B39" w:rsidP="002E7DD2">
            <w:pPr>
              <w:spacing w:line="276" w:lineRule="auto"/>
              <w:jc w:val="both"/>
              <w:rPr>
                <w:rFonts w:ascii="Times New Roman" w:hAnsi="Times New Roman" w:cs="Times New Roman"/>
                <w:sz w:val="18"/>
                <w:szCs w:val="18"/>
              </w:rPr>
            </w:pPr>
            <w:r>
              <w:rPr>
                <w:rFonts w:ascii="Times New Roman" w:hAnsi="Times New Roman" w:cs="Times New Roman"/>
                <w:sz w:val="18"/>
                <w:szCs w:val="18"/>
              </w:rPr>
              <w:t>La recherche</w:t>
            </w:r>
          </w:p>
        </w:tc>
      </w:tr>
      <w:tr w:rsidR="007D3B39" w:rsidRPr="003D2E0D" w:rsidTr="00A01250">
        <w:tc>
          <w:tcPr>
            <w:tcW w:w="1809"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325"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289"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Renforcement de la capacité des acteurs à tous les niveaux</w:t>
            </w:r>
          </w:p>
        </w:tc>
        <w:tc>
          <w:tcPr>
            <w:tcW w:w="2262" w:type="dxa"/>
          </w:tcPr>
          <w:p w:rsidR="007D3B39" w:rsidRPr="00405235" w:rsidRDefault="007D3B39" w:rsidP="007D3B39">
            <w:pPr>
              <w:pStyle w:val="Paragraphedeliste"/>
              <w:numPr>
                <w:ilvl w:val="0"/>
                <w:numId w:val="36"/>
              </w:numPr>
              <w:spacing w:line="276" w:lineRule="auto"/>
              <w:rPr>
                <w:rFonts w:ascii="Times New Roman" w:hAnsi="Times New Roman" w:cs="Times New Roman"/>
                <w:sz w:val="18"/>
                <w:szCs w:val="18"/>
              </w:rPr>
            </w:pPr>
            <w:r w:rsidRPr="00405235">
              <w:rPr>
                <w:rFonts w:ascii="Times New Roman" w:hAnsi="Times New Roman" w:cs="Times New Roman"/>
                <w:sz w:val="18"/>
                <w:szCs w:val="18"/>
              </w:rPr>
              <w:t>Présence des partenaires</w:t>
            </w:r>
          </w:p>
          <w:p w:rsidR="007D3B39" w:rsidRPr="00D76627" w:rsidRDefault="007D3B39" w:rsidP="007D3B39">
            <w:pPr>
              <w:pStyle w:val="Paragraphedeliste"/>
              <w:numPr>
                <w:ilvl w:val="0"/>
                <w:numId w:val="36"/>
              </w:numPr>
              <w:spacing w:line="276" w:lineRule="auto"/>
              <w:jc w:val="both"/>
              <w:rPr>
                <w:rFonts w:ascii="Times New Roman" w:hAnsi="Times New Roman" w:cs="Times New Roman"/>
                <w:sz w:val="18"/>
                <w:szCs w:val="18"/>
              </w:rPr>
            </w:pPr>
            <w:r w:rsidRPr="00D76627">
              <w:rPr>
                <w:rFonts w:ascii="Times New Roman" w:hAnsi="Times New Roman" w:cs="Times New Roman"/>
                <w:sz w:val="18"/>
                <w:szCs w:val="18"/>
              </w:rPr>
              <w:t>Existences des OP</w:t>
            </w:r>
          </w:p>
        </w:tc>
        <w:tc>
          <w:tcPr>
            <w:tcW w:w="1220" w:type="dxa"/>
          </w:tcPr>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Maillon production, Maillon commercialisation,</w:t>
            </w:r>
          </w:p>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Maillon transformation</w:t>
            </w:r>
          </w:p>
        </w:tc>
        <w:tc>
          <w:tcPr>
            <w:tcW w:w="1275" w:type="dxa"/>
          </w:tcPr>
          <w:p w:rsidR="007D3B39" w:rsidRPr="00405235" w:rsidRDefault="007D3B39" w:rsidP="002E7DD2">
            <w:pPr>
              <w:spacing w:line="276" w:lineRule="auto"/>
              <w:jc w:val="center"/>
              <w:rPr>
                <w:rFonts w:ascii="Times New Roman" w:hAnsi="Times New Roman" w:cs="Times New Roman"/>
                <w:sz w:val="18"/>
                <w:szCs w:val="18"/>
              </w:rPr>
            </w:pPr>
            <w:r w:rsidRPr="00405235">
              <w:rPr>
                <w:rFonts w:ascii="Times New Roman" w:hAnsi="Times New Roman" w:cs="Times New Roman"/>
                <w:sz w:val="18"/>
                <w:szCs w:val="18"/>
              </w:rPr>
              <w:t>ETAT</w:t>
            </w:r>
          </w:p>
          <w:p w:rsidR="007D3B39" w:rsidRPr="00405235" w:rsidRDefault="007D3B39" w:rsidP="002E7DD2">
            <w:pPr>
              <w:spacing w:line="276" w:lineRule="auto"/>
              <w:jc w:val="center"/>
              <w:rPr>
                <w:rFonts w:ascii="Times New Roman" w:hAnsi="Times New Roman" w:cs="Times New Roman"/>
                <w:sz w:val="18"/>
                <w:szCs w:val="18"/>
              </w:rPr>
            </w:pPr>
            <w:r w:rsidRPr="00405235">
              <w:rPr>
                <w:rFonts w:ascii="Times New Roman" w:hAnsi="Times New Roman" w:cs="Times New Roman"/>
                <w:sz w:val="18"/>
                <w:szCs w:val="18"/>
              </w:rPr>
              <w:t>OP</w:t>
            </w:r>
          </w:p>
          <w:p w:rsidR="007D3B39" w:rsidRPr="00405235" w:rsidRDefault="007D3B39" w:rsidP="002E7DD2">
            <w:pPr>
              <w:spacing w:line="276" w:lineRule="auto"/>
              <w:jc w:val="center"/>
              <w:rPr>
                <w:rFonts w:ascii="Times New Roman" w:hAnsi="Times New Roman" w:cs="Times New Roman"/>
                <w:sz w:val="18"/>
                <w:szCs w:val="18"/>
              </w:rPr>
            </w:pPr>
            <w:r w:rsidRPr="00405235">
              <w:rPr>
                <w:rFonts w:ascii="Times New Roman" w:hAnsi="Times New Roman" w:cs="Times New Roman"/>
                <w:sz w:val="18"/>
                <w:szCs w:val="18"/>
              </w:rPr>
              <w:t>ONG</w:t>
            </w:r>
          </w:p>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Services techniques</w:t>
            </w:r>
          </w:p>
        </w:tc>
      </w:tr>
      <w:tr w:rsidR="007D3B39" w:rsidRPr="003D2E0D" w:rsidTr="00A01250">
        <w:tc>
          <w:tcPr>
            <w:tcW w:w="1809"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325"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289"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Organisation des acteurs et des marchés</w:t>
            </w:r>
          </w:p>
        </w:tc>
        <w:tc>
          <w:tcPr>
            <w:tcW w:w="2262" w:type="dxa"/>
          </w:tcPr>
          <w:p w:rsidR="007D3B39" w:rsidRPr="00405235" w:rsidRDefault="007D3B39" w:rsidP="007D3B39">
            <w:pPr>
              <w:pStyle w:val="Paragraphedeliste"/>
              <w:numPr>
                <w:ilvl w:val="0"/>
                <w:numId w:val="38"/>
              </w:numPr>
              <w:spacing w:line="276" w:lineRule="auto"/>
              <w:rPr>
                <w:rFonts w:ascii="Times New Roman" w:hAnsi="Times New Roman" w:cs="Times New Roman"/>
                <w:sz w:val="18"/>
                <w:szCs w:val="18"/>
              </w:rPr>
            </w:pPr>
            <w:r w:rsidRPr="00405235">
              <w:rPr>
                <w:rFonts w:ascii="Times New Roman" w:hAnsi="Times New Roman" w:cs="Times New Roman"/>
                <w:sz w:val="18"/>
                <w:szCs w:val="18"/>
              </w:rPr>
              <w:t>Nombre d’acteurs organisés en OP</w:t>
            </w:r>
          </w:p>
          <w:p w:rsidR="007D3B39" w:rsidRPr="00D76627" w:rsidRDefault="007D3B39" w:rsidP="007D3B39">
            <w:pPr>
              <w:pStyle w:val="Paragraphedeliste"/>
              <w:numPr>
                <w:ilvl w:val="0"/>
                <w:numId w:val="38"/>
              </w:numPr>
              <w:spacing w:line="276" w:lineRule="auto"/>
              <w:jc w:val="both"/>
              <w:rPr>
                <w:rFonts w:ascii="Times New Roman" w:hAnsi="Times New Roman" w:cs="Times New Roman"/>
                <w:sz w:val="18"/>
                <w:szCs w:val="18"/>
              </w:rPr>
            </w:pPr>
            <w:r w:rsidRPr="00D76627">
              <w:rPr>
                <w:rFonts w:ascii="Times New Roman" w:hAnsi="Times New Roman" w:cs="Times New Roman"/>
                <w:sz w:val="18"/>
                <w:szCs w:val="18"/>
              </w:rPr>
              <w:t>Existence d’un système d’information sur le marché</w:t>
            </w:r>
          </w:p>
        </w:tc>
        <w:tc>
          <w:tcPr>
            <w:tcW w:w="1220"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Producteurs, commerçants, transformateurs</w:t>
            </w:r>
          </w:p>
        </w:tc>
        <w:tc>
          <w:tcPr>
            <w:tcW w:w="1275" w:type="dxa"/>
          </w:tcPr>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Etat</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OP</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SIM</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Acteurs de la filière</w:t>
            </w:r>
          </w:p>
          <w:p w:rsidR="007D3B39" w:rsidRPr="00405235" w:rsidRDefault="007D3B39" w:rsidP="002E7DD2">
            <w:pPr>
              <w:spacing w:line="276" w:lineRule="auto"/>
              <w:rPr>
                <w:rFonts w:ascii="Times New Roman" w:hAnsi="Times New Roman" w:cs="Times New Roman"/>
                <w:sz w:val="18"/>
                <w:szCs w:val="18"/>
              </w:rPr>
            </w:pPr>
          </w:p>
          <w:p w:rsidR="007D3B39" w:rsidRPr="003D2E0D" w:rsidRDefault="007D3B39" w:rsidP="002E7DD2">
            <w:pPr>
              <w:spacing w:line="276" w:lineRule="auto"/>
              <w:jc w:val="both"/>
              <w:rPr>
                <w:rFonts w:ascii="Times New Roman" w:hAnsi="Times New Roman" w:cs="Times New Roman"/>
                <w:sz w:val="18"/>
                <w:szCs w:val="18"/>
              </w:rPr>
            </w:pPr>
          </w:p>
        </w:tc>
      </w:tr>
      <w:tr w:rsidR="007D3B39" w:rsidRPr="003D2E0D" w:rsidTr="00A01250">
        <w:tc>
          <w:tcPr>
            <w:tcW w:w="1809" w:type="dxa"/>
            <w:vMerge w:val="restart"/>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Pr="00731842" w:rsidRDefault="007D3B39" w:rsidP="002E7DD2">
            <w:pPr>
              <w:spacing w:line="276" w:lineRule="auto"/>
              <w:jc w:val="both"/>
              <w:rPr>
                <w:rFonts w:ascii="Times New Roman" w:hAnsi="Times New Roman" w:cs="Times New Roman"/>
                <w:b/>
              </w:rPr>
            </w:pPr>
            <w:r w:rsidRPr="00731842">
              <w:rPr>
                <w:rFonts w:ascii="Times New Roman" w:hAnsi="Times New Roman" w:cs="Times New Roman"/>
                <w:b/>
              </w:rPr>
              <w:t>Transformation</w:t>
            </w:r>
          </w:p>
        </w:tc>
        <w:tc>
          <w:tcPr>
            <w:tcW w:w="1325" w:type="dxa"/>
            <w:vMerge w:val="restart"/>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Promouvoir et améliorer la transformation du niébé</w:t>
            </w:r>
          </w:p>
        </w:tc>
        <w:tc>
          <w:tcPr>
            <w:tcW w:w="1289"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Appui à la mécanisation et vulgarisation des procédés de transformation du niébé</w:t>
            </w:r>
          </w:p>
        </w:tc>
        <w:tc>
          <w:tcPr>
            <w:tcW w:w="2262" w:type="dxa"/>
          </w:tcPr>
          <w:p w:rsidR="007D3B39" w:rsidRPr="00405235" w:rsidRDefault="007D3B39" w:rsidP="007D3B39">
            <w:pPr>
              <w:pStyle w:val="Paragraphedeliste"/>
              <w:numPr>
                <w:ilvl w:val="0"/>
                <w:numId w:val="39"/>
              </w:numPr>
              <w:spacing w:line="276" w:lineRule="auto"/>
              <w:rPr>
                <w:rFonts w:ascii="Times New Roman" w:hAnsi="Times New Roman" w:cs="Times New Roman"/>
                <w:sz w:val="18"/>
                <w:szCs w:val="18"/>
              </w:rPr>
            </w:pPr>
            <w:r w:rsidRPr="00405235">
              <w:rPr>
                <w:rFonts w:ascii="Times New Roman" w:hAnsi="Times New Roman" w:cs="Times New Roman"/>
                <w:sz w:val="18"/>
                <w:szCs w:val="18"/>
              </w:rPr>
              <w:t>Existences de petites unités de transformation</w:t>
            </w:r>
          </w:p>
          <w:p w:rsidR="007D3B39" w:rsidRPr="00405235" w:rsidRDefault="007D3B39" w:rsidP="007D3B39">
            <w:pPr>
              <w:pStyle w:val="Paragraphedeliste"/>
              <w:numPr>
                <w:ilvl w:val="0"/>
                <w:numId w:val="39"/>
              </w:numPr>
              <w:spacing w:line="276" w:lineRule="auto"/>
              <w:rPr>
                <w:rFonts w:ascii="Times New Roman" w:hAnsi="Times New Roman" w:cs="Times New Roman"/>
                <w:sz w:val="18"/>
                <w:szCs w:val="18"/>
              </w:rPr>
            </w:pPr>
            <w:r w:rsidRPr="00405235">
              <w:rPr>
                <w:rFonts w:ascii="Times New Roman" w:hAnsi="Times New Roman" w:cs="Times New Roman"/>
                <w:sz w:val="18"/>
                <w:szCs w:val="18"/>
              </w:rPr>
              <w:t>Source de création d’emploi</w:t>
            </w:r>
          </w:p>
          <w:p w:rsidR="007D3B39" w:rsidRPr="00D76627" w:rsidRDefault="007D3B39" w:rsidP="007D3B39">
            <w:pPr>
              <w:pStyle w:val="Paragraphedeliste"/>
              <w:numPr>
                <w:ilvl w:val="0"/>
                <w:numId w:val="39"/>
              </w:numPr>
              <w:spacing w:line="276" w:lineRule="auto"/>
              <w:jc w:val="both"/>
              <w:rPr>
                <w:rFonts w:ascii="Times New Roman" w:hAnsi="Times New Roman" w:cs="Times New Roman"/>
                <w:sz w:val="18"/>
                <w:szCs w:val="18"/>
              </w:rPr>
            </w:pPr>
            <w:r w:rsidRPr="00D76627">
              <w:rPr>
                <w:rFonts w:ascii="Times New Roman" w:hAnsi="Times New Roman" w:cs="Times New Roman"/>
                <w:sz w:val="18"/>
                <w:szCs w:val="18"/>
              </w:rPr>
              <w:t>Pourcentage élevé des femmes</w:t>
            </w:r>
          </w:p>
        </w:tc>
        <w:tc>
          <w:tcPr>
            <w:tcW w:w="1220"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Producteurs, Commerçants, unités de transformation</w:t>
            </w:r>
          </w:p>
        </w:tc>
        <w:tc>
          <w:tcPr>
            <w:tcW w:w="1275" w:type="dxa"/>
          </w:tcPr>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OP</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Partenaires techniques</w:t>
            </w:r>
          </w:p>
          <w:p w:rsidR="007D3B39" w:rsidRPr="00405235" w:rsidRDefault="007D3B39" w:rsidP="002E7DD2">
            <w:pPr>
              <w:spacing w:line="276" w:lineRule="auto"/>
              <w:rPr>
                <w:rFonts w:ascii="Times New Roman" w:hAnsi="Times New Roman" w:cs="Times New Roman"/>
                <w:sz w:val="18"/>
                <w:szCs w:val="18"/>
              </w:rPr>
            </w:pPr>
            <w:r w:rsidRPr="00405235">
              <w:rPr>
                <w:rFonts w:ascii="Times New Roman" w:hAnsi="Times New Roman" w:cs="Times New Roman"/>
                <w:sz w:val="18"/>
                <w:szCs w:val="18"/>
              </w:rPr>
              <w:t>ONG</w:t>
            </w:r>
          </w:p>
          <w:p w:rsidR="007D3B39" w:rsidRPr="003D2E0D" w:rsidRDefault="007D3B39" w:rsidP="002E7DD2">
            <w:pPr>
              <w:spacing w:line="276" w:lineRule="auto"/>
              <w:jc w:val="both"/>
              <w:rPr>
                <w:rFonts w:ascii="Times New Roman" w:hAnsi="Times New Roman" w:cs="Times New Roman"/>
                <w:sz w:val="18"/>
                <w:szCs w:val="18"/>
              </w:rPr>
            </w:pPr>
          </w:p>
        </w:tc>
      </w:tr>
      <w:tr w:rsidR="007D3B39" w:rsidRPr="003D2E0D" w:rsidTr="00A01250">
        <w:tc>
          <w:tcPr>
            <w:tcW w:w="1809"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325" w:type="dxa"/>
            <w:vMerge/>
          </w:tcPr>
          <w:p w:rsidR="007D3B39" w:rsidRPr="003D2E0D" w:rsidRDefault="007D3B39" w:rsidP="002E7DD2">
            <w:pPr>
              <w:spacing w:line="276" w:lineRule="auto"/>
              <w:jc w:val="both"/>
              <w:rPr>
                <w:rFonts w:ascii="Times New Roman" w:hAnsi="Times New Roman" w:cs="Times New Roman"/>
                <w:sz w:val="18"/>
                <w:szCs w:val="18"/>
              </w:rPr>
            </w:pPr>
          </w:p>
        </w:tc>
        <w:tc>
          <w:tcPr>
            <w:tcW w:w="1289"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Vulgarisation des normes de qualités</w:t>
            </w:r>
          </w:p>
        </w:tc>
        <w:tc>
          <w:tcPr>
            <w:tcW w:w="2262" w:type="dxa"/>
          </w:tcPr>
          <w:p w:rsidR="007D3B39" w:rsidRPr="00405235" w:rsidRDefault="007D3B39" w:rsidP="007D3B39">
            <w:pPr>
              <w:pStyle w:val="Paragraphedeliste"/>
              <w:numPr>
                <w:ilvl w:val="0"/>
                <w:numId w:val="40"/>
              </w:numPr>
              <w:rPr>
                <w:rFonts w:ascii="Times New Roman" w:hAnsi="Times New Roman" w:cs="Times New Roman"/>
                <w:sz w:val="18"/>
                <w:szCs w:val="18"/>
              </w:rPr>
            </w:pPr>
            <w:r w:rsidRPr="00405235">
              <w:rPr>
                <w:rFonts w:ascii="Times New Roman" w:hAnsi="Times New Roman" w:cs="Times New Roman"/>
                <w:sz w:val="18"/>
                <w:szCs w:val="18"/>
              </w:rPr>
              <w:t xml:space="preserve">Existence de la formation </w:t>
            </w:r>
          </w:p>
          <w:p w:rsidR="007D3B39" w:rsidRPr="00405235" w:rsidRDefault="007D3B39" w:rsidP="007D3B39">
            <w:pPr>
              <w:pStyle w:val="Paragraphedeliste"/>
              <w:numPr>
                <w:ilvl w:val="0"/>
                <w:numId w:val="40"/>
              </w:numPr>
              <w:rPr>
                <w:rFonts w:ascii="Times New Roman" w:hAnsi="Times New Roman" w:cs="Times New Roman"/>
                <w:sz w:val="18"/>
                <w:szCs w:val="18"/>
              </w:rPr>
            </w:pPr>
            <w:r w:rsidRPr="00405235">
              <w:rPr>
                <w:rFonts w:ascii="Times New Roman" w:hAnsi="Times New Roman" w:cs="Times New Roman"/>
                <w:sz w:val="18"/>
                <w:szCs w:val="18"/>
              </w:rPr>
              <w:t>Présences des ONG</w:t>
            </w:r>
          </w:p>
          <w:p w:rsidR="007D3B39" w:rsidRPr="008C7469" w:rsidRDefault="007D3B39" w:rsidP="007D3B39">
            <w:pPr>
              <w:pStyle w:val="Paragraphedeliste"/>
              <w:numPr>
                <w:ilvl w:val="0"/>
                <w:numId w:val="40"/>
              </w:numPr>
              <w:jc w:val="both"/>
              <w:rPr>
                <w:rFonts w:ascii="Times New Roman" w:hAnsi="Times New Roman" w:cs="Times New Roman"/>
                <w:sz w:val="18"/>
                <w:szCs w:val="18"/>
              </w:rPr>
            </w:pPr>
            <w:r w:rsidRPr="008C7469">
              <w:rPr>
                <w:rFonts w:ascii="Times New Roman" w:hAnsi="Times New Roman" w:cs="Times New Roman"/>
                <w:sz w:val="18"/>
                <w:szCs w:val="18"/>
              </w:rPr>
              <w:t>Présence des partenaires techniques</w:t>
            </w:r>
          </w:p>
        </w:tc>
        <w:tc>
          <w:tcPr>
            <w:tcW w:w="1220" w:type="dxa"/>
          </w:tcPr>
          <w:p w:rsidR="007D3B39" w:rsidRPr="003D2E0D" w:rsidRDefault="007D3B39" w:rsidP="002E7DD2">
            <w:pPr>
              <w:spacing w:line="276" w:lineRule="auto"/>
              <w:jc w:val="both"/>
              <w:rPr>
                <w:rFonts w:ascii="Times New Roman" w:hAnsi="Times New Roman" w:cs="Times New Roman"/>
                <w:sz w:val="18"/>
                <w:szCs w:val="18"/>
              </w:rPr>
            </w:pPr>
            <w:r w:rsidRPr="00405235">
              <w:rPr>
                <w:rFonts w:ascii="Times New Roman" w:hAnsi="Times New Roman" w:cs="Times New Roman"/>
                <w:sz w:val="18"/>
                <w:szCs w:val="18"/>
              </w:rPr>
              <w:t>Producteurs, Commerçants, unités de transformation</w:t>
            </w:r>
          </w:p>
        </w:tc>
        <w:tc>
          <w:tcPr>
            <w:tcW w:w="1275" w:type="dxa"/>
          </w:tcPr>
          <w:p w:rsidR="007D3B39" w:rsidRPr="00405235" w:rsidRDefault="007D3B39" w:rsidP="002E7DD2">
            <w:pPr>
              <w:rPr>
                <w:rFonts w:ascii="Times New Roman" w:hAnsi="Times New Roman" w:cs="Times New Roman"/>
                <w:sz w:val="18"/>
                <w:szCs w:val="18"/>
              </w:rPr>
            </w:pPr>
            <w:r w:rsidRPr="00405235">
              <w:rPr>
                <w:rFonts w:ascii="Times New Roman" w:hAnsi="Times New Roman" w:cs="Times New Roman"/>
                <w:sz w:val="18"/>
                <w:szCs w:val="18"/>
              </w:rPr>
              <w:t>OP</w:t>
            </w:r>
          </w:p>
          <w:p w:rsidR="007D3B39" w:rsidRPr="00405235" w:rsidRDefault="007D3B39" w:rsidP="002E7DD2">
            <w:pPr>
              <w:rPr>
                <w:rFonts w:ascii="Times New Roman" w:hAnsi="Times New Roman" w:cs="Times New Roman"/>
                <w:sz w:val="18"/>
                <w:szCs w:val="18"/>
              </w:rPr>
            </w:pPr>
            <w:r w:rsidRPr="00405235">
              <w:rPr>
                <w:rFonts w:ascii="Times New Roman" w:hAnsi="Times New Roman" w:cs="Times New Roman"/>
                <w:sz w:val="18"/>
                <w:szCs w:val="18"/>
              </w:rPr>
              <w:t>Partenaires techniques</w:t>
            </w:r>
          </w:p>
          <w:p w:rsidR="007D3B39" w:rsidRPr="00405235" w:rsidRDefault="007D3B39" w:rsidP="002E7DD2">
            <w:pPr>
              <w:rPr>
                <w:rFonts w:ascii="Times New Roman" w:hAnsi="Times New Roman" w:cs="Times New Roman"/>
                <w:sz w:val="18"/>
                <w:szCs w:val="18"/>
              </w:rPr>
            </w:pPr>
            <w:r w:rsidRPr="00405235">
              <w:rPr>
                <w:rFonts w:ascii="Times New Roman" w:hAnsi="Times New Roman" w:cs="Times New Roman"/>
                <w:sz w:val="18"/>
                <w:szCs w:val="18"/>
              </w:rPr>
              <w:t>ONG</w:t>
            </w:r>
          </w:p>
          <w:p w:rsidR="007D3B39" w:rsidRPr="003D2E0D" w:rsidRDefault="007D3B39" w:rsidP="002E7DD2">
            <w:pPr>
              <w:spacing w:line="276" w:lineRule="auto"/>
              <w:jc w:val="both"/>
              <w:rPr>
                <w:rFonts w:ascii="Times New Roman" w:hAnsi="Times New Roman" w:cs="Times New Roman"/>
                <w:sz w:val="18"/>
                <w:szCs w:val="18"/>
              </w:rPr>
            </w:pPr>
          </w:p>
        </w:tc>
      </w:tr>
      <w:tr w:rsidR="007D3B39" w:rsidRPr="003D2E0D" w:rsidTr="00A01250">
        <w:tc>
          <w:tcPr>
            <w:tcW w:w="1809" w:type="dxa"/>
            <w:vMerge/>
          </w:tcPr>
          <w:p w:rsidR="007D3B39" w:rsidRPr="003D2E0D" w:rsidRDefault="007D3B39" w:rsidP="002E7DD2">
            <w:pPr>
              <w:jc w:val="both"/>
              <w:rPr>
                <w:rFonts w:ascii="Times New Roman" w:hAnsi="Times New Roman" w:cs="Times New Roman"/>
                <w:sz w:val="18"/>
                <w:szCs w:val="18"/>
              </w:rPr>
            </w:pPr>
          </w:p>
        </w:tc>
        <w:tc>
          <w:tcPr>
            <w:tcW w:w="1325" w:type="dxa"/>
            <w:vMerge/>
          </w:tcPr>
          <w:p w:rsidR="007D3B39" w:rsidRPr="003D2E0D" w:rsidRDefault="007D3B39" w:rsidP="002E7DD2">
            <w:pPr>
              <w:jc w:val="both"/>
              <w:rPr>
                <w:rFonts w:ascii="Times New Roman" w:hAnsi="Times New Roman" w:cs="Times New Roman"/>
                <w:sz w:val="18"/>
                <w:szCs w:val="18"/>
              </w:rPr>
            </w:pPr>
          </w:p>
        </w:tc>
        <w:tc>
          <w:tcPr>
            <w:tcW w:w="1289" w:type="dxa"/>
          </w:tcPr>
          <w:p w:rsidR="007D3B39" w:rsidRPr="00405235" w:rsidRDefault="007D3B39" w:rsidP="002E7DD2">
            <w:pPr>
              <w:jc w:val="both"/>
              <w:rPr>
                <w:rFonts w:ascii="Times New Roman" w:hAnsi="Times New Roman" w:cs="Times New Roman"/>
                <w:sz w:val="18"/>
                <w:szCs w:val="18"/>
              </w:rPr>
            </w:pPr>
            <w:r w:rsidRPr="006524D6">
              <w:rPr>
                <w:rFonts w:ascii="Times New Roman" w:hAnsi="Times New Roman" w:cs="Times New Roman"/>
                <w:sz w:val="18"/>
                <w:szCs w:val="18"/>
              </w:rPr>
              <w:t>Faire la promotion des produits dérivés du niébé</w:t>
            </w:r>
          </w:p>
        </w:tc>
        <w:tc>
          <w:tcPr>
            <w:tcW w:w="2262" w:type="dxa"/>
          </w:tcPr>
          <w:p w:rsidR="007D3B39" w:rsidRPr="008C7469" w:rsidRDefault="007D3B39" w:rsidP="007D3B39">
            <w:pPr>
              <w:pStyle w:val="Paragraphedeliste"/>
              <w:numPr>
                <w:ilvl w:val="0"/>
                <w:numId w:val="42"/>
              </w:numPr>
              <w:rPr>
                <w:rFonts w:ascii="Times New Roman" w:hAnsi="Times New Roman" w:cs="Times New Roman"/>
                <w:sz w:val="18"/>
                <w:szCs w:val="18"/>
              </w:rPr>
            </w:pPr>
            <w:r w:rsidRPr="008C7469">
              <w:rPr>
                <w:rFonts w:ascii="Times New Roman" w:hAnsi="Times New Roman" w:cs="Times New Roman"/>
                <w:sz w:val="18"/>
                <w:szCs w:val="18"/>
              </w:rPr>
              <w:t>Existence des journées consacrées à l’agriculture (par exemple le 5</w:t>
            </w:r>
            <w:r w:rsidRPr="008C7469">
              <w:rPr>
                <w:rFonts w:ascii="Times New Roman" w:hAnsi="Times New Roman" w:cs="Times New Roman"/>
                <w:sz w:val="18"/>
                <w:szCs w:val="18"/>
                <w:vertAlign w:val="superscript"/>
              </w:rPr>
              <w:t>em</w:t>
            </w:r>
            <w:r w:rsidRPr="008C7469">
              <w:rPr>
                <w:rFonts w:ascii="Times New Roman" w:hAnsi="Times New Roman" w:cs="Times New Roman"/>
                <w:sz w:val="18"/>
                <w:szCs w:val="18"/>
              </w:rPr>
              <w:t xml:space="preserve"> conférence sur le niébé qui s’est tenu ici au Sénégal en Septembre 2010 à Dakar)</w:t>
            </w:r>
          </w:p>
        </w:tc>
        <w:tc>
          <w:tcPr>
            <w:tcW w:w="1220" w:type="dxa"/>
          </w:tcPr>
          <w:p w:rsidR="007D3B39" w:rsidRPr="00405235" w:rsidRDefault="007D3B39" w:rsidP="002E7DD2">
            <w:pPr>
              <w:jc w:val="both"/>
              <w:rPr>
                <w:rFonts w:ascii="Times New Roman" w:hAnsi="Times New Roman" w:cs="Times New Roman"/>
                <w:sz w:val="18"/>
                <w:szCs w:val="18"/>
              </w:rPr>
            </w:pPr>
            <w:r w:rsidRPr="006524D6">
              <w:rPr>
                <w:rFonts w:ascii="Times New Roman" w:hAnsi="Times New Roman" w:cs="Times New Roman"/>
                <w:sz w:val="18"/>
                <w:szCs w:val="18"/>
              </w:rPr>
              <w:t>Les marchés, les consommateurs</w:t>
            </w:r>
          </w:p>
        </w:tc>
        <w:tc>
          <w:tcPr>
            <w:tcW w:w="1275" w:type="dxa"/>
          </w:tcPr>
          <w:p w:rsidR="007D3B39" w:rsidRPr="006524D6" w:rsidRDefault="007D3B39" w:rsidP="002E7DD2">
            <w:pPr>
              <w:rPr>
                <w:rFonts w:ascii="Times New Roman" w:hAnsi="Times New Roman" w:cs="Times New Roman"/>
                <w:sz w:val="18"/>
                <w:szCs w:val="18"/>
              </w:rPr>
            </w:pPr>
            <w:r w:rsidRPr="006524D6">
              <w:rPr>
                <w:rFonts w:ascii="Times New Roman" w:hAnsi="Times New Roman" w:cs="Times New Roman"/>
                <w:sz w:val="18"/>
                <w:szCs w:val="18"/>
              </w:rPr>
              <w:t>OP</w:t>
            </w:r>
          </w:p>
          <w:p w:rsidR="007D3B39" w:rsidRPr="006524D6" w:rsidRDefault="007D3B39" w:rsidP="002E7DD2">
            <w:pPr>
              <w:rPr>
                <w:rFonts w:ascii="Times New Roman" w:hAnsi="Times New Roman" w:cs="Times New Roman"/>
                <w:sz w:val="18"/>
                <w:szCs w:val="18"/>
              </w:rPr>
            </w:pPr>
            <w:r w:rsidRPr="006524D6">
              <w:rPr>
                <w:rFonts w:ascii="Times New Roman" w:hAnsi="Times New Roman" w:cs="Times New Roman"/>
                <w:sz w:val="18"/>
                <w:szCs w:val="18"/>
              </w:rPr>
              <w:t>OIP</w:t>
            </w:r>
          </w:p>
          <w:p w:rsidR="007D3B39" w:rsidRPr="006524D6" w:rsidRDefault="007D3B39" w:rsidP="002E7DD2">
            <w:pPr>
              <w:rPr>
                <w:rFonts w:ascii="Times New Roman" w:hAnsi="Times New Roman" w:cs="Times New Roman"/>
                <w:sz w:val="18"/>
                <w:szCs w:val="18"/>
              </w:rPr>
            </w:pPr>
            <w:r w:rsidRPr="006524D6">
              <w:rPr>
                <w:rFonts w:ascii="Times New Roman" w:hAnsi="Times New Roman" w:cs="Times New Roman"/>
                <w:sz w:val="18"/>
                <w:szCs w:val="18"/>
              </w:rPr>
              <w:t>SIM</w:t>
            </w:r>
          </w:p>
          <w:p w:rsidR="007D3B39" w:rsidRPr="00405235" w:rsidRDefault="007D3B39" w:rsidP="002E7DD2">
            <w:pPr>
              <w:rPr>
                <w:rFonts w:ascii="Times New Roman" w:hAnsi="Times New Roman" w:cs="Times New Roman"/>
                <w:sz w:val="18"/>
                <w:szCs w:val="18"/>
              </w:rPr>
            </w:pPr>
          </w:p>
        </w:tc>
      </w:tr>
    </w:tbl>
    <w:p w:rsidR="007D3B39" w:rsidRDefault="007D3B39" w:rsidP="007D3B3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D3B39" w:rsidRDefault="007D3B39" w:rsidP="007D3B39">
      <w:pPr>
        <w:spacing w:line="360" w:lineRule="auto"/>
        <w:jc w:val="both"/>
        <w:rPr>
          <w:rFonts w:ascii="Times New Roman" w:hAnsi="Times New Roman" w:cs="Times New Roman"/>
          <w:sz w:val="24"/>
          <w:szCs w:val="24"/>
        </w:rPr>
      </w:pPr>
    </w:p>
    <w:p w:rsidR="007D3B39" w:rsidRDefault="007D3B39" w:rsidP="007D3B39">
      <w:pPr>
        <w:spacing w:line="360" w:lineRule="auto"/>
        <w:jc w:val="both"/>
        <w:rPr>
          <w:rFonts w:ascii="Times New Roman" w:hAnsi="Times New Roman" w:cs="Times New Roman"/>
          <w:sz w:val="24"/>
          <w:szCs w:val="24"/>
        </w:rPr>
      </w:pPr>
    </w:p>
    <w:p w:rsidR="007D3B39" w:rsidRDefault="007D3B39" w:rsidP="007D3B39">
      <w:pPr>
        <w:spacing w:line="360" w:lineRule="auto"/>
        <w:jc w:val="both"/>
        <w:rPr>
          <w:rFonts w:ascii="Times New Roman" w:hAnsi="Times New Roman" w:cs="Times New Roman"/>
          <w:sz w:val="24"/>
          <w:szCs w:val="24"/>
        </w:rPr>
      </w:pPr>
    </w:p>
    <w:tbl>
      <w:tblPr>
        <w:tblStyle w:val="Grilledutableau"/>
        <w:tblW w:w="0" w:type="auto"/>
        <w:tblLayout w:type="fixed"/>
        <w:tblLook w:val="04A0" w:firstRow="1" w:lastRow="0" w:firstColumn="1" w:lastColumn="0" w:noHBand="0" w:noVBand="1"/>
      </w:tblPr>
      <w:tblGrid>
        <w:gridCol w:w="2093"/>
        <w:gridCol w:w="1569"/>
        <w:gridCol w:w="1261"/>
        <w:gridCol w:w="2040"/>
        <w:gridCol w:w="1320"/>
        <w:gridCol w:w="1005"/>
      </w:tblGrid>
      <w:tr w:rsidR="007D3B39" w:rsidRPr="008C7469" w:rsidTr="002E7DD2">
        <w:tc>
          <w:tcPr>
            <w:tcW w:w="2093" w:type="dxa"/>
            <w:vMerge w:val="restart"/>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Pr="00731842" w:rsidRDefault="007D3B39" w:rsidP="002E7DD2">
            <w:pPr>
              <w:spacing w:line="276" w:lineRule="auto"/>
              <w:jc w:val="both"/>
              <w:rPr>
                <w:rFonts w:ascii="Times New Roman" w:hAnsi="Times New Roman" w:cs="Times New Roman"/>
                <w:b/>
              </w:rPr>
            </w:pPr>
            <w:r w:rsidRPr="00731842">
              <w:rPr>
                <w:rFonts w:ascii="Times New Roman" w:hAnsi="Times New Roman" w:cs="Times New Roman"/>
                <w:b/>
              </w:rPr>
              <w:t>Commercialisation</w:t>
            </w:r>
          </w:p>
        </w:tc>
        <w:tc>
          <w:tcPr>
            <w:tcW w:w="1569" w:type="dxa"/>
            <w:vMerge w:val="restart"/>
          </w:tcPr>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Default="007D3B39" w:rsidP="002E7DD2">
            <w:pPr>
              <w:spacing w:line="276" w:lineRule="auto"/>
              <w:jc w:val="both"/>
              <w:rPr>
                <w:rFonts w:ascii="Times New Roman" w:hAnsi="Times New Roman" w:cs="Times New Roman"/>
                <w:sz w:val="18"/>
                <w:szCs w:val="18"/>
              </w:rPr>
            </w:pPr>
          </w:p>
          <w:p w:rsidR="007D3B39" w:rsidRPr="008C7469" w:rsidRDefault="007D3B39" w:rsidP="002E7DD2">
            <w:pPr>
              <w:spacing w:line="276" w:lineRule="auto"/>
              <w:jc w:val="both"/>
              <w:rPr>
                <w:rFonts w:ascii="Times New Roman" w:hAnsi="Times New Roman" w:cs="Times New Roman"/>
                <w:sz w:val="18"/>
                <w:szCs w:val="18"/>
              </w:rPr>
            </w:pPr>
            <w:r w:rsidRPr="006524D6">
              <w:rPr>
                <w:rFonts w:ascii="Times New Roman" w:hAnsi="Times New Roman" w:cs="Times New Roman"/>
                <w:sz w:val="18"/>
                <w:szCs w:val="18"/>
              </w:rPr>
              <w:t>Organiser le maillon commercialisation</w:t>
            </w:r>
          </w:p>
        </w:tc>
        <w:tc>
          <w:tcPr>
            <w:tcW w:w="1261" w:type="dxa"/>
          </w:tcPr>
          <w:p w:rsidR="007D3B39" w:rsidRPr="008C7469" w:rsidRDefault="007D3B39" w:rsidP="002E7DD2">
            <w:pPr>
              <w:spacing w:line="276" w:lineRule="auto"/>
              <w:jc w:val="both"/>
              <w:rPr>
                <w:rFonts w:ascii="Times New Roman" w:hAnsi="Times New Roman" w:cs="Times New Roman"/>
                <w:sz w:val="18"/>
                <w:szCs w:val="18"/>
              </w:rPr>
            </w:pPr>
            <w:r w:rsidRPr="006524D6">
              <w:rPr>
                <w:rFonts w:ascii="Times New Roman" w:hAnsi="Times New Roman" w:cs="Times New Roman"/>
                <w:sz w:val="18"/>
                <w:szCs w:val="18"/>
              </w:rPr>
              <w:t>Diffusion des textes réglementaires en matière de commerce</w:t>
            </w:r>
          </w:p>
        </w:tc>
        <w:tc>
          <w:tcPr>
            <w:tcW w:w="2040" w:type="dxa"/>
          </w:tcPr>
          <w:p w:rsidR="007D3B39" w:rsidRPr="006524D6" w:rsidRDefault="007D3B39" w:rsidP="007D3B39">
            <w:pPr>
              <w:pStyle w:val="Paragraphedeliste"/>
              <w:numPr>
                <w:ilvl w:val="0"/>
                <w:numId w:val="41"/>
              </w:numPr>
              <w:spacing w:line="276" w:lineRule="auto"/>
              <w:rPr>
                <w:rFonts w:ascii="Times New Roman" w:hAnsi="Times New Roman" w:cs="Times New Roman"/>
                <w:sz w:val="18"/>
                <w:szCs w:val="18"/>
              </w:rPr>
            </w:pPr>
            <w:r w:rsidRPr="006524D6">
              <w:rPr>
                <w:rFonts w:ascii="Times New Roman" w:hAnsi="Times New Roman" w:cs="Times New Roman"/>
                <w:sz w:val="18"/>
                <w:szCs w:val="18"/>
              </w:rPr>
              <w:t>Existence de SIM</w:t>
            </w:r>
          </w:p>
          <w:p w:rsidR="007D3B39" w:rsidRPr="008C7469" w:rsidRDefault="007D3B39" w:rsidP="002E7DD2">
            <w:pPr>
              <w:spacing w:line="276" w:lineRule="auto"/>
              <w:jc w:val="both"/>
              <w:rPr>
                <w:rFonts w:ascii="Times New Roman" w:hAnsi="Times New Roman" w:cs="Times New Roman"/>
                <w:sz w:val="18"/>
                <w:szCs w:val="18"/>
              </w:rPr>
            </w:pPr>
          </w:p>
        </w:tc>
        <w:tc>
          <w:tcPr>
            <w:tcW w:w="1320" w:type="dxa"/>
          </w:tcPr>
          <w:p w:rsidR="007D3B39" w:rsidRPr="008C7469" w:rsidRDefault="007D3B39" w:rsidP="002E7DD2">
            <w:pPr>
              <w:spacing w:line="276" w:lineRule="auto"/>
              <w:jc w:val="both"/>
              <w:rPr>
                <w:rFonts w:ascii="Times New Roman" w:hAnsi="Times New Roman" w:cs="Times New Roman"/>
                <w:sz w:val="18"/>
                <w:szCs w:val="18"/>
              </w:rPr>
            </w:pPr>
            <w:r w:rsidRPr="006524D6">
              <w:rPr>
                <w:rFonts w:ascii="Times New Roman" w:hAnsi="Times New Roman" w:cs="Times New Roman"/>
                <w:sz w:val="18"/>
                <w:szCs w:val="18"/>
              </w:rPr>
              <w:t>Tous les acteurs de la chaîne de valeur niébé</w:t>
            </w:r>
          </w:p>
        </w:tc>
        <w:tc>
          <w:tcPr>
            <w:tcW w:w="1005" w:type="dxa"/>
          </w:tcPr>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OP</w:t>
            </w:r>
          </w:p>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SIM</w:t>
            </w:r>
          </w:p>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OIP</w:t>
            </w:r>
          </w:p>
          <w:p w:rsidR="007D3B39" w:rsidRPr="008C7469" w:rsidRDefault="007D3B39" w:rsidP="002E7DD2">
            <w:pPr>
              <w:spacing w:line="276" w:lineRule="auto"/>
              <w:jc w:val="both"/>
              <w:rPr>
                <w:rFonts w:ascii="Times New Roman" w:hAnsi="Times New Roman" w:cs="Times New Roman"/>
                <w:sz w:val="18"/>
                <w:szCs w:val="18"/>
              </w:rPr>
            </w:pPr>
            <w:r w:rsidRPr="006524D6">
              <w:rPr>
                <w:rFonts w:ascii="Times New Roman" w:hAnsi="Times New Roman" w:cs="Times New Roman"/>
                <w:sz w:val="18"/>
                <w:szCs w:val="18"/>
              </w:rPr>
              <w:t>Etat</w:t>
            </w:r>
          </w:p>
        </w:tc>
      </w:tr>
      <w:tr w:rsidR="007D3B39" w:rsidRPr="008C7469" w:rsidTr="002E7DD2">
        <w:tc>
          <w:tcPr>
            <w:tcW w:w="2093" w:type="dxa"/>
            <w:vMerge/>
          </w:tcPr>
          <w:p w:rsidR="007D3B39" w:rsidRPr="008C7469" w:rsidRDefault="007D3B39" w:rsidP="002E7DD2">
            <w:pPr>
              <w:spacing w:line="276" w:lineRule="auto"/>
              <w:jc w:val="both"/>
              <w:rPr>
                <w:rFonts w:ascii="Times New Roman" w:hAnsi="Times New Roman" w:cs="Times New Roman"/>
                <w:sz w:val="18"/>
                <w:szCs w:val="18"/>
              </w:rPr>
            </w:pPr>
          </w:p>
        </w:tc>
        <w:tc>
          <w:tcPr>
            <w:tcW w:w="1569" w:type="dxa"/>
            <w:vMerge/>
          </w:tcPr>
          <w:p w:rsidR="007D3B39" w:rsidRPr="008C7469" w:rsidRDefault="007D3B39" w:rsidP="002E7DD2">
            <w:pPr>
              <w:spacing w:line="276" w:lineRule="auto"/>
              <w:jc w:val="both"/>
              <w:rPr>
                <w:rFonts w:ascii="Times New Roman" w:hAnsi="Times New Roman" w:cs="Times New Roman"/>
                <w:sz w:val="18"/>
                <w:szCs w:val="18"/>
              </w:rPr>
            </w:pPr>
          </w:p>
        </w:tc>
        <w:tc>
          <w:tcPr>
            <w:tcW w:w="1261" w:type="dxa"/>
          </w:tcPr>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Allégement des conditions d’accès au crédit bancaires</w:t>
            </w:r>
          </w:p>
        </w:tc>
        <w:tc>
          <w:tcPr>
            <w:tcW w:w="2040" w:type="dxa"/>
          </w:tcPr>
          <w:p w:rsidR="007D3B39" w:rsidRPr="006524D6" w:rsidRDefault="007D3B39" w:rsidP="007D3B39">
            <w:pPr>
              <w:pStyle w:val="Paragraphedeliste"/>
              <w:numPr>
                <w:ilvl w:val="0"/>
                <w:numId w:val="41"/>
              </w:numPr>
              <w:spacing w:line="276" w:lineRule="auto"/>
              <w:rPr>
                <w:rFonts w:ascii="Times New Roman" w:hAnsi="Times New Roman" w:cs="Times New Roman"/>
                <w:sz w:val="18"/>
                <w:szCs w:val="18"/>
              </w:rPr>
            </w:pPr>
            <w:r w:rsidRPr="006524D6">
              <w:rPr>
                <w:rFonts w:ascii="Times New Roman" w:hAnsi="Times New Roman" w:cs="Times New Roman"/>
                <w:sz w:val="18"/>
                <w:szCs w:val="18"/>
              </w:rPr>
              <w:t xml:space="preserve">Existences des institutions de micro finances </w:t>
            </w:r>
          </w:p>
          <w:p w:rsidR="007D3B39" w:rsidRPr="008C7469" w:rsidRDefault="007D3B39" w:rsidP="007D3B39">
            <w:pPr>
              <w:pStyle w:val="Paragraphedeliste"/>
              <w:numPr>
                <w:ilvl w:val="0"/>
                <w:numId w:val="41"/>
              </w:numPr>
              <w:spacing w:line="276" w:lineRule="auto"/>
              <w:jc w:val="both"/>
              <w:rPr>
                <w:rFonts w:ascii="Times New Roman" w:hAnsi="Times New Roman" w:cs="Times New Roman"/>
                <w:sz w:val="18"/>
                <w:szCs w:val="18"/>
              </w:rPr>
            </w:pPr>
            <w:r w:rsidRPr="008C7469">
              <w:rPr>
                <w:rFonts w:ascii="Times New Roman" w:hAnsi="Times New Roman" w:cs="Times New Roman"/>
                <w:sz w:val="18"/>
                <w:szCs w:val="18"/>
              </w:rPr>
              <w:t>Existence des partenaires financières</w:t>
            </w:r>
          </w:p>
        </w:tc>
        <w:tc>
          <w:tcPr>
            <w:tcW w:w="1320" w:type="dxa"/>
          </w:tcPr>
          <w:p w:rsidR="007D3B39" w:rsidRPr="008C7469" w:rsidRDefault="007D3B39" w:rsidP="002E7DD2">
            <w:pPr>
              <w:spacing w:line="276" w:lineRule="auto"/>
              <w:jc w:val="both"/>
              <w:rPr>
                <w:rFonts w:ascii="Times New Roman" w:hAnsi="Times New Roman" w:cs="Times New Roman"/>
                <w:sz w:val="18"/>
                <w:szCs w:val="18"/>
              </w:rPr>
            </w:pPr>
            <w:r w:rsidRPr="006524D6">
              <w:rPr>
                <w:rFonts w:ascii="Times New Roman" w:hAnsi="Times New Roman" w:cs="Times New Roman"/>
                <w:sz w:val="18"/>
                <w:szCs w:val="18"/>
              </w:rPr>
              <w:t>Commerçants, Transformation</w:t>
            </w:r>
          </w:p>
        </w:tc>
        <w:tc>
          <w:tcPr>
            <w:tcW w:w="1005" w:type="dxa"/>
          </w:tcPr>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IMF</w:t>
            </w:r>
          </w:p>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Partenaires techniques</w:t>
            </w:r>
          </w:p>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Etat</w:t>
            </w:r>
          </w:p>
          <w:p w:rsidR="007D3B39" w:rsidRPr="006524D6" w:rsidRDefault="007D3B39" w:rsidP="002E7DD2">
            <w:pPr>
              <w:spacing w:line="276" w:lineRule="auto"/>
              <w:rPr>
                <w:rFonts w:ascii="Times New Roman" w:hAnsi="Times New Roman" w:cs="Times New Roman"/>
                <w:sz w:val="18"/>
                <w:szCs w:val="18"/>
              </w:rPr>
            </w:pPr>
            <w:r w:rsidRPr="006524D6">
              <w:rPr>
                <w:rFonts w:ascii="Times New Roman" w:hAnsi="Times New Roman" w:cs="Times New Roman"/>
                <w:sz w:val="18"/>
                <w:szCs w:val="18"/>
              </w:rPr>
              <w:t>OP</w:t>
            </w:r>
          </w:p>
          <w:p w:rsidR="007D3B39" w:rsidRPr="008C7469" w:rsidRDefault="007D3B39" w:rsidP="002E7DD2">
            <w:pPr>
              <w:spacing w:line="276" w:lineRule="auto"/>
              <w:jc w:val="both"/>
              <w:rPr>
                <w:rFonts w:ascii="Times New Roman" w:hAnsi="Times New Roman" w:cs="Times New Roman"/>
                <w:sz w:val="18"/>
                <w:szCs w:val="18"/>
              </w:rPr>
            </w:pPr>
          </w:p>
        </w:tc>
      </w:tr>
    </w:tbl>
    <w:p w:rsidR="007D3B39" w:rsidRDefault="007D3B39" w:rsidP="007D3B39">
      <w:pPr>
        <w:spacing w:line="360" w:lineRule="auto"/>
        <w:jc w:val="both"/>
        <w:rPr>
          <w:rFonts w:ascii="Times New Roman" w:hAnsi="Times New Roman" w:cs="Times New Roman"/>
          <w:sz w:val="24"/>
          <w:szCs w:val="24"/>
        </w:rPr>
      </w:pPr>
    </w:p>
    <w:p w:rsidR="00A01250" w:rsidRDefault="00A01250" w:rsidP="007D3B39">
      <w:pPr>
        <w:spacing w:line="360" w:lineRule="auto"/>
        <w:jc w:val="both"/>
        <w:rPr>
          <w:rFonts w:ascii="Times New Roman" w:hAnsi="Times New Roman" w:cs="Times New Roman"/>
          <w:sz w:val="24"/>
          <w:szCs w:val="24"/>
        </w:rPr>
      </w:pPr>
    </w:p>
    <w:p w:rsidR="00A01250" w:rsidRDefault="00A01250" w:rsidP="007D3B39">
      <w:pPr>
        <w:spacing w:line="360" w:lineRule="auto"/>
        <w:jc w:val="both"/>
        <w:rPr>
          <w:rFonts w:ascii="Times New Roman" w:hAnsi="Times New Roman" w:cs="Times New Roman"/>
          <w:sz w:val="24"/>
          <w:szCs w:val="24"/>
        </w:rPr>
      </w:pPr>
    </w:p>
    <w:p w:rsidR="00A01250" w:rsidRDefault="00A01250" w:rsidP="007D3B39">
      <w:pPr>
        <w:spacing w:line="360" w:lineRule="auto"/>
        <w:jc w:val="both"/>
        <w:rPr>
          <w:rFonts w:ascii="Times New Roman" w:hAnsi="Times New Roman" w:cs="Times New Roman"/>
          <w:sz w:val="24"/>
          <w:szCs w:val="24"/>
        </w:rPr>
      </w:pPr>
    </w:p>
    <w:p w:rsidR="00A01250" w:rsidRDefault="00A01250" w:rsidP="007D3B39">
      <w:pPr>
        <w:spacing w:line="360" w:lineRule="auto"/>
        <w:jc w:val="both"/>
        <w:rPr>
          <w:rFonts w:ascii="Times New Roman" w:hAnsi="Times New Roman" w:cs="Times New Roman"/>
          <w:sz w:val="24"/>
          <w:szCs w:val="24"/>
        </w:rPr>
      </w:pPr>
    </w:p>
    <w:p w:rsidR="00A01250" w:rsidRDefault="00A01250" w:rsidP="007D3B39">
      <w:pPr>
        <w:spacing w:line="360" w:lineRule="auto"/>
        <w:jc w:val="both"/>
        <w:rPr>
          <w:rFonts w:ascii="Times New Roman" w:hAnsi="Times New Roman" w:cs="Times New Roman"/>
          <w:sz w:val="24"/>
          <w:szCs w:val="24"/>
        </w:rPr>
      </w:pPr>
    </w:p>
    <w:p w:rsidR="00A01250" w:rsidRDefault="00A01250" w:rsidP="007D3B39">
      <w:pPr>
        <w:spacing w:line="360" w:lineRule="auto"/>
        <w:jc w:val="both"/>
        <w:rPr>
          <w:rFonts w:ascii="Times New Roman" w:hAnsi="Times New Roman" w:cs="Times New Roman"/>
          <w:sz w:val="24"/>
          <w:szCs w:val="24"/>
        </w:rPr>
      </w:pPr>
    </w:p>
    <w:p w:rsidR="007D3B39" w:rsidRPr="00B42337" w:rsidRDefault="007D3B39" w:rsidP="00B42337">
      <w:pPr>
        <w:pStyle w:val="Titre1"/>
      </w:pPr>
      <w:bookmarkStart w:id="95" w:name="_Toc446580624"/>
      <w:r w:rsidRPr="00B42337">
        <w:t>Bibliographie</w:t>
      </w:r>
      <w:bookmarkEnd w:id="95"/>
    </w:p>
    <w:p w:rsidR="007D3B39" w:rsidRDefault="007D3B39" w:rsidP="007D3B39">
      <w:pPr>
        <w:spacing w:line="36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Adeoti</w:t>
      </w:r>
      <w:proofErr w:type="spellEnd"/>
      <w:r>
        <w:rPr>
          <w:rFonts w:ascii="Times New Roman" w:hAnsi="Times New Roman" w:cs="Times New Roman"/>
          <w:b/>
          <w:sz w:val="24"/>
          <w:szCs w:val="24"/>
        </w:rPr>
        <w:t xml:space="preserve"> R. Coulibaly O. et </w:t>
      </w:r>
      <w:proofErr w:type="spellStart"/>
      <w:r>
        <w:rPr>
          <w:rFonts w:ascii="Times New Roman" w:hAnsi="Times New Roman" w:cs="Times New Roman"/>
          <w:b/>
          <w:sz w:val="24"/>
          <w:szCs w:val="24"/>
        </w:rPr>
        <w:t>Tamô</w:t>
      </w:r>
      <w:proofErr w:type="spellEnd"/>
      <w:r>
        <w:rPr>
          <w:rFonts w:ascii="Times New Roman" w:hAnsi="Times New Roman" w:cs="Times New Roman"/>
          <w:b/>
          <w:sz w:val="24"/>
          <w:szCs w:val="24"/>
        </w:rPr>
        <w:t xml:space="preserve"> M., (2002).</w:t>
      </w:r>
      <w:r>
        <w:rPr>
          <w:rFonts w:ascii="Times New Roman" w:hAnsi="Times New Roman" w:cs="Times New Roman"/>
          <w:sz w:val="24"/>
          <w:szCs w:val="24"/>
        </w:rPr>
        <w:t xml:space="preserve"> Facteurs affectant l’adoption des nouvelles Agronomique du Bénin. n°36, 25p.</w:t>
      </w:r>
    </w:p>
    <w:p w:rsidR="007D3B39" w:rsidRDefault="007D3B39" w:rsidP="007D3B39">
      <w:pPr>
        <w:spacing w:line="360" w:lineRule="auto"/>
        <w:ind w:left="360"/>
        <w:rPr>
          <w:rFonts w:ascii="Times New Roman" w:hAnsi="Times New Roman" w:cs="Times New Roman"/>
          <w:sz w:val="24"/>
          <w:szCs w:val="24"/>
        </w:rPr>
      </w:pPr>
      <w:r>
        <w:rPr>
          <w:rFonts w:ascii="Times New Roman" w:hAnsi="Times New Roman" w:cs="Times New Roman"/>
          <w:b/>
          <w:sz w:val="24"/>
          <w:szCs w:val="24"/>
        </w:rPr>
        <w:t>ANSD, (2014).</w:t>
      </w:r>
      <w:r>
        <w:rPr>
          <w:rFonts w:ascii="Times New Roman" w:hAnsi="Times New Roman" w:cs="Times New Roman"/>
          <w:sz w:val="24"/>
          <w:szCs w:val="24"/>
        </w:rPr>
        <w:t xml:space="preserve"> Recensement Général de la Population et de l’Habitat, de l’agriculture et de l’élevage, Rapport définitif (RGPHAE), 345p.</w:t>
      </w:r>
    </w:p>
    <w:p w:rsidR="007D3B39" w:rsidRPr="0082522C" w:rsidRDefault="007D3B39" w:rsidP="007D3B39">
      <w:pPr>
        <w:spacing w:line="360" w:lineRule="auto"/>
        <w:ind w:left="360"/>
        <w:rPr>
          <w:rFonts w:ascii="Times New Roman" w:hAnsi="Times New Roman" w:cs="Times New Roman"/>
          <w:sz w:val="24"/>
          <w:szCs w:val="24"/>
        </w:rPr>
      </w:pPr>
      <w:r>
        <w:rPr>
          <w:rFonts w:ascii="Times New Roman" w:hAnsi="Times New Roman" w:cs="Times New Roman"/>
          <w:b/>
          <w:sz w:val="24"/>
          <w:szCs w:val="24"/>
        </w:rPr>
        <w:t>Benoit-</w:t>
      </w:r>
      <w:proofErr w:type="spellStart"/>
      <w:r>
        <w:rPr>
          <w:rFonts w:ascii="Times New Roman" w:hAnsi="Times New Roman" w:cs="Times New Roman"/>
          <w:b/>
          <w:sz w:val="24"/>
          <w:szCs w:val="24"/>
        </w:rPr>
        <w:t>Cattin</w:t>
      </w:r>
      <w:proofErr w:type="spellEnd"/>
      <w:r>
        <w:rPr>
          <w:rFonts w:ascii="Times New Roman" w:hAnsi="Times New Roman" w:cs="Times New Roman"/>
          <w:b/>
          <w:sz w:val="24"/>
          <w:szCs w:val="24"/>
        </w:rPr>
        <w:t xml:space="preserve"> M. et Faye J., (1982). </w:t>
      </w:r>
      <w:r>
        <w:rPr>
          <w:rFonts w:ascii="Times New Roman" w:hAnsi="Times New Roman" w:cs="Times New Roman"/>
          <w:sz w:val="24"/>
          <w:szCs w:val="24"/>
        </w:rPr>
        <w:t>L’exploitation agricole familiale en Afrique soudano sahélien. PUF. Paris ; 98 + 85p.</w:t>
      </w:r>
    </w:p>
    <w:p w:rsidR="007D3B39" w:rsidRDefault="007D3B39" w:rsidP="007D3B39">
      <w:pPr>
        <w:spacing w:line="360" w:lineRule="auto"/>
        <w:ind w:left="360"/>
        <w:rPr>
          <w:rFonts w:ascii="Times New Roman" w:hAnsi="Times New Roman" w:cs="Times New Roman"/>
          <w:sz w:val="24"/>
          <w:szCs w:val="24"/>
        </w:rPr>
      </w:pPr>
      <w:r w:rsidRPr="00B2467A">
        <w:rPr>
          <w:rFonts w:ascii="Times New Roman" w:hAnsi="Times New Roman" w:cs="Times New Roman"/>
          <w:b/>
          <w:sz w:val="24"/>
          <w:szCs w:val="24"/>
        </w:rPr>
        <w:t>Cissé N.</w:t>
      </w:r>
      <w:r w:rsidRPr="00B2467A">
        <w:rPr>
          <w:rFonts w:ascii="Times New Roman" w:hAnsi="Times New Roman" w:cs="Times New Roman"/>
          <w:sz w:val="24"/>
          <w:szCs w:val="24"/>
        </w:rPr>
        <w:t xml:space="preserve">, </w:t>
      </w:r>
      <w:proofErr w:type="spellStart"/>
      <w:r w:rsidRPr="00B2467A">
        <w:rPr>
          <w:rFonts w:ascii="Times New Roman" w:hAnsi="Times New Roman" w:cs="Times New Roman"/>
          <w:b/>
          <w:sz w:val="24"/>
          <w:szCs w:val="24"/>
        </w:rPr>
        <w:t>Thiaw</w:t>
      </w:r>
      <w:proofErr w:type="spellEnd"/>
      <w:r w:rsidRPr="00B2467A">
        <w:rPr>
          <w:rFonts w:ascii="Times New Roman" w:hAnsi="Times New Roman" w:cs="Times New Roman"/>
          <w:b/>
          <w:sz w:val="24"/>
          <w:szCs w:val="24"/>
        </w:rPr>
        <w:t xml:space="preserve"> S., Ndiaye M., Hall E. (1996).</w:t>
      </w:r>
      <w:r w:rsidRPr="005C0B5F">
        <w:rPr>
          <w:rFonts w:ascii="Times New Roman" w:hAnsi="Times New Roman" w:cs="Times New Roman"/>
          <w:sz w:val="24"/>
          <w:szCs w:val="24"/>
        </w:rPr>
        <w:t xml:space="preserve">Guide de la production du niébé. </w:t>
      </w:r>
      <w:r>
        <w:rPr>
          <w:rFonts w:ascii="Times New Roman" w:hAnsi="Times New Roman" w:cs="Times New Roman"/>
          <w:sz w:val="24"/>
          <w:szCs w:val="24"/>
        </w:rPr>
        <w:t>Fiche technique ISRA, 15p.</w:t>
      </w:r>
    </w:p>
    <w:p w:rsidR="007D3B39" w:rsidRDefault="007D3B39" w:rsidP="007D3B39">
      <w:pPr>
        <w:spacing w:line="360" w:lineRule="auto"/>
        <w:ind w:left="360"/>
        <w:rPr>
          <w:rFonts w:ascii="Times New Roman" w:hAnsi="Times New Roman" w:cs="Times New Roman"/>
          <w:sz w:val="24"/>
          <w:szCs w:val="24"/>
        </w:rPr>
      </w:pPr>
      <w:r w:rsidRPr="0082522C">
        <w:rPr>
          <w:rFonts w:ascii="Times New Roman" w:hAnsi="Times New Roman" w:cs="Times New Roman"/>
          <w:b/>
          <w:sz w:val="24"/>
          <w:szCs w:val="24"/>
        </w:rPr>
        <w:t xml:space="preserve">Doka I A., (2010). </w:t>
      </w:r>
      <w:r w:rsidRPr="0082522C">
        <w:rPr>
          <w:rFonts w:ascii="Times New Roman" w:hAnsi="Times New Roman" w:cs="Times New Roman"/>
          <w:sz w:val="24"/>
          <w:szCs w:val="24"/>
        </w:rPr>
        <w:t>Plan d’action opérationnelle de la filière niébé au Niger-PRODEX.</w:t>
      </w:r>
      <w:r>
        <w:rPr>
          <w:rFonts w:ascii="Times New Roman" w:hAnsi="Times New Roman" w:cs="Times New Roman"/>
          <w:sz w:val="24"/>
          <w:szCs w:val="24"/>
        </w:rPr>
        <w:t xml:space="preserve"> Rapport définitif, 10p.</w:t>
      </w:r>
    </w:p>
    <w:p w:rsidR="007D3B39" w:rsidRDefault="007D3B39" w:rsidP="007D3B39">
      <w:pPr>
        <w:spacing w:line="360" w:lineRule="auto"/>
        <w:ind w:left="360"/>
        <w:rPr>
          <w:rFonts w:ascii="Times New Roman" w:hAnsi="Times New Roman" w:cs="Times New Roman"/>
          <w:sz w:val="24"/>
          <w:szCs w:val="24"/>
        </w:rPr>
      </w:pPr>
      <w:r>
        <w:rPr>
          <w:rFonts w:ascii="Times New Roman" w:hAnsi="Times New Roman" w:cs="Times New Roman"/>
          <w:b/>
          <w:sz w:val="24"/>
          <w:szCs w:val="24"/>
        </w:rPr>
        <w:t>FAO (2011).</w:t>
      </w:r>
      <w:r>
        <w:rPr>
          <w:rFonts w:ascii="Times New Roman" w:hAnsi="Times New Roman" w:cs="Times New Roman"/>
          <w:sz w:val="24"/>
          <w:szCs w:val="24"/>
        </w:rPr>
        <w:t xml:space="preserve"> La situation des marchés des produits agricoles.</w:t>
      </w:r>
    </w:p>
    <w:p w:rsidR="007D3B39" w:rsidRPr="000B49F6" w:rsidRDefault="007D3B39" w:rsidP="007D3B39">
      <w:pPr>
        <w:spacing w:line="360" w:lineRule="auto"/>
        <w:ind w:left="360"/>
        <w:rPr>
          <w:rFonts w:ascii="Times New Roman" w:hAnsi="Times New Roman" w:cs="Times New Roman"/>
          <w:sz w:val="24"/>
          <w:szCs w:val="24"/>
          <w:lang w:val="en-US"/>
        </w:rPr>
      </w:pPr>
      <w:r w:rsidRPr="000B49F6">
        <w:rPr>
          <w:rFonts w:ascii="Times New Roman" w:hAnsi="Times New Roman" w:cs="Times New Roman"/>
          <w:b/>
          <w:sz w:val="24"/>
          <w:szCs w:val="24"/>
          <w:lang w:val="en-US"/>
        </w:rPr>
        <w:t xml:space="preserve">FAO </w:t>
      </w:r>
      <w:proofErr w:type="spellStart"/>
      <w:r w:rsidRPr="000B49F6">
        <w:rPr>
          <w:rFonts w:ascii="Times New Roman" w:hAnsi="Times New Roman" w:cs="Times New Roman"/>
          <w:b/>
          <w:sz w:val="24"/>
          <w:szCs w:val="24"/>
          <w:lang w:val="en-US"/>
        </w:rPr>
        <w:t>FAOSTAT.</w:t>
      </w:r>
      <w:hyperlink r:id="rId21" w:history="1">
        <w:r w:rsidRPr="000B49F6">
          <w:rPr>
            <w:rStyle w:val="Lienhypertexte"/>
            <w:rFonts w:ascii="Times New Roman" w:hAnsi="Times New Roman" w:cs="Times New Roman"/>
            <w:sz w:val="24"/>
            <w:szCs w:val="24"/>
            <w:lang w:val="en-US"/>
          </w:rPr>
          <w:t>http</w:t>
        </w:r>
        <w:proofErr w:type="spellEnd"/>
        <w:r w:rsidRPr="000B49F6">
          <w:rPr>
            <w:rStyle w:val="Lienhypertexte"/>
            <w:rFonts w:ascii="Times New Roman" w:hAnsi="Times New Roman" w:cs="Times New Roman"/>
            <w:sz w:val="24"/>
            <w:szCs w:val="24"/>
            <w:lang w:val="en-US"/>
          </w:rPr>
          <w:t>://www.faostat.org</w:t>
        </w:r>
      </w:hyperlink>
      <w:r w:rsidRPr="000B49F6">
        <w:rPr>
          <w:rFonts w:ascii="Times New Roman" w:hAnsi="Times New Roman" w:cs="Times New Roman"/>
          <w:sz w:val="24"/>
          <w:szCs w:val="24"/>
          <w:lang w:val="en-US"/>
        </w:rPr>
        <w:t>.</w:t>
      </w:r>
    </w:p>
    <w:p w:rsidR="007D3B39" w:rsidRDefault="007D3B39" w:rsidP="007D3B39">
      <w:pPr>
        <w:spacing w:line="360" w:lineRule="auto"/>
        <w:ind w:left="360"/>
        <w:rPr>
          <w:rFonts w:ascii="Times New Roman" w:hAnsi="Times New Roman" w:cs="Times New Roman"/>
          <w:sz w:val="24"/>
          <w:szCs w:val="24"/>
        </w:rPr>
      </w:pPr>
      <w:r>
        <w:rPr>
          <w:rFonts w:ascii="Times New Roman" w:hAnsi="Times New Roman" w:cs="Times New Roman"/>
          <w:b/>
          <w:sz w:val="24"/>
          <w:szCs w:val="24"/>
        </w:rPr>
        <w:t>FAPAL, (2008)</w:t>
      </w:r>
      <w:r w:rsidRPr="00302DC2">
        <w:rPr>
          <w:rFonts w:ascii="Times New Roman" w:hAnsi="Times New Roman" w:cs="Times New Roman"/>
          <w:sz w:val="24"/>
          <w:szCs w:val="24"/>
        </w:rPr>
        <w:t>.</w:t>
      </w:r>
      <w:r>
        <w:rPr>
          <w:rFonts w:ascii="Times New Roman" w:hAnsi="Times New Roman" w:cs="Times New Roman"/>
          <w:sz w:val="24"/>
          <w:szCs w:val="24"/>
        </w:rPr>
        <w:t xml:space="preserve"> Document d’orientation Stratégique. Rapport définitif. 18p.</w:t>
      </w:r>
    </w:p>
    <w:p w:rsidR="007D3B39" w:rsidRPr="005C0B5F" w:rsidRDefault="007D3B39" w:rsidP="007D3B39">
      <w:pPr>
        <w:spacing w:line="360" w:lineRule="auto"/>
        <w:ind w:left="360"/>
        <w:rPr>
          <w:rFonts w:ascii="Times New Roman" w:hAnsi="Times New Roman" w:cs="Times New Roman"/>
          <w:sz w:val="24"/>
          <w:szCs w:val="24"/>
        </w:rPr>
      </w:pPr>
      <w:r>
        <w:rPr>
          <w:rFonts w:ascii="Times New Roman" w:hAnsi="Times New Roman" w:cs="Times New Roman"/>
          <w:b/>
          <w:sz w:val="24"/>
          <w:szCs w:val="24"/>
        </w:rPr>
        <w:t>Gwladys M</w:t>
      </w:r>
      <w:r w:rsidRPr="00EF5618">
        <w:rPr>
          <w:rFonts w:ascii="Times New Roman" w:hAnsi="Times New Roman" w:cs="Times New Roman"/>
          <w:sz w:val="24"/>
          <w:szCs w:val="24"/>
        </w:rPr>
        <w:t>.</w:t>
      </w:r>
      <w:r>
        <w:rPr>
          <w:rFonts w:ascii="Times New Roman" w:hAnsi="Times New Roman" w:cs="Times New Roman"/>
          <w:b/>
          <w:sz w:val="24"/>
          <w:szCs w:val="24"/>
        </w:rPr>
        <w:t xml:space="preserve">K., (2014). </w:t>
      </w:r>
      <w:r>
        <w:rPr>
          <w:rFonts w:ascii="Times New Roman" w:hAnsi="Times New Roman" w:cs="Times New Roman"/>
          <w:sz w:val="24"/>
          <w:szCs w:val="24"/>
        </w:rPr>
        <w:t>Analyse de la compétitivité de la filière niébé dans le bassin arachidier du Sénégal. Mémoire d’ingénieur agronome : économie rurale : ENSA-THIES : Université de Thiès, 7 p. + annexes.</w:t>
      </w:r>
    </w:p>
    <w:p w:rsidR="007D3B39" w:rsidRPr="00D42CA7" w:rsidRDefault="007D3B39" w:rsidP="007D3B39">
      <w:pPr>
        <w:spacing w:line="360" w:lineRule="auto"/>
        <w:ind w:left="360"/>
        <w:rPr>
          <w:rFonts w:ascii="Times New Roman" w:hAnsi="Times New Roman" w:cs="Times New Roman"/>
          <w:sz w:val="24"/>
          <w:szCs w:val="24"/>
        </w:rPr>
      </w:pPr>
      <w:r w:rsidRPr="00D42CA7">
        <w:rPr>
          <w:rFonts w:ascii="Times New Roman" w:hAnsi="Times New Roman" w:cs="Times New Roman"/>
          <w:b/>
          <w:sz w:val="24"/>
          <w:szCs w:val="24"/>
        </w:rPr>
        <w:t>Ndiaye M., (1986)</w:t>
      </w:r>
      <w:r w:rsidRPr="00D42CA7">
        <w:rPr>
          <w:rFonts w:ascii="Times New Roman" w:hAnsi="Times New Roman" w:cs="Times New Roman"/>
          <w:sz w:val="24"/>
          <w:szCs w:val="24"/>
        </w:rPr>
        <w:t>. Bilan trente ans de recherche le niébé au Sénégal. p 36.</w:t>
      </w:r>
    </w:p>
    <w:p w:rsidR="007D3B39" w:rsidRPr="00D42CA7" w:rsidRDefault="007D3B39" w:rsidP="007D3B39">
      <w:pPr>
        <w:spacing w:line="360" w:lineRule="auto"/>
        <w:ind w:left="360"/>
        <w:rPr>
          <w:rFonts w:ascii="Times New Roman" w:hAnsi="Times New Roman" w:cs="Times New Roman"/>
          <w:sz w:val="24"/>
          <w:szCs w:val="24"/>
        </w:rPr>
      </w:pPr>
      <w:r w:rsidRPr="00D42CA7">
        <w:rPr>
          <w:rFonts w:ascii="Times New Roman" w:hAnsi="Times New Roman" w:cs="Times New Roman"/>
          <w:b/>
          <w:sz w:val="24"/>
          <w:szCs w:val="24"/>
        </w:rPr>
        <w:t>PAFA, (2013)</w:t>
      </w:r>
      <w:r w:rsidRPr="00D42CA7">
        <w:rPr>
          <w:rFonts w:ascii="Times New Roman" w:hAnsi="Times New Roman" w:cs="Times New Roman"/>
          <w:sz w:val="24"/>
          <w:szCs w:val="24"/>
        </w:rPr>
        <w:t>. Projet d’appui aux filières agricoles (rapport principale et annexes). p 27.</w:t>
      </w:r>
    </w:p>
    <w:p w:rsidR="007D3B39" w:rsidRDefault="007D3B39" w:rsidP="007D3B39">
      <w:pPr>
        <w:spacing w:line="360" w:lineRule="auto"/>
        <w:ind w:left="360"/>
        <w:rPr>
          <w:rFonts w:ascii="Times New Roman" w:hAnsi="Times New Roman" w:cs="Times New Roman"/>
          <w:sz w:val="24"/>
          <w:szCs w:val="24"/>
        </w:rPr>
      </w:pPr>
      <w:r w:rsidRPr="00D42CA7">
        <w:rPr>
          <w:rFonts w:ascii="Times New Roman" w:hAnsi="Times New Roman" w:cs="Times New Roman"/>
          <w:b/>
          <w:sz w:val="24"/>
          <w:szCs w:val="24"/>
        </w:rPr>
        <w:t>Sénégal</w:t>
      </w:r>
      <w:r w:rsidRPr="00D42CA7">
        <w:rPr>
          <w:rFonts w:ascii="Times New Roman" w:hAnsi="Times New Roman" w:cs="Times New Roman"/>
          <w:sz w:val="24"/>
          <w:szCs w:val="24"/>
        </w:rPr>
        <w:t xml:space="preserve">. </w:t>
      </w:r>
      <w:r w:rsidRPr="00D42CA7">
        <w:rPr>
          <w:rFonts w:ascii="Times New Roman" w:hAnsi="Times New Roman" w:cs="Times New Roman"/>
          <w:b/>
          <w:sz w:val="24"/>
          <w:szCs w:val="24"/>
        </w:rPr>
        <w:t xml:space="preserve">Ministre de l’agriculture, APIX, GOANA, (2008). </w:t>
      </w:r>
      <w:proofErr w:type="gramStart"/>
      <w:r>
        <w:rPr>
          <w:rFonts w:ascii="Times New Roman" w:hAnsi="Times New Roman" w:cs="Times New Roman"/>
          <w:sz w:val="24"/>
          <w:szCs w:val="24"/>
        </w:rPr>
        <w:t>c</w:t>
      </w:r>
      <w:r w:rsidRPr="00D42CA7">
        <w:rPr>
          <w:rFonts w:ascii="Times New Roman" w:hAnsi="Times New Roman" w:cs="Times New Roman"/>
          <w:sz w:val="24"/>
          <w:szCs w:val="24"/>
        </w:rPr>
        <w:t>ahier</w:t>
      </w:r>
      <w:proofErr w:type="gramEnd"/>
      <w:r w:rsidRPr="00D42CA7">
        <w:rPr>
          <w:rFonts w:ascii="Times New Roman" w:hAnsi="Times New Roman" w:cs="Times New Roman"/>
          <w:sz w:val="24"/>
          <w:szCs w:val="24"/>
        </w:rPr>
        <w:t xml:space="preserve"> d’opportunités filières [en ligne]. Dakar- Sénégal, disponible sur &lt; http : // </w:t>
      </w:r>
      <w:hyperlink r:id="rId22" w:history="1">
        <w:r w:rsidRPr="00D42CA7">
          <w:rPr>
            <w:rStyle w:val="Lienhypertexte"/>
            <w:rFonts w:ascii="Times New Roman" w:hAnsi="Times New Roman" w:cs="Times New Roman"/>
            <w:sz w:val="24"/>
            <w:szCs w:val="24"/>
          </w:rPr>
          <w:t>www.agriculture.gouv.sn</w:t>
        </w:r>
      </w:hyperlink>
      <w:r w:rsidRPr="00D42CA7">
        <w:rPr>
          <w:rFonts w:ascii="Times New Roman" w:hAnsi="Times New Roman" w:cs="Times New Roman"/>
          <w:sz w:val="24"/>
          <w:szCs w:val="24"/>
        </w:rPr>
        <w:t>&gt; (consulté le 25-08-2015).</w:t>
      </w:r>
    </w:p>
    <w:p w:rsidR="007D3B39" w:rsidRDefault="007D3B39" w:rsidP="007D3B39">
      <w:pPr>
        <w:spacing w:line="360" w:lineRule="auto"/>
        <w:ind w:left="360"/>
        <w:rPr>
          <w:rFonts w:ascii="Times New Roman" w:hAnsi="Times New Roman" w:cs="Times New Roman"/>
          <w:sz w:val="24"/>
          <w:szCs w:val="24"/>
        </w:rPr>
      </w:pPr>
      <w:proofErr w:type="spellStart"/>
      <w:r>
        <w:rPr>
          <w:rFonts w:ascii="Times New Roman" w:hAnsi="Times New Roman" w:cs="Times New Roman"/>
          <w:b/>
          <w:sz w:val="24"/>
          <w:szCs w:val="24"/>
        </w:rPr>
        <w:t>Sène</w:t>
      </w:r>
      <w:proofErr w:type="spellEnd"/>
      <w:r>
        <w:rPr>
          <w:rFonts w:ascii="Times New Roman" w:hAnsi="Times New Roman" w:cs="Times New Roman"/>
          <w:b/>
          <w:sz w:val="24"/>
          <w:szCs w:val="24"/>
        </w:rPr>
        <w:t xml:space="preserve">, D., (1966). </w:t>
      </w:r>
      <w:r>
        <w:rPr>
          <w:rFonts w:ascii="Times New Roman" w:hAnsi="Times New Roman" w:cs="Times New Roman"/>
          <w:sz w:val="24"/>
          <w:szCs w:val="24"/>
        </w:rPr>
        <w:t>Inventaires des principales variétés de niébé (Vigna unguiculata W.) cultivés au Sénégal. 8p.</w:t>
      </w:r>
    </w:p>
    <w:p w:rsidR="007D3B39" w:rsidRDefault="007D3B39" w:rsidP="007D3B39">
      <w:pPr>
        <w:spacing w:line="360" w:lineRule="auto"/>
        <w:ind w:left="360"/>
        <w:rPr>
          <w:rFonts w:ascii="Times New Roman" w:hAnsi="Times New Roman" w:cs="Times New Roman"/>
          <w:sz w:val="24"/>
          <w:szCs w:val="24"/>
        </w:rPr>
      </w:pPr>
      <w:proofErr w:type="spellStart"/>
      <w:r>
        <w:rPr>
          <w:rFonts w:ascii="Times New Roman" w:hAnsi="Times New Roman" w:cs="Times New Roman"/>
          <w:b/>
          <w:sz w:val="24"/>
          <w:szCs w:val="24"/>
        </w:rPr>
        <w:t>Sène</w:t>
      </w:r>
      <w:proofErr w:type="spellEnd"/>
      <w:r>
        <w:rPr>
          <w:rFonts w:ascii="Times New Roman" w:hAnsi="Times New Roman" w:cs="Times New Roman"/>
          <w:b/>
          <w:sz w:val="24"/>
          <w:szCs w:val="24"/>
        </w:rPr>
        <w:t>, D.</w:t>
      </w:r>
      <w:r>
        <w:rPr>
          <w:rFonts w:ascii="Times New Roman" w:hAnsi="Times New Roman" w:cs="Times New Roman"/>
          <w:sz w:val="24"/>
          <w:szCs w:val="24"/>
        </w:rPr>
        <w:t xml:space="preserve">, </w:t>
      </w:r>
      <w:r>
        <w:rPr>
          <w:rFonts w:ascii="Times New Roman" w:hAnsi="Times New Roman" w:cs="Times New Roman"/>
          <w:b/>
          <w:sz w:val="24"/>
          <w:szCs w:val="24"/>
        </w:rPr>
        <w:t>Ndiaye S.M., (1974).</w:t>
      </w:r>
      <w:r>
        <w:rPr>
          <w:rFonts w:ascii="Times New Roman" w:hAnsi="Times New Roman" w:cs="Times New Roman"/>
          <w:sz w:val="24"/>
          <w:szCs w:val="24"/>
        </w:rPr>
        <w:t xml:space="preserve"> L’amélioration du niébé (Vigna unguiculata W.) au CNRA de Bambey : de 1959 à 1973 résultats obtenus entre 1970 et 1973. 62p.</w:t>
      </w:r>
    </w:p>
    <w:p w:rsidR="007D3B39" w:rsidRDefault="007D3B39" w:rsidP="00E22BE2">
      <w:pPr>
        <w:spacing w:line="360" w:lineRule="auto"/>
        <w:rPr>
          <w:rFonts w:ascii="Times New Roman" w:hAnsi="Times New Roman" w:cs="Times New Roman"/>
          <w:sz w:val="24"/>
          <w:szCs w:val="24"/>
        </w:rPr>
      </w:pPr>
    </w:p>
    <w:p w:rsidR="007D3B39" w:rsidRPr="0014222A" w:rsidRDefault="007D3B39" w:rsidP="0014222A">
      <w:pPr>
        <w:pStyle w:val="Titre1"/>
        <w:rPr>
          <w:rFonts w:cstheme="majorBidi"/>
        </w:rPr>
      </w:pPr>
      <w:bookmarkStart w:id="96" w:name="_Toc446580625"/>
      <w:r w:rsidRPr="008829DE">
        <w:t>ANNEXES</w:t>
      </w:r>
      <w:bookmarkEnd w:id="96"/>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Annexes 1 : Compte de résultat d’une unité de transformation basé à </w:t>
      </w:r>
      <w:proofErr w:type="spellStart"/>
      <w:r w:rsidRPr="00BC111F">
        <w:rPr>
          <w:rFonts w:ascii="Times New Roman" w:hAnsi="Times New Roman" w:cs="Times New Roman"/>
          <w:sz w:val="24"/>
          <w:szCs w:val="24"/>
        </w:rPr>
        <w:t>Kell</w:t>
      </w:r>
      <w:proofErr w:type="spellEnd"/>
      <w:r w:rsidRPr="00BC111F">
        <w:rPr>
          <w:rFonts w:ascii="Times New Roman" w:hAnsi="Times New Roman" w:cs="Times New Roman"/>
          <w:sz w:val="24"/>
          <w:szCs w:val="24"/>
        </w:rPr>
        <w:t xml:space="preserve"> GUEYE</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Amortissement du matériel de transformation</w:t>
      </w:r>
    </w:p>
    <w:tbl>
      <w:tblPr>
        <w:tblW w:w="9752" w:type="dxa"/>
        <w:tblInd w:w="-669" w:type="dxa"/>
        <w:tblCellMar>
          <w:left w:w="70" w:type="dxa"/>
          <w:right w:w="70" w:type="dxa"/>
        </w:tblCellMar>
        <w:tblLook w:val="04A0" w:firstRow="1" w:lastRow="0" w:firstColumn="1" w:lastColumn="0" w:noHBand="0" w:noVBand="1"/>
      </w:tblPr>
      <w:tblGrid>
        <w:gridCol w:w="1571"/>
        <w:gridCol w:w="992"/>
        <w:gridCol w:w="1134"/>
        <w:gridCol w:w="850"/>
        <w:gridCol w:w="851"/>
        <w:gridCol w:w="1418"/>
        <w:gridCol w:w="1418"/>
        <w:gridCol w:w="1518"/>
      </w:tblGrid>
      <w:tr w:rsidR="007D3B39" w:rsidRPr="003D0432" w:rsidTr="00E22BE2">
        <w:trPr>
          <w:trHeight w:val="255"/>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Rubrique</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xml:space="preserve">Quantité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Coût unitaire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Total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Durée de vie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Amortissement/</w:t>
            </w:r>
          </w:p>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Amortissement/</w:t>
            </w:r>
          </w:p>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mois</w:t>
            </w:r>
          </w:p>
        </w:tc>
        <w:tc>
          <w:tcPr>
            <w:tcW w:w="1518" w:type="dxa"/>
            <w:tcBorders>
              <w:top w:val="single" w:sz="4" w:space="0" w:color="auto"/>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Amortissement/2 jours</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Matériel de cuisson (lot)</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center"/>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Grand modèle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4</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70000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280000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56000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4667</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467</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Petits modèle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50000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100000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20000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1667</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167</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Plats</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15</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30000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6000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500</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50</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Bols (GM)</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15000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30000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6000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500</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50</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Bols plastics</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Grand Modèle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2500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1667</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139</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14</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Petits modèle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4</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8000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2667</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222</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22</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Calebasse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4000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8000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1600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133</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13</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Fourneau à gaz</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1200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100</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10</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Nattes</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8000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24000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8000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667</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67</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Machine Paquetage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10000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20000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4000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333</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33</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xml:space="preserve">Balance </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7500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7500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1500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125</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13</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Bassines</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Grand modèle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2500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833</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139</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14</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Petits modèle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4</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8000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667</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222</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22</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Tamis (1)</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10</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150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125</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13</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Tamis (2)</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750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1500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375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63</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6</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Lousse (GM**)</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1000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2000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200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33</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Ecumoire</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750</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1500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5</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150</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25</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3</w:t>
            </w:r>
          </w:p>
        </w:tc>
      </w:tr>
      <w:tr w:rsidR="007D3B39" w:rsidRPr="003D0432" w:rsidTr="00E22BE2">
        <w:trPr>
          <w:trHeight w:val="255"/>
        </w:trPr>
        <w:tc>
          <w:tcPr>
            <w:tcW w:w="1571" w:type="dxa"/>
            <w:tcBorders>
              <w:top w:val="nil"/>
              <w:left w:val="single" w:sz="4" w:space="0" w:color="auto"/>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Total</w:t>
            </w:r>
          </w:p>
        </w:tc>
        <w:tc>
          <w:tcPr>
            <w:tcW w:w="992"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134"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850"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b/>
                <w:bCs/>
                <w:color w:val="000000"/>
                <w:sz w:val="20"/>
                <w:szCs w:val="20"/>
                <w:lang w:eastAsia="fr-FR"/>
              </w:rPr>
            </w:pPr>
            <w:r w:rsidRPr="003D0432">
              <w:rPr>
                <w:rFonts w:ascii="Times New Roman" w:eastAsia="Times New Roman" w:hAnsi="Times New Roman" w:cs="Times New Roman"/>
                <w:b/>
                <w:bCs/>
                <w:color w:val="000000"/>
                <w:sz w:val="20"/>
                <w:szCs w:val="20"/>
                <w:lang w:eastAsia="fr-FR"/>
              </w:rPr>
              <w:t>539500</w:t>
            </w:r>
          </w:p>
        </w:tc>
        <w:tc>
          <w:tcPr>
            <w:tcW w:w="851"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rPr>
                <w:rFonts w:ascii="Times New Roman" w:eastAsia="Times New Roman" w:hAnsi="Times New Roman" w:cs="Times New Roman"/>
                <w:color w:val="000000"/>
                <w:sz w:val="20"/>
                <w:szCs w:val="20"/>
                <w:lang w:eastAsia="fr-FR"/>
              </w:rPr>
            </w:pPr>
            <w:r w:rsidRPr="003D0432">
              <w:rPr>
                <w:rFonts w:ascii="Times New Roman" w:eastAsia="Times New Roman" w:hAnsi="Times New Roman" w:cs="Times New Roman"/>
                <w:color w:val="000000"/>
                <w:sz w:val="20"/>
                <w:szCs w:val="20"/>
                <w:lang w:eastAsia="fr-FR"/>
              </w:rPr>
              <w:t> </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b/>
                <w:bCs/>
                <w:color w:val="000000"/>
                <w:sz w:val="20"/>
                <w:szCs w:val="20"/>
                <w:lang w:eastAsia="fr-FR"/>
              </w:rPr>
            </w:pPr>
            <w:r w:rsidRPr="003D0432">
              <w:rPr>
                <w:rFonts w:ascii="Times New Roman" w:eastAsia="Times New Roman" w:hAnsi="Times New Roman" w:cs="Times New Roman"/>
                <w:b/>
                <w:bCs/>
                <w:color w:val="000000"/>
                <w:sz w:val="20"/>
                <w:szCs w:val="20"/>
                <w:lang w:eastAsia="fr-FR"/>
              </w:rPr>
              <w:t>111009</w:t>
            </w:r>
          </w:p>
        </w:tc>
        <w:tc>
          <w:tcPr>
            <w:tcW w:w="14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b/>
                <w:bCs/>
                <w:color w:val="000000"/>
                <w:sz w:val="20"/>
                <w:szCs w:val="20"/>
                <w:lang w:eastAsia="fr-FR"/>
              </w:rPr>
            </w:pPr>
            <w:r w:rsidRPr="003D0432">
              <w:rPr>
                <w:rFonts w:ascii="Times New Roman" w:eastAsia="Times New Roman" w:hAnsi="Times New Roman" w:cs="Times New Roman"/>
                <w:b/>
                <w:bCs/>
                <w:color w:val="000000"/>
                <w:sz w:val="20"/>
                <w:szCs w:val="20"/>
                <w:lang w:eastAsia="fr-FR"/>
              </w:rPr>
              <w:t>9660</w:t>
            </w:r>
          </w:p>
        </w:tc>
        <w:tc>
          <w:tcPr>
            <w:tcW w:w="1518" w:type="dxa"/>
            <w:tcBorders>
              <w:top w:val="nil"/>
              <w:left w:val="nil"/>
              <w:bottom w:val="single" w:sz="4" w:space="0" w:color="auto"/>
              <w:right w:val="single" w:sz="4" w:space="0" w:color="auto"/>
            </w:tcBorders>
            <w:shd w:val="clear" w:color="auto" w:fill="auto"/>
            <w:noWrap/>
            <w:vAlign w:val="bottom"/>
            <w:hideMark/>
          </w:tcPr>
          <w:p w:rsidR="007D3B39" w:rsidRPr="003D0432" w:rsidRDefault="007D3B39" w:rsidP="002E7DD2">
            <w:pPr>
              <w:spacing w:after="0" w:line="240" w:lineRule="auto"/>
              <w:jc w:val="right"/>
              <w:rPr>
                <w:rFonts w:ascii="Times New Roman" w:eastAsia="Times New Roman" w:hAnsi="Times New Roman" w:cs="Times New Roman"/>
                <w:b/>
                <w:bCs/>
                <w:color w:val="000000"/>
                <w:sz w:val="20"/>
                <w:szCs w:val="20"/>
                <w:lang w:eastAsia="fr-FR"/>
              </w:rPr>
            </w:pPr>
            <w:r w:rsidRPr="003D0432">
              <w:rPr>
                <w:rFonts w:ascii="Times New Roman" w:eastAsia="Times New Roman" w:hAnsi="Times New Roman" w:cs="Times New Roman"/>
                <w:b/>
                <w:bCs/>
                <w:color w:val="000000"/>
                <w:sz w:val="20"/>
                <w:szCs w:val="20"/>
                <w:lang w:eastAsia="fr-FR"/>
              </w:rPr>
              <w:t>967</w:t>
            </w:r>
          </w:p>
        </w:tc>
      </w:tr>
    </w:tbl>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Grand modèle</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Selon nos enquêtes, Avec 350 kg de graines de niébé, les unités de transformations ont la capacité de les transformés en un intervalle de deux jours</w:t>
      </w:r>
      <w:r w:rsidR="00D024A2">
        <w:rPr>
          <w:rFonts w:ascii="Times New Roman" w:hAnsi="Times New Roman" w:cs="Times New Roman"/>
          <w:sz w:val="24"/>
          <w:szCs w:val="24"/>
        </w:rPr>
        <w:t>.</w:t>
      </w:r>
    </w:p>
    <w:p w:rsidR="007D3B39" w:rsidRDefault="007D3B39" w:rsidP="007D3B39">
      <w:pPr>
        <w:spacing w:line="360" w:lineRule="auto"/>
        <w:jc w:val="both"/>
        <w:rPr>
          <w:rFonts w:ascii="Times New Roman" w:hAnsi="Times New Roman" w:cs="Times New Roman"/>
          <w:sz w:val="24"/>
          <w:szCs w:val="24"/>
        </w:rPr>
      </w:pPr>
    </w:p>
    <w:p w:rsidR="007D3B39" w:rsidRDefault="007D3B39" w:rsidP="007D3B39">
      <w:pPr>
        <w:spacing w:line="360" w:lineRule="auto"/>
        <w:jc w:val="both"/>
        <w:rPr>
          <w:rFonts w:ascii="Times New Roman" w:hAnsi="Times New Roman" w:cs="Times New Roman"/>
          <w:sz w:val="24"/>
          <w:szCs w:val="24"/>
        </w:rPr>
      </w:pPr>
    </w:p>
    <w:p w:rsidR="007D3B39" w:rsidRDefault="007D3B39" w:rsidP="007D3B39">
      <w:pPr>
        <w:spacing w:line="360" w:lineRule="auto"/>
        <w:jc w:val="both"/>
        <w:rPr>
          <w:rFonts w:ascii="Times New Roman" w:hAnsi="Times New Roman" w:cs="Times New Roman"/>
          <w:sz w:val="24"/>
          <w:szCs w:val="24"/>
        </w:rPr>
      </w:pPr>
    </w:p>
    <w:p w:rsidR="0014222A" w:rsidRDefault="0014222A" w:rsidP="007D3B39">
      <w:pPr>
        <w:spacing w:line="360" w:lineRule="auto"/>
        <w:jc w:val="both"/>
        <w:rPr>
          <w:rFonts w:ascii="Times New Roman" w:hAnsi="Times New Roman" w:cs="Times New Roman"/>
          <w:sz w:val="24"/>
          <w:szCs w:val="24"/>
        </w:rPr>
      </w:pPr>
    </w:p>
    <w:p w:rsidR="0014222A" w:rsidRDefault="0014222A" w:rsidP="007D3B39">
      <w:pPr>
        <w:spacing w:line="360" w:lineRule="auto"/>
        <w:jc w:val="both"/>
        <w:rPr>
          <w:rFonts w:ascii="Times New Roman" w:hAnsi="Times New Roman" w:cs="Times New Roman"/>
          <w:sz w:val="24"/>
          <w:szCs w:val="24"/>
        </w:rPr>
      </w:pPr>
    </w:p>
    <w:p w:rsidR="0014222A" w:rsidRDefault="0014222A" w:rsidP="007D3B39">
      <w:pPr>
        <w:spacing w:line="360" w:lineRule="auto"/>
        <w:jc w:val="both"/>
        <w:rPr>
          <w:rFonts w:ascii="Times New Roman" w:hAnsi="Times New Roman" w:cs="Times New Roman"/>
          <w:sz w:val="24"/>
          <w:szCs w:val="24"/>
        </w:rPr>
      </w:pPr>
    </w:p>
    <w:p w:rsidR="00D024A2" w:rsidRDefault="00D024A2" w:rsidP="007D3B39">
      <w:pPr>
        <w:spacing w:line="360" w:lineRule="auto"/>
        <w:jc w:val="both"/>
        <w:rPr>
          <w:rFonts w:ascii="Times New Roman" w:hAnsi="Times New Roman" w:cs="Times New Roman"/>
          <w:sz w:val="24"/>
          <w:szCs w:val="24"/>
        </w:rPr>
      </w:pP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Compte de résultat</w:t>
      </w:r>
    </w:p>
    <w:tbl>
      <w:tblPr>
        <w:tblW w:w="6815" w:type="dxa"/>
        <w:tblInd w:w="59" w:type="dxa"/>
        <w:tblCellMar>
          <w:left w:w="70" w:type="dxa"/>
          <w:right w:w="70" w:type="dxa"/>
        </w:tblCellMar>
        <w:tblLook w:val="04A0" w:firstRow="1" w:lastRow="0" w:firstColumn="1" w:lastColumn="0" w:noHBand="0" w:noVBand="1"/>
      </w:tblPr>
      <w:tblGrid>
        <w:gridCol w:w="2696"/>
        <w:gridCol w:w="1141"/>
        <w:gridCol w:w="1367"/>
        <w:gridCol w:w="1811"/>
      </w:tblGrid>
      <w:tr w:rsidR="007D3B39" w:rsidRPr="00221338" w:rsidTr="002E7DD2">
        <w:trPr>
          <w:trHeight w:val="300"/>
        </w:trPr>
        <w:tc>
          <w:tcPr>
            <w:tcW w:w="6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Charges fixes</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Rubrique</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proofErr w:type="spellStart"/>
            <w:r w:rsidRPr="00221338">
              <w:rPr>
                <w:rFonts w:ascii="Times" w:eastAsia="Times New Roman" w:hAnsi="Times" w:cs="Calibri"/>
                <w:b/>
                <w:bCs/>
                <w:color w:val="000000"/>
                <w:sz w:val="24"/>
                <w:szCs w:val="24"/>
                <w:lang w:eastAsia="fr-FR"/>
              </w:rPr>
              <w:t>Amort</w:t>
            </w:r>
            <w:proofErr w:type="spellEnd"/>
            <w:r w:rsidRPr="00221338">
              <w:rPr>
                <w:rFonts w:ascii="Times" w:eastAsia="Times New Roman" w:hAnsi="Times" w:cs="Calibri"/>
                <w:b/>
                <w:bCs/>
                <w:color w:val="000000"/>
                <w:sz w:val="24"/>
                <w:szCs w:val="24"/>
                <w:lang w:eastAsia="fr-FR"/>
              </w:rPr>
              <w:t>/an</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proofErr w:type="spellStart"/>
            <w:r w:rsidRPr="00221338">
              <w:rPr>
                <w:rFonts w:ascii="Times" w:eastAsia="Times New Roman" w:hAnsi="Times" w:cs="Calibri"/>
                <w:b/>
                <w:bCs/>
                <w:color w:val="000000"/>
                <w:sz w:val="24"/>
                <w:szCs w:val="24"/>
                <w:lang w:eastAsia="fr-FR"/>
              </w:rPr>
              <w:t>Amort</w:t>
            </w:r>
            <w:proofErr w:type="spellEnd"/>
            <w:r w:rsidRPr="00221338">
              <w:rPr>
                <w:rFonts w:ascii="Times" w:eastAsia="Times New Roman" w:hAnsi="Times" w:cs="Calibri"/>
                <w:b/>
                <w:bCs/>
                <w:color w:val="000000"/>
                <w:sz w:val="24"/>
                <w:szCs w:val="24"/>
                <w:lang w:eastAsia="fr-FR"/>
              </w:rPr>
              <w:t>/mois</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proofErr w:type="spellStart"/>
            <w:r w:rsidRPr="00221338">
              <w:rPr>
                <w:rFonts w:ascii="Times" w:eastAsia="Times New Roman" w:hAnsi="Times" w:cs="Calibri"/>
                <w:b/>
                <w:bCs/>
                <w:color w:val="000000"/>
                <w:sz w:val="24"/>
                <w:szCs w:val="24"/>
                <w:lang w:eastAsia="fr-FR"/>
              </w:rPr>
              <w:t>Amort</w:t>
            </w:r>
            <w:proofErr w:type="spellEnd"/>
            <w:r w:rsidRPr="00221338">
              <w:rPr>
                <w:rFonts w:ascii="Times" w:eastAsia="Times New Roman" w:hAnsi="Times" w:cs="Calibri"/>
                <w:b/>
                <w:bCs/>
                <w:color w:val="000000"/>
                <w:sz w:val="24"/>
                <w:szCs w:val="24"/>
                <w:lang w:eastAsia="fr-FR"/>
              </w:rPr>
              <w:t>/2 jours</w:t>
            </w:r>
          </w:p>
        </w:tc>
      </w:tr>
      <w:tr w:rsidR="007D3B39" w:rsidRPr="00221338" w:rsidTr="002E7DD2">
        <w:trPr>
          <w:trHeight w:val="300"/>
        </w:trPr>
        <w:tc>
          <w:tcPr>
            <w:tcW w:w="269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Grand modèle</w:t>
            </w:r>
          </w:p>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xml:space="preserve"> Petits modèle</w:t>
            </w:r>
          </w:p>
        </w:tc>
        <w:tc>
          <w:tcPr>
            <w:tcW w:w="1039"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56000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4667</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467</w:t>
            </w:r>
          </w:p>
        </w:tc>
      </w:tr>
      <w:tr w:rsidR="007D3B39" w:rsidRPr="00221338" w:rsidTr="002E7DD2">
        <w:trPr>
          <w:trHeight w:val="300"/>
        </w:trPr>
        <w:tc>
          <w:tcPr>
            <w:tcW w:w="2696" w:type="dxa"/>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p>
        </w:tc>
        <w:tc>
          <w:tcPr>
            <w:tcW w:w="1039"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20000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1667</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167</w:t>
            </w:r>
          </w:p>
        </w:tc>
      </w:tr>
      <w:tr w:rsidR="007D3B39" w:rsidRPr="00221338" w:rsidTr="002E7DD2">
        <w:trPr>
          <w:trHeight w:val="300"/>
        </w:trPr>
        <w:tc>
          <w:tcPr>
            <w:tcW w:w="2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Plats</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6000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Bols (GM)</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6000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Grand Modèle (bols plastics)</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1667</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139</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14</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Petits modèle (bols plastics)</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2667</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222</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22</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Calebasse</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1600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133</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13</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Fourneau</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1200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Nattes</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8000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667</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67</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Machine Paquetage</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4000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333</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33</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xml:space="preserve">Balance </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1500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125</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13</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Bassines</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Grand modèle</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833</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139</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14</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Petits modèle</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667</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222</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22</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Tamis (1)</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150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125</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13</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Tamis (2)</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375</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63</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Lousse(GM)</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33</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Pr>
                <w:rFonts w:ascii="Times" w:eastAsia="Times New Roman" w:hAnsi="Times" w:cs="Calibri"/>
                <w:color w:val="000000"/>
                <w:sz w:val="24"/>
                <w:szCs w:val="24"/>
                <w:lang w:eastAsia="fr-FR"/>
              </w:rPr>
              <w:t>Ecumoire</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150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25</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b/>
                <w:bCs/>
                <w:color w:val="000000"/>
                <w:sz w:val="24"/>
                <w:szCs w:val="24"/>
                <w:lang w:eastAsia="fr-FR"/>
              </w:rPr>
              <w:t>Total charges fixes (I</w:t>
            </w:r>
            <w:r w:rsidRPr="00221338">
              <w:rPr>
                <w:rFonts w:ascii="Times" w:eastAsia="Times New Roman" w:hAnsi="Times" w:cs="Calibri"/>
                <w:color w:val="000000"/>
                <w:sz w:val="24"/>
                <w:szCs w:val="24"/>
                <w:lang w:eastAsia="fr-FR"/>
              </w:rPr>
              <w:t>)</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111009</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9660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967</w:t>
            </w:r>
          </w:p>
        </w:tc>
      </w:tr>
      <w:tr w:rsidR="007D3B39" w:rsidRPr="00221338" w:rsidTr="002E7DD2">
        <w:trPr>
          <w:trHeight w:val="300"/>
        </w:trPr>
        <w:tc>
          <w:tcPr>
            <w:tcW w:w="6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Charges variables (2 jours)</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Rubrique</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Quantités</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P. Unit</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Montants FCFA</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Grains de niébé</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350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70000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Frais de transport (kg)</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350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14</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4900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Frais de décorticage (kg)</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350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17500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Frais de moudre (kg)</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340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25</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8500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Eau (M3)</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250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Electricité (jrs)</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Sachets (500g)</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13</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7800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Etiquetage (500g)</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600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75</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45000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Matte (100 kg)</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100 kg</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4000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4000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Personnel</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15</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7500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Sous total</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166100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Imprévus (2%)</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3322</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Total charges variables II</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169422</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b/>
                <w:bCs/>
                <w:color w:val="000000"/>
                <w:sz w:val="24"/>
                <w:szCs w:val="24"/>
                <w:lang w:val="en-US" w:eastAsia="fr-FR"/>
              </w:rPr>
            </w:pPr>
            <w:r w:rsidRPr="00221338">
              <w:rPr>
                <w:rFonts w:ascii="Times" w:eastAsia="Times New Roman" w:hAnsi="Times" w:cs="Calibri"/>
                <w:b/>
                <w:bCs/>
                <w:color w:val="000000"/>
                <w:sz w:val="24"/>
                <w:szCs w:val="24"/>
                <w:lang w:val="en-US" w:eastAsia="fr-FR"/>
              </w:rPr>
              <w:t>Charges total A=(I+II)</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val="en-US" w:eastAsia="fr-FR"/>
              </w:rPr>
            </w:pPr>
            <w:r w:rsidRPr="00221338">
              <w:rPr>
                <w:rFonts w:ascii="Times" w:eastAsia="Times New Roman" w:hAnsi="Times" w:cs="Calibri"/>
                <w:color w:val="000000"/>
                <w:sz w:val="24"/>
                <w:szCs w:val="24"/>
                <w:lang w:val="en-US"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val="en-US" w:eastAsia="fr-FR"/>
              </w:rPr>
            </w:pPr>
            <w:r w:rsidRPr="00221338">
              <w:rPr>
                <w:rFonts w:ascii="Times" w:eastAsia="Times New Roman" w:hAnsi="Times" w:cs="Calibri"/>
                <w:color w:val="000000"/>
                <w:sz w:val="24"/>
                <w:szCs w:val="24"/>
                <w:lang w:val="en-US"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170389</w:t>
            </w:r>
          </w:p>
        </w:tc>
      </w:tr>
      <w:tr w:rsidR="007D3B39" w:rsidRPr="00221338" w:rsidTr="002E7DD2">
        <w:trPr>
          <w:trHeight w:val="300"/>
        </w:trPr>
        <w:tc>
          <w:tcPr>
            <w:tcW w:w="681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center"/>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Produits</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proofErr w:type="spellStart"/>
            <w:r w:rsidRPr="00221338">
              <w:rPr>
                <w:rFonts w:ascii="Times" w:eastAsia="Times New Roman" w:hAnsi="Times" w:cs="Calibri"/>
                <w:color w:val="000000"/>
                <w:sz w:val="24"/>
                <w:szCs w:val="24"/>
                <w:lang w:eastAsia="fr-FR"/>
              </w:rPr>
              <w:t>Arraw</w:t>
            </w:r>
            <w:proofErr w:type="spellEnd"/>
            <w:r w:rsidRPr="00221338">
              <w:rPr>
                <w:rFonts w:ascii="Times" w:eastAsia="Times New Roman" w:hAnsi="Times" w:cs="Calibri"/>
                <w:color w:val="000000"/>
                <w:sz w:val="24"/>
                <w:szCs w:val="24"/>
                <w:lang w:eastAsia="fr-FR"/>
              </w:rPr>
              <w:t xml:space="preserve"> niébé</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200</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500</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100000</w:t>
            </w:r>
          </w:p>
        </w:tc>
      </w:tr>
      <w:tr w:rsidR="007D3B39" w:rsidRPr="00221338" w:rsidTr="002E7DD2">
        <w:trPr>
          <w:trHeight w:val="300"/>
        </w:trPr>
        <w:tc>
          <w:tcPr>
            <w:tcW w:w="2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proofErr w:type="spellStart"/>
            <w:r w:rsidRPr="00221338">
              <w:rPr>
                <w:rFonts w:ascii="Times" w:eastAsia="Times New Roman" w:hAnsi="Times" w:cs="Calibri"/>
                <w:color w:val="000000"/>
                <w:sz w:val="24"/>
                <w:szCs w:val="24"/>
                <w:lang w:eastAsia="fr-FR"/>
              </w:rPr>
              <w:t>Thiacry</w:t>
            </w:r>
            <w:proofErr w:type="spellEnd"/>
            <w:r w:rsidRPr="00221338">
              <w:rPr>
                <w:rFonts w:ascii="Times" w:eastAsia="Times New Roman" w:hAnsi="Times" w:cs="Calibri"/>
                <w:color w:val="000000"/>
                <w:sz w:val="24"/>
                <w:szCs w:val="24"/>
                <w:lang w:eastAsia="fr-FR"/>
              </w:rPr>
              <w:t xml:space="preserve"> niébé</w:t>
            </w: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200</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500</w:t>
            </w:r>
          </w:p>
        </w:tc>
        <w:tc>
          <w:tcPr>
            <w:tcW w:w="1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100000</w:t>
            </w:r>
          </w:p>
        </w:tc>
      </w:tr>
      <w:tr w:rsidR="007D3B39" w:rsidRPr="00221338" w:rsidTr="002E7DD2">
        <w:trPr>
          <w:trHeight w:val="300"/>
        </w:trPr>
        <w:tc>
          <w:tcPr>
            <w:tcW w:w="2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proofErr w:type="spellStart"/>
            <w:r w:rsidRPr="00221338">
              <w:rPr>
                <w:rFonts w:ascii="Times" w:eastAsia="Times New Roman" w:hAnsi="Times" w:cs="Calibri"/>
                <w:color w:val="000000"/>
                <w:sz w:val="24"/>
                <w:szCs w:val="24"/>
                <w:lang w:eastAsia="fr-FR"/>
              </w:rPr>
              <w:t>Thiéré</w:t>
            </w:r>
            <w:proofErr w:type="spellEnd"/>
            <w:r w:rsidRPr="00221338">
              <w:rPr>
                <w:rFonts w:ascii="Times" w:eastAsia="Times New Roman" w:hAnsi="Times" w:cs="Calibri"/>
                <w:color w:val="000000"/>
                <w:sz w:val="24"/>
                <w:szCs w:val="24"/>
                <w:lang w:eastAsia="fr-FR"/>
              </w:rPr>
              <w:t xml:space="preserve"> niébé</w:t>
            </w:r>
          </w:p>
        </w:tc>
        <w:tc>
          <w:tcPr>
            <w:tcW w:w="1039" w:type="dxa"/>
            <w:tcBorders>
              <w:top w:val="single" w:sz="4" w:space="0" w:color="auto"/>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200</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500</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100000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Total produit: B</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300000</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Valeur ajoutée = (B-A)</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129611</w:t>
            </w:r>
          </w:p>
        </w:tc>
      </w:tr>
      <w:tr w:rsidR="007D3B39" w:rsidRPr="00221338" w:rsidTr="002E7DD2">
        <w:trPr>
          <w:trHeight w:val="300"/>
        </w:trPr>
        <w:tc>
          <w:tcPr>
            <w:tcW w:w="2696" w:type="dxa"/>
            <w:tcBorders>
              <w:top w:val="nil"/>
              <w:left w:val="single" w:sz="4" w:space="0" w:color="auto"/>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Valeur ajoutée/kg</w:t>
            </w:r>
          </w:p>
        </w:tc>
        <w:tc>
          <w:tcPr>
            <w:tcW w:w="103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269"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rPr>
                <w:rFonts w:ascii="Times" w:eastAsia="Times New Roman" w:hAnsi="Times" w:cs="Calibri"/>
                <w:color w:val="000000"/>
                <w:sz w:val="24"/>
                <w:szCs w:val="24"/>
                <w:lang w:eastAsia="fr-FR"/>
              </w:rPr>
            </w:pPr>
            <w:r w:rsidRPr="00221338">
              <w:rPr>
                <w:rFonts w:ascii="Times" w:eastAsia="Times New Roman" w:hAnsi="Times" w:cs="Calibri"/>
                <w:color w:val="000000"/>
                <w:sz w:val="24"/>
                <w:szCs w:val="24"/>
                <w:lang w:eastAsia="fr-FR"/>
              </w:rPr>
              <w:t> </w:t>
            </w:r>
          </w:p>
        </w:tc>
        <w:tc>
          <w:tcPr>
            <w:tcW w:w="1811" w:type="dxa"/>
            <w:tcBorders>
              <w:top w:val="nil"/>
              <w:left w:val="nil"/>
              <w:bottom w:val="single" w:sz="4" w:space="0" w:color="auto"/>
              <w:right w:val="single" w:sz="4" w:space="0" w:color="auto"/>
            </w:tcBorders>
            <w:shd w:val="clear" w:color="auto" w:fill="auto"/>
            <w:noWrap/>
            <w:vAlign w:val="bottom"/>
            <w:hideMark/>
          </w:tcPr>
          <w:p w:rsidR="007D3B39" w:rsidRPr="00221338" w:rsidRDefault="007D3B39" w:rsidP="002E7DD2">
            <w:pPr>
              <w:spacing w:after="0" w:line="240" w:lineRule="auto"/>
              <w:jc w:val="right"/>
              <w:rPr>
                <w:rFonts w:ascii="Times" w:eastAsia="Times New Roman" w:hAnsi="Times" w:cs="Calibri"/>
                <w:b/>
                <w:bCs/>
                <w:color w:val="000000"/>
                <w:sz w:val="24"/>
                <w:szCs w:val="24"/>
                <w:lang w:eastAsia="fr-FR"/>
              </w:rPr>
            </w:pPr>
            <w:r w:rsidRPr="00221338">
              <w:rPr>
                <w:rFonts w:ascii="Times" w:eastAsia="Times New Roman" w:hAnsi="Times" w:cs="Calibri"/>
                <w:b/>
                <w:bCs/>
                <w:color w:val="000000"/>
                <w:sz w:val="24"/>
                <w:szCs w:val="24"/>
                <w:lang w:eastAsia="fr-FR"/>
              </w:rPr>
              <w:t>381</w:t>
            </w:r>
          </w:p>
        </w:tc>
      </w:tr>
    </w:tbl>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Source</w:t>
      </w:r>
      <w:r w:rsidRPr="00BC111F">
        <w:rPr>
          <w:rFonts w:ascii="Times New Roman" w:hAnsi="Times New Roman" w:cs="Times New Roman"/>
          <w:i/>
          <w:sz w:val="24"/>
          <w:szCs w:val="24"/>
        </w:rPr>
        <w:t> </w:t>
      </w:r>
      <w:r w:rsidR="007D56A6">
        <w:rPr>
          <w:rFonts w:ascii="Times New Roman" w:hAnsi="Times New Roman" w:cs="Times New Roman"/>
          <w:sz w:val="24"/>
          <w:szCs w:val="24"/>
        </w:rPr>
        <w:t xml:space="preserve">: </w:t>
      </w:r>
      <w:proofErr w:type="spellStart"/>
      <w:r w:rsidR="007D56A6">
        <w:rPr>
          <w:rFonts w:ascii="Times New Roman" w:hAnsi="Times New Roman" w:cs="Times New Roman"/>
          <w:sz w:val="24"/>
          <w:szCs w:val="24"/>
        </w:rPr>
        <w:t>Gora</w:t>
      </w:r>
      <w:proofErr w:type="spellEnd"/>
      <w:r w:rsidR="007D56A6">
        <w:rPr>
          <w:rFonts w:ascii="Times New Roman" w:hAnsi="Times New Roman" w:cs="Times New Roman"/>
          <w:sz w:val="24"/>
          <w:szCs w:val="24"/>
        </w:rPr>
        <w:t xml:space="preserve"> NDIAYE</w:t>
      </w:r>
      <w:r w:rsidRPr="00BC111F">
        <w:rPr>
          <w:rFonts w:ascii="Times New Roman" w:hAnsi="Times New Roman" w:cs="Times New Roman"/>
          <w:sz w:val="24"/>
          <w:szCs w:val="24"/>
        </w:rPr>
        <w:t xml:space="preserve"> 2015</w:t>
      </w:r>
    </w:p>
    <w:p w:rsidR="007D3B39" w:rsidRPr="00BC111F" w:rsidRDefault="007D3B39" w:rsidP="007D3B39">
      <w:pPr>
        <w:spacing w:line="360" w:lineRule="auto"/>
        <w:jc w:val="both"/>
        <w:rPr>
          <w:rFonts w:ascii="Times New Roman" w:hAnsi="Times New Roman" w:cs="Times New Roman"/>
          <w:sz w:val="24"/>
          <w:szCs w:val="24"/>
        </w:rPr>
      </w:pPr>
      <w:r w:rsidRPr="00BC111F">
        <w:rPr>
          <w:rFonts w:ascii="Times New Roman" w:hAnsi="Times New Roman" w:cs="Times New Roman"/>
          <w:sz w:val="24"/>
          <w:szCs w:val="24"/>
        </w:rPr>
        <w:t xml:space="preserve">Annexes 2 : Compte de résultat des commerçants </w:t>
      </w:r>
    </w:p>
    <w:p w:rsidR="007D3B39" w:rsidRPr="00BC111F" w:rsidRDefault="007D3B39" w:rsidP="007D3B39">
      <w:pPr>
        <w:rPr>
          <w:rFonts w:ascii="Times New Roman" w:hAnsi="Times New Roman" w:cs="Times New Roman"/>
          <w:sz w:val="24"/>
          <w:szCs w:val="24"/>
        </w:rPr>
      </w:pPr>
      <w:r w:rsidRPr="00BC111F">
        <w:rPr>
          <w:rFonts w:ascii="Times New Roman" w:hAnsi="Times New Roman" w:cs="Times New Roman"/>
          <w:sz w:val="24"/>
          <w:szCs w:val="24"/>
        </w:rPr>
        <w:t>Cas d’un commerçant</w:t>
      </w:r>
      <w:r>
        <w:rPr>
          <w:rFonts w:ascii="Times New Roman" w:hAnsi="Times New Roman" w:cs="Times New Roman"/>
          <w:sz w:val="24"/>
          <w:szCs w:val="24"/>
        </w:rPr>
        <w:t xml:space="preserve"> (loumas de </w:t>
      </w:r>
      <w:proofErr w:type="spellStart"/>
      <w:r>
        <w:rPr>
          <w:rFonts w:ascii="Times New Roman" w:hAnsi="Times New Roman" w:cs="Times New Roman"/>
          <w:sz w:val="24"/>
          <w:szCs w:val="24"/>
        </w:rPr>
        <w:t>Guéoul</w:t>
      </w:r>
      <w:proofErr w:type="spellEnd"/>
      <w:r>
        <w:rPr>
          <w:rFonts w:ascii="Times New Roman" w:hAnsi="Times New Roman" w:cs="Times New Roman"/>
          <w:sz w:val="24"/>
          <w:szCs w:val="24"/>
        </w:rPr>
        <w:t>)</w:t>
      </w:r>
      <w:r w:rsidRPr="00BC111F">
        <w:rPr>
          <w:rFonts w:ascii="Times New Roman" w:hAnsi="Times New Roman" w:cs="Times New Roman"/>
          <w:sz w:val="24"/>
          <w:szCs w:val="24"/>
        </w:rPr>
        <w:t xml:space="preserve"> qui a la capacité de collecter 5 tonnes/semaines</w:t>
      </w:r>
    </w:p>
    <w:tbl>
      <w:tblPr>
        <w:tblW w:w="6809" w:type="dxa"/>
        <w:tblInd w:w="59" w:type="dxa"/>
        <w:tblCellMar>
          <w:left w:w="70" w:type="dxa"/>
          <w:right w:w="70" w:type="dxa"/>
        </w:tblCellMar>
        <w:tblLook w:val="04A0" w:firstRow="1" w:lastRow="0" w:firstColumn="1" w:lastColumn="0" w:noHBand="0" w:noVBand="1"/>
      </w:tblPr>
      <w:tblGrid>
        <w:gridCol w:w="2249"/>
        <w:gridCol w:w="1300"/>
        <w:gridCol w:w="1560"/>
        <w:gridCol w:w="1700"/>
      </w:tblGrid>
      <w:tr w:rsidR="007D3B39" w:rsidRPr="00BC111F" w:rsidTr="002E7DD2">
        <w:trPr>
          <w:trHeight w:val="315"/>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Quantité/kg</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Prix unitaire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Montant (FCFA)</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b/>
                <w:bCs/>
                <w:color w:val="000000"/>
                <w:sz w:val="24"/>
                <w:szCs w:val="24"/>
                <w:lang w:eastAsia="fr-FR"/>
              </w:rPr>
            </w:pPr>
            <w:r w:rsidRPr="00BC111F">
              <w:rPr>
                <w:rFonts w:ascii="Times" w:eastAsia="Times New Roman" w:hAnsi="Times" w:cs="Calibri"/>
                <w:b/>
                <w:bCs/>
                <w:color w:val="000000"/>
                <w:sz w:val="24"/>
                <w:szCs w:val="24"/>
                <w:lang w:eastAsia="fr-FR"/>
              </w:rPr>
              <w:t>Charges</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Achat de niébé</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285</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1425000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xml:space="preserve">Frais de chargement </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1,2</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6000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frais de transport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7,2</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36000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frais de déchargement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1,2</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6000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Emballages</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3</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15000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Coût d'achat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298</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1488000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b/>
                <w:bCs/>
                <w:color w:val="000000"/>
                <w:sz w:val="24"/>
                <w:szCs w:val="24"/>
                <w:lang w:eastAsia="fr-FR"/>
              </w:rPr>
            </w:pPr>
            <w:r w:rsidRPr="00BC111F">
              <w:rPr>
                <w:rFonts w:ascii="Times" w:eastAsia="Times New Roman" w:hAnsi="Times" w:cs="Calibri"/>
                <w:b/>
                <w:bCs/>
                <w:color w:val="000000"/>
                <w:sz w:val="24"/>
                <w:szCs w:val="24"/>
                <w:lang w:eastAsia="fr-FR"/>
              </w:rPr>
              <w:t>Produit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325</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1625000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Valeur ajoutée (FCFA)</w:t>
            </w:r>
          </w:p>
        </w:tc>
        <w:tc>
          <w:tcPr>
            <w:tcW w:w="45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137000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Valeur ajoutée/kg</w:t>
            </w:r>
          </w:p>
        </w:tc>
        <w:tc>
          <w:tcPr>
            <w:tcW w:w="45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27</w:t>
            </w:r>
          </w:p>
        </w:tc>
      </w:tr>
    </w:tbl>
    <w:p w:rsidR="007D3B39" w:rsidRPr="00BC111F" w:rsidRDefault="007D56A6" w:rsidP="007D3B39">
      <w:pPr>
        <w:rPr>
          <w:rFonts w:ascii="Times New Roman" w:hAnsi="Times New Roman" w:cs="Times New Roman"/>
          <w:sz w:val="24"/>
          <w:szCs w:val="24"/>
        </w:rPr>
      </w:pPr>
      <w:r>
        <w:rPr>
          <w:rFonts w:ascii="Times New Roman" w:hAnsi="Times New Roman" w:cs="Times New Roman"/>
          <w:sz w:val="24"/>
          <w:szCs w:val="24"/>
        </w:rPr>
        <w:t xml:space="preserve">Source : </w:t>
      </w:r>
      <w:proofErr w:type="spellStart"/>
      <w:r>
        <w:rPr>
          <w:rFonts w:ascii="Times New Roman" w:hAnsi="Times New Roman" w:cs="Times New Roman"/>
          <w:sz w:val="24"/>
          <w:szCs w:val="24"/>
        </w:rPr>
        <w:t>Gora</w:t>
      </w:r>
      <w:proofErr w:type="spellEnd"/>
      <w:r>
        <w:rPr>
          <w:rFonts w:ascii="Times New Roman" w:hAnsi="Times New Roman" w:cs="Times New Roman"/>
          <w:sz w:val="24"/>
          <w:szCs w:val="24"/>
        </w:rPr>
        <w:t xml:space="preserve"> NDIAYE,</w:t>
      </w:r>
      <w:r w:rsidR="007D3B39" w:rsidRPr="00BC111F">
        <w:rPr>
          <w:rFonts w:ascii="Times New Roman" w:hAnsi="Times New Roman" w:cs="Times New Roman"/>
          <w:sz w:val="24"/>
          <w:szCs w:val="24"/>
        </w:rPr>
        <w:t xml:space="preserve"> 2015</w:t>
      </w:r>
    </w:p>
    <w:p w:rsidR="007D3B39" w:rsidRPr="00BC111F" w:rsidRDefault="007D3B39" w:rsidP="007D3B39">
      <w:pPr>
        <w:rPr>
          <w:rFonts w:ascii="Times New Roman" w:hAnsi="Times New Roman" w:cs="Times New Roman"/>
          <w:sz w:val="24"/>
          <w:szCs w:val="24"/>
        </w:rPr>
      </w:pPr>
      <w:r w:rsidRPr="00BC111F">
        <w:rPr>
          <w:rFonts w:ascii="Times New Roman" w:hAnsi="Times New Roman" w:cs="Times New Roman"/>
          <w:sz w:val="24"/>
          <w:szCs w:val="24"/>
        </w:rPr>
        <w:t>Cas d’un commerçant</w:t>
      </w:r>
      <w:r>
        <w:rPr>
          <w:rFonts w:ascii="Times New Roman" w:hAnsi="Times New Roman" w:cs="Times New Roman"/>
          <w:sz w:val="24"/>
          <w:szCs w:val="24"/>
        </w:rPr>
        <w:t xml:space="preserve"> (Louma de </w:t>
      </w:r>
      <w:proofErr w:type="spellStart"/>
      <w:r>
        <w:rPr>
          <w:rFonts w:ascii="Times New Roman" w:hAnsi="Times New Roman" w:cs="Times New Roman"/>
          <w:sz w:val="24"/>
          <w:szCs w:val="24"/>
        </w:rPr>
        <w:t>Potou</w:t>
      </w:r>
      <w:proofErr w:type="spellEnd"/>
      <w:r>
        <w:rPr>
          <w:rFonts w:ascii="Times New Roman" w:hAnsi="Times New Roman" w:cs="Times New Roman"/>
          <w:sz w:val="24"/>
          <w:szCs w:val="24"/>
        </w:rPr>
        <w:t>)</w:t>
      </w:r>
      <w:r w:rsidRPr="00BC111F">
        <w:rPr>
          <w:rFonts w:ascii="Times New Roman" w:hAnsi="Times New Roman" w:cs="Times New Roman"/>
          <w:sz w:val="24"/>
          <w:szCs w:val="24"/>
        </w:rPr>
        <w:t xml:space="preserve"> qui a la capacité de collecter 1 tonnes/semaines</w:t>
      </w:r>
    </w:p>
    <w:tbl>
      <w:tblPr>
        <w:tblW w:w="6809" w:type="dxa"/>
        <w:tblInd w:w="59" w:type="dxa"/>
        <w:tblCellMar>
          <w:left w:w="70" w:type="dxa"/>
          <w:right w:w="70" w:type="dxa"/>
        </w:tblCellMar>
        <w:tblLook w:val="04A0" w:firstRow="1" w:lastRow="0" w:firstColumn="1" w:lastColumn="0" w:noHBand="0" w:noVBand="1"/>
      </w:tblPr>
      <w:tblGrid>
        <w:gridCol w:w="2249"/>
        <w:gridCol w:w="1300"/>
        <w:gridCol w:w="1560"/>
        <w:gridCol w:w="1700"/>
      </w:tblGrid>
      <w:tr w:rsidR="007D3B39" w:rsidRPr="00BC111F" w:rsidTr="002E7DD2">
        <w:trPr>
          <w:trHeight w:val="315"/>
        </w:trPr>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Quantité/kg</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Prix unitaire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Montant (FCFA)</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b/>
                <w:bCs/>
                <w:color w:val="000000"/>
                <w:sz w:val="24"/>
                <w:szCs w:val="24"/>
                <w:lang w:eastAsia="fr-FR"/>
              </w:rPr>
            </w:pPr>
            <w:r w:rsidRPr="00BC111F">
              <w:rPr>
                <w:rFonts w:ascii="Times" w:eastAsia="Times New Roman" w:hAnsi="Times" w:cs="Calibri"/>
                <w:b/>
                <w:bCs/>
                <w:color w:val="000000"/>
                <w:sz w:val="24"/>
                <w:szCs w:val="24"/>
                <w:lang w:eastAsia="fr-FR"/>
              </w:rPr>
              <w:t>Charges</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Achat de niébé</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225</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225000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 xml:space="preserve">Frais de chargement </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1,3</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1299</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Frais de transport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5,2</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5195</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Frais de déchargement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1,3</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1299</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Emballages</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Coût d'achat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235</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234792</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b/>
                <w:bCs/>
                <w:color w:val="000000"/>
                <w:sz w:val="24"/>
                <w:szCs w:val="24"/>
                <w:lang w:eastAsia="fr-FR"/>
              </w:rPr>
            </w:pPr>
            <w:r w:rsidRPr="00BC111F">
              <w:rPr>
                <w:rFonts w:ascii="Times" w:eastAsia="Times New Roman" w:hAnsi="Times" w:cs="Calibri"/>
                <w:b/>
                <w:bCs/>
                <w:color w:val="000000"/>
                <w:sz w:val="24"/>
                <w:szCs w:val="24"/>
                <w:lang w:eastAsia="fr-FR"/>
              </w:rPr>
              <w:t>Produit</w:t>
            </w:r>
          </w:p>
        </w:tc>
        <w:tc>
          <w:tcPr>
            <w:tcW w:w="13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1000</w:t>
            </w:r>
          </w:p>
        </w:tc>
        <w:tc>
          <w:tcPr>
            <w:tcW w:w="156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325</w:t>
            </w:r>
          </w:p>
        </w:tc>
        <w:tc>
          <w:tcPr>
            <w:tcW w:w="1700" w:type="dxa"/>
            <w:tcBorders>
              <w:top w:val="nil"/>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right"/>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325000</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Valeur ajoutée (FCFA)</w:t>
            </w:r>
          </w:p>
        </w:tc>
        <w:tc>
          <w:tcPr>
            <w:tcW w:w="45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90208</w:t>
            </w:r>
          </w:p>
        </w:tc>
      </w:tr>
      <w:tr w:rsidR="007D3B39" w:rsidRPr="00BC111F" w:rsidTr="002E7DD2">
        <w:trPr>
          <w:trHeight w:val="315"/>
        </w:trPr>
        <w:tc>
          <w:tcPr>
            <w:tcW w:w="2249" w:type="dxa"/>
            <w:tcBorders>
              <w:top w:val="nil"/>
              <w:left w:val="single" w:sz="4" w:space="0" w:color="auto"/>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Valeur ajoutée/kg</w:t>
            </w:r>
          </w:p>
        </w:tc>
        <w:tc>
          <w:tcPr>
            <w:tcW w:w="45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D3B39" w:rsidRPr="00BC111F" w:rsidRDefault="007D3B39" w:rsidP="002E7DD2">
            <w:pPr>
              <w:spacing w:after="0" w:line="240" w:lineRule="auto"/>
              <w:jc w:val="center"/>
              <w:rPr>
                <w:rFonts w:ascii="Times" w:eastAsia="Times New Roman" w:hAnsi="Times" w:cs="Calibri"/>
                <w:color w:val="000000"/>
                <w:sz w:val="24"/>
                <w:szCs w:val="24"/>
                <w:lang w:eastAsia="fr-FR"/>
              </w:rPr>
            </w:pPr>
            <w:r w:rsidRPr="00BC111F">
              <w:rPr>
                <w:rFonts w:ascii="Times" w:eastAsia="Times New Roman" w:hAnsi="Times" w:cs="Calibri"/>
                <w:color w:val="000000"/>
                <w:sz w:val="24"/>
                <w:szCs w:val="24"/>
                <w:lang w:eastAsia="fr-FR"/>
              </w:rPr>
              <w:t>90</w:t>
            </w:r>
          </w:p>
        </w:tc>
      </w:tr>
    </w:tbl>
    <w:p w:rsidR="007D3B39" w:rsidRPr="00BC111F" w:rsidRDefault="007D56A6" w:rsidP="007D3B39">
      <w:pPr>
        <w:rPr>
          <w:rFonts w:ascii="Times New Roman" w:hAnsi="Times New Roman" w:cs="Times New Roman"/>
          <w:sz w:val="24"/>
          <w:szCs w:val="24"/>
        </w:rPr>
      </w:pPr>
      <w:r>
        <w:rPr>
          <w:rFonts w:ascii="Times New Roman" w:hAnsi="Times New Roman" w:cs="Times New Roman"/>
          <w:sz w:val="24"/>
          <w:szCs w:val="24"/>
        </w:rPr>
        <w:t xml:space="preserve">Source : </w:t>
      </w:r>
      <w:proofErr w:type="spellStart"/>
      <w:r>
        <w:rPr>
          <w:rFonts w:ascii="Times New Roman" w:hAnsi="Times New Roman" w:cs="Times New Roman"/>
          <w:sz w:val="24"/>
          <w:szCs w:val="24"/>
        </w:rPr>
        <w:t>Gora</w:t>
      </w:r>
      <w:proofErr w:type="spellEnd"/>
      <w:r>
        <w:rPr>
          <w:rFonts w:ascii="Times New Roman" w:hAnsi="Times New Roman" w:cs="Times New Roman"/>
          <w:sz w:val="24"/>
          <w:szCs w:val="24"/>
        </w:rPr>
        <w:t xml:space="preserve"> NDIAYE,</w:t>
      </w:r>
      <w:r w:rsidR="007D3B39" w:rsidRPr="00BC111F">
        <w:rPr>
          <w:rFonts w:ascii="Times New Roman" w:hAnsi="Times New Roman" w:cs="Times New Roman"/>
          <w:sz w:val="24"/>
          <w:szCs w:val="24"/>
        </w:rPr>
        <w:t xml:space="preserve"> 2015</w:t>
      </w:r>
    </w:p>
    <w:p w:rsidR="007D3B39" w:rsidRPr="00BC111F" w:rsidRDefault="007D3B39" w:rsidP="007D3B39">
      <w:pPr>
        <w:rPr>
          <w:sz w:val="24"/>
          <w:szCs w:val="24"/>
        </w:rPr>
      </w:pPr>
    </w:p>
    <w:p w:rsidR="00E6242C" w:rsidRPr="0014222A" w:rsidRDefault="007D3B39" w:rsidP="0014222A">
      <w:pPr>
        <w:rPr>
          <w:rFonts w:ascii="Times New Roman" w:hAnsi="Times New Roman" w:cs="Times New Roman"/>
          <w:sz w:val="24"/>
          <w:szCs w:val="24"/>
        </w:rPr>
      </w:pPr>
      <w:r w:rsidRPr="00BC111F">
        <w:rPr>
          <w:rFonts w:ascii="Times New Roman" w:hAnsi="Times New Roman" w:cs="Times New Roman"/>
          <w:sz w:val="24"/>
          <w:szCs w:val="24"/>
        </w:rPr>
        <w:t xml:space="preserve">Au niveau de la zone d’étude, nous avons des petits commerçants dans les loumas tels que : </w:t>
      </w:r>
      <w:proofErr w:type="spellStart"/>
      <w:r w:rsidRPr="00BC111F">
        <w:rPr>
          <w:rFonts w:ascii="Times New Roman" w:hAnsi="Times New Roman" w:cs="Times New Roman"/>
          <w:sz w:val="24"/>
          <w:szCs w:val="24"/>
        </w:rPr>
        <w:t>Guéoul</w:t>
      </w:r>
      <w:proofErr w:type="spellEnd"/>
      <w:r w:rsidRPr="00BC111F">
        <w:rPr>
          <w:rFonts w:ascii="Times New Roman" w:hAnsi="Times New Roman" w:cs="Times New Roman"/>
          <w:sz w:val="24"/>
          <w:szCs w:val="24"/>
        </w:rPr>
        <w:t xml:space="preserve">, Leona, </w:t>
      </w:r>
      <w:proofErr w:type="spellStart"/>
      <w:r w:rsidRPr="00BC111F">
        <w:rPr>
          <w:rFonts w:ascii="Times New Roman" w:hAnsi="Times New Roman" w:cs="Times New Roman"/>
          <w:sz w:val="24"/>
          <w:szCs w:val="24"/>
        </w:rPr>
        <w:t>Potou</w:t>
      </w:r>
      <w:proofErr w:type="spellEnd"/>
      <w:r w:rsidRPr="00BC111F">
        <w:rPr>
          <w:rFonts w:ascii="Times New Roman" w:hAnsi="Times New Roman" w:cs="Times New Roman"/>
          <w:sz w:val="24"/>
          <w:szCs w:val="24"/>
        </w:rPr>
        <w:t>. Ces commerçants n’ont pas la capacité de collecter de grandes quantités. Les périodes de collecte se fait par semaines en fonction des marchés.</w:t>
      </w:r>
    </w:p>
    <w:sectPr w:rsidR="00E6242C" w:rsidRPr="0014222A" w:rsidSect="0094785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070" w:rsidRDefault="00056070" w:rsidP="00311AA7">
      <w:pPr>
        <w:spacing w:after="0" w:line="240" w:lineRule="auto"/>
      </w:pPr>
      <w:r>
        <w:separator/>
      </w:r>
    </w:p>
  </w:endnote>
  <w:endnote w:type="continuationSeparator" w:id="0">
    <w:p w:rsidR="00056070" w:rsidRDefault="00056070" w:rsidP="0031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802633"/>
      <w:docPartObj>
        <w:docPartGallery w:val="Page Numbers (Bottom of Page)"/>
        <w:docPartUnique/>
      </w:docPartObj>
    </w:sdtPr>
    <w:sdtContent>
      <w:p w:rsidR="00056070" w:rsidRDefault="00056070">
        <w:pPr>
          <w:pStyle w:val="Pieddepage"/>
          <w:jc w:val="right"/>
        </w:pPr>
        <w:r>
          <w:fldChar w:fldCharType="begin"/>
        </w:r>
        <w:r>
          <w:instrText>PAGE   \* MERGEFORMAT</w:instrText>
        </w:r>
        <w:r>
          <w:fldChar w:fldCharType="separate"/>
        </w:r>
        <w:r w:rsidR="007D56A6">
          <w:rPr>
            <w:noProof/>
          </w:rPr>
          <w:t>30</w:t>
        </w:r>
        <w:r>
          <w:fldChar w:fldCharType="end"/>
        </w:r>
      </w:p>
    </w:sdtContent>
  </w:sdt>
  <w:p w:rsidR="00056070" w:rsidRDefault="000560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070" w:rsidRDefault="00056070" w:rsidP="00311AA7">
      <w:pPr>
        <w:spacing w:after="0" w:line="240" w:lineRule="auto"/>
      </w:pPr>
      <w:r>
        <w:separator/>
      </w:r>
    </w:p>
  </w:footnote>
  <w:footnote w:type="continuationSeparator" w:id="0">
    <w:p w:rsidR="00056070" w:rsidRDefault="00056070" w:rsidP="00311AA7">
      <w:pPr>
        <w:spacing w:after="0" w:line="240" w:lineRule="auto"/>
      </w:pPr>
      <w:r>
        <w:continuationSeparator/>
      </w:r>
    </w:p>
  </w:footnote>
  <w:footnote w:id="1">
    <w:p w:rsidR="00056070" w:rsidRPr="00346838" w:rsidRDefault="00056070">
      <w:pPr>
        <w:pStyle w:val="Notedebasdepage"/>
        <w:rPr>
          <w:rFonts w:ascii="Times New Roman" w:hAnsi="Times New Roman" w:cs="Times New Roman"/>
        </w:rPr>
      </w:pPr>
      <w:r w:rsidRPr="00346838">
        <w:rPr>
          <w:rStyle w:val="Appelnotedebasdep"/>
          <w:rFonts w:ascii="Times New Roman" w:hAnsi="Times New Roman" w:cs="Times New Roman"/>
        </w:rPr>
        <w:footnoteRef/>
      </w:r>
      <w:r>
        <w:rPr>
          <w:rFonts w:ascii="Times New Roman" w:hAnsi="Times New Roman" w:cs="Times New Roman"/>
        </w:rPr>
        <w:t>E</w:t>
      </w:r>
      <w:r w:rsidRPr="00346838">
        <w:rPr>
          <w:rFonts w:ascii="Times New Roman" w:hAnsi="Times New Roman" w:cs="Times New Roman"/>
        </w:rPr>
        <w:t xml:space="preserve">n langue </w:t>
      </w:r>
      <w:proofErr w:type="spellStart"/>
      <w:r w:rsidRPr="00346838">
        <w:rPr>
          <w:rFonts w:ascii="Times New Roman" w:hAnsi="Times New Roman" w:cs="Times New Roman"/>
        </w:rPr>
        <w:t>Pulhar</w:t>
      </w:r>
      <w:proofErr w:type="spellEnd"/>
      <w:r>
        <w:rPr>
          <w:rFonts w:ascii="Times New Roman" w:hAnsi="Times New Roman" w:cs="Times New Roman"/>
        </w:rPr>
        <w:t>.</w:t>
      </w:r>
    </w:p>
  </w:footnote>
  <w:footnote w:id="2">
    <w:p w:rsidR="00056070" w:rsidRPr="00195CDD" w:rsidRDefault="00056070" w:rsidP="00195CDD">
      <w:pPr>
        <w:spacing w:line="360" w:lineRule="auto"/>
        <w:rPr>
          <w:rFonts w:ascii="Times New Roman" w:hAnsi="Times New Roman" w:cs="Times New Roman"/>
          <w:sz w:val="20"/>
          <w:szCs w:val="20"/>
        </w:rPr>
      </w:pPr>
      <w:r w:rsidRPr="00195CDD">
        <w:rPr>
          <w:rStyle w:val="Appelnotedebasdep"/>
          <w:rFonts w:ascii="Times New Roman" w:hAnsi="Times New Roman" w:cs="Times New Roman"/>
          <w:sz w:val="20"/>
          <w:szCs w:val="20"/>
        </w:rPr>
        <w:footnoteRef/>
      </w:r>
      <w:r w:rsidRPr="00195CDD">
        <w:rPr>
          <w:rFonts w:ascii="Times New Roman" w:hAnsi="Times New Roman" w:cs="Times New Roman"/>
          <w:sz w:val="20"/>
          <w:szCs w:val="20"/>
        </w:rPr>
        <w:t xml:space="preserve"> CHERTE DU COUT DE LA VIE L’alternative du niébé Publié le 27 septembre 2010 à 05:02 par Daouda GUEYE</w:t>
      </w:r>
      <w:r>
        <w:rPr>
          <w:rFonts w:ascii="Times New Roman" w:hAnsi="Times New Roman" w:cs="Times New Roman"/>
          <w:sz w:val="20"/>
          <w:szCs w:val="20"/>
        </w:rPr>
        <w:t>.</w:t>
      </w:r>
    </w:p>
    <w:p w:rsidR="00056070" w:rsidRDefault="00056070">
      <w:pPr>
        <w:pStyle w:val="Notedebasdepage"/>
      </w:pPr>
    </w:p>
  </w:footnote>
  <w:footnote w:id="3">
    <w:p w:rsidR="00056070" w:rsidRPr="00A50F71" w:rsidRDefault="00056070">
      <w:pPr>
        <w:pStyle w:val="Notedebasdepage"/>
        <w:rPr>
          <w:rFonts w:ascii="Times New Roman" w:hAnsi="Times New Roman" w:cs="Times New Roman"/>
        </w:rPr>
      </w:pPr>
      <w:r>
        <w:rPr>
          <w:rStyle w:val="Appelnotedebasdep"/>
        </w:rPr>
        <w:footnoteRef/>
      </w:r>
      <w:r>
        <w:rPr>
          <w:rFonts w:ascii="Times New Roman" w:hAnsi="Times New Roman" w:cs="Times New Roman"/>
        </w:rPr>
        <w:t>Les OP regroupent les producteurs adhérant. Ils jouent un rôle très important dans l’acquisition des intrants en qualité et en quantité suffisante dans les délais opportun à un coût abordable.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Cs w:val="32"/>
      </w:rPr>
      <w:alias w:val="Titre"/>
      <w:id w:val="77738743"/>
      <w:placeholder>
        <w:docPart w:val="D4B87DF13AEE4DAC983842C964E0A3DA"/>
      </w:placeholder>
      <w:dataBinding w:prefixMappings="xmlns:ns0='http://schemas.openxmlformats.org/package/2006/metadata/core-properties' xmlns:ns1='http://purl.org/dc/elements/1.1/'" w:xpath="/ns0:coreProperties[1]/ns1:title[1]" w:storeItemID="{6C3C8BC8-F283-45AE-878A-BAB7291924A1}"/>
      <w:text/>
    </w:sdtPr>
    <w:sdtContent>
      <w:p w:rsidR="00056070" w:rsidRPr="00947853" w:rsidRDefault="00056070">
        <w:pPr>
          <w:pStyle w:val="En-tte"/>
          <w:pBdr>
            <w:bottom w:val="thickThinSmallGap" w:sz="24" w:space="1" w:color="622423" w:themeColor="accent2" w:themeShade="7F"/>
          </w:pBdr>
          <w:jc w:val="center"/>
          <w:rPr>
            <w:rFonts w:ascii="Times New Roman" w:eastAsiaTheme="majorEastAsia" w:hAnsi="Times New Roman" w:cs="Times New Roman"/>
            <w:sz w:val="32"/>
            <w:szCs w:val="32"/>
          </w:rPr>
        </w:pPr>
        <w:r w:rsidRPr="00947853">
          <w:rPr>
            <w:rFonts w:ascii="Times New Roman" w:eastAsiaTheme="majorEastAsia" w:hAnsi="Times New Roman" w:cs="Times New Roman"/>
            <w:szCs w:val="32"/>
          </w:rPr>
          <w:t>Analyse de la chaîne de valeur Niébé dans le département de Louga</w:t>
        </w:r>
      </w:p>
    </w:sdtContent>
  </w:sdt>
  <w:p w:rsidR="00056070" w:rsidRPr="00947853" w:rsidRDefault="00056070" w:rsidP="00947853">
    <w:pPr>
      <w:pStyle w:val="En-tte"/>
      <w:jc w:val="center"/>
      <w:rPr>
        <w:rFonts w:ascii="Times New Roman" w:hAnsi="Times New Roman" w:cs="Times New Roman"/>
      </w:rPr>
    </w:pPr>
    <w:proofErr w:type="spellStart"/>
    <w:r w:rsidRPr="00947853">
      <w:rPr>
        <w:rFonts w:ascii="Times New Roman" w:hAnsi="Times New Roman" w:cs="Times New Roman"/>
      </w:rPr>
      <w:t>Gora</w:t>
    </w:r>
    <w:proofErr w:type="spellEnd"/>
    <w:r w:rsidRPr="00947853">
      <w:rPr>
        <w:rFonts w:ascii="Times New Roman" w:hAnsi="Times New Roman" w:cs="Times New Roman"/>
      </w:rPr>
      <w:t xml:space="preserve"> NDIAYE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596A"/>
    <w:multiLevelType w:val="hybridMultilevel"/>
    <w:tmpl w:val="1196F8F8"/>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0BD525EC"/>
    <w:multiLevelType w:val="hybridMultilevel"/>
    <w:tmpl w:val="EFF65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6E103B"/>
    <w:multiLevelType w:val="hybridMultilevel"/>
    <w:tmpl w:val="B134C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A70EE7"/>
    <w:multiLevelType w:val="hybridMultilevel"/>
    <w:tmpl w:val="C0CCF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94AA9"/>
    <w:multiLevelType w:val="hybridMultilevel"/>
    <w:tmpl w:val="09E04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325544"/>
    <w:multiLevelType w:val="hybridMultilevel"/>
    <w:tmpl w:val="D7C89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1D71A1"/>
    <w:multiLevelType w:val="hybridMultilevel"/>
    <w:tmpl w:val="69E4A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3E5EC7"/>
    <w:multiLevelType w:val="multilevel"/>
    <w:tmpl w:val="7562D5A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D65554"/>
    <w:multiLevelType w:val="multilevel"/>
    <w:tmpl w:val="A46A234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1370B7"/>
    <w:multiLevelType w:val="hybridMultilevel"/>
    <w:tmpl w:val="E2A0B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F0B2D58"/>
    <w:multiLevelType w:val="hybridMultilevel"/>
    <w:tmpl w:val="898E9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B33676"/>
    <w:multiLevelType w:val="hybridMultilevel"/>
    <w:tmpl w:val="0A967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5932F13"/>
    <w:multiLevelType w:val="hybridMultilevel"/>
    <w:tmpl w:val="6E12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B27EA0"/>
    <w:multiLevelType w:val="hybridMultilevel"/>
    <w:tmpl w:val="8514E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C82059"/>
    <w:multiLevelType w:val="multilevel"/>
    <w:tmpl w:val="F4A6346C"/>
    <w:lvl w:ilvl="0">
      <w:start w:val="1"/>
      <w:numFmt w:val="decimal"/>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5">
    <w:nsid w:val="3A424298"/>
    <w:multiLevelType w:val="hybridMultilevel"/>
    <w:tmpl w:val="A0046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B502E8D"/>
    <w:multiLevelType w:val="hybridMultilevel"/>
    <w:tmpl w:val="CA8852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C3A36C3"/>
    <w:multiLevelType w:val="hybridMultilevel"/>
    <w:tmpl w:val="6EE0F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7145F3"/>
    <w:multiLevelType w:val="hybridMultilevel"/>
    <w:tmpl w:val="6BE84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0218B0"/>
    <w:multiLevelType w:val="hybridMultilevel"/>
    <w:tmpl w:val="82E4C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6038D7"/>
    <w:multiLevelType w:val="hybridMultilevel"/>
    <w:tmpl w:val="AD261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52115A"/>
    <w:multiLevelType w:val="hybridMultilevel"/>
    <w:tmpl w:val="16D07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AE442D"/>
    <w:multiLevelType w:val="hybridMultilevel"/>
    <w:tmpl w:val="2FE82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2FD323C"/>
    <w:multiLevelType w:val="hybridMultilevel"/>
    <w:tmpl w:val="A9A49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35268A2"/>
    <w:multiLevelType w:val="hybridMultilevel"/>
    <w:tmpl w:val="4984C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48F6CB9"/>
    <w:multiLevelType w:val="hybridMultilevel"/>
    <w:tmpl w:val="6B0AB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8E24B2D"/>
    <w:multiLevelType w:val="hybridMultilevel"/>
    <w:tmpl w:val="D3283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9B61DA"/>
    <w:multiLevelType w:val="hybridMultilevel"/>
    <w:tmpl w:val="6510B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F41AFB"/>
    <w:multiLevelType w:val="hybridMultilevel"/>
    <w:tmpl w:val="227AF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F17A01"/>
    <w:multiLevelType w:val="hybridMultilevel"/>
    <w:tmpl w:val="7074A4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70F1C33"/>
    <w:multiLevelType w:val="hybridMultilevel"/>
    <w:tmpl w:val="268AD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7325ADB"/>
    <w:multiLevelType w:val="hybridMultilevel"/>
    <w:tmpl w:val="7B9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D262B8"/>
    <w:multiLevelType w:val="hybridMultilevel"/>
    <w:tmpl w:val="0E403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ED14E24"/>
    <w:multiLevelType w:val="hybridMultilevel"/>
    <w:tmpl w:val="E856D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0566CD"/>
    <w:multiLevelType w:val="multilevel"/>
    <w:tmpl w:val="25743348"/>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b/>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24A7792"/>
    <w:multiLevelType w:val="multilevel"/>
    <w:tmpl w:val="D2EA046A"/>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4957366"/>
    <w:multiLevelType w:val="hybridMultilevel"/>
    <w:tmpl w:val="B1DE4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7B1F55"/>
    <w:multiLevelType w:val="multilevel"/>
    <w:tmpl w:val="85743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C2638B5"/>
    <w:multiLevelType w:val="hybridMultilevel"/>
    <w:tmpl w:val="DABACC88"/>
    <w:lvl w:ilvl="0" w:tplc="4128F8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CE14DA9"/>
    <w:multiLevelType w:val="hybridMultilevel"/>
    <w:tmpl w:val="1E249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FA756A"/>
    <w:multiLevelType w:val="hybridMultilevel"/>
    <w:tmpl w:val="71F2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8825DF8"/>
    <w:multiLevelType w:val="hybridMultilevel"/>
    <w:tmpl w:val="9DE834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8"/>
  </w:num>
  <w:num w:numId="2">
    <w:abstractNumId w:val="16"/>
  </w:num>
  <w:num w:numId="3">
    <w:abstractNumId w:val="11"/>
  </w:num>
  <w:num w:numId="4">
    <w:abstractNumId w:val="37"/>
  </w:num>
  <w:num w:numId="5">
    <w:abstractNumId w:val="4"/>
  </w:num>
  <w:num w:numId="6">
    <w:abstractNumId w:val="1"/>
  </w:num>
  <w:num w:numId="7">
    <w:abstractNumId w:val="41"/>
  </w:num>
  <w:num w:numId="8">
    <w:abstractNumId w:val="18"/>
  </w:num>
  <w:num w:numId="9">
    <w:abstractNumId w:val="23"/>
  </w:num>
  <w:num w:numId="10">
    <w:abstractNumId w:val="22"/>
  </w:num>
  <w:num w:numId="11">
    <w:abstractNumId w:val="28"/>
  </w:num>
  <w:num w:numId="12">
    <w:abstractNumId w:val="7"/>
  </w:num>
  <w:num w:numId="13">
    <w:abstractNumId w:val="8"/>
  </w:num>
  <w:num w:numId="14">
    <w:abstractNumId w:val="9"/>
  </w:num>
  <w:num w:numId="15">
    <w:abstractNumId w:val="33"/>
  </w:num>
  <w:num w:numId="16">
    <w:abstractNumId w:val="39"/>
  </w:num>
  <w:num w:numId="17">
    <w:abstractNumId w:val="40"/>
  </w:num>
  <w:num w:numId="18">
    <w:abstractNumId w:val="20"/>
  </w:num>
  <w:num w:numId="19">
    <w:abstractNumId w:val="30"/>
  </w:num>
  <w:num w:numId="20">
    <w:abstractNumId w:val="10"/>
  </w:num>
  <w:num w:numId="21">
    <w:abstractNumId w:val="36"/>
  </w:num>
  <w:num w:numId="22">
    <w:abstractNumId w:val="2"/>
  </w:num>
  <w:num w:numId="23">
    <w:abstractNumId w:val="19"/>
  </w:num>
  <w:num w:numId="24">
    <w:abstractNumId w:val="21"/>
  </w:num>
  <w:num w:numId="25">
    <w:abstractNumId w:val="27"/>
  </w:num>
  <w:num w:numId="26">
    <w:abstractNumId w:val="3"/>
  </w:num>
  <w:num w:numId="27">
    <w:abstractNumId w:val="34"/>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6"/>
  </w:num>
  <w:num w:numId="31">
    <w:abstractNumId w:val="35"/>
  </w:num>
  <w:num w:numId="32">
    <w:abstractNumId w:val="29"/>
  </w:num>
  <w:num w:numId="33">
    <w:abstractNumId w:val="32"/>
  </w:num>
  <w:num w:numId="34">
    <w:abstractNumId w:val="31"/>
  </w:num>
  <w:num w:numId="35">
    <w:abstractNumId w:val="12"/>
  </w:num>
  <w:num w:numId="36">
    <w:abstractNumId w:val="6"/>
  </w:num>
  <w:num w:numId="37">
    <w:abstractNumId w:val="15"/>
  </w:num>
  <w:num w:numId="38">
    <w:abstractNumId w:val="25"/>
  </w:num>
  <w:num w:numId="39">
    <w:abstractNumId w:val="17"/>
  </w:num>
  <w:num w:numId="40">
    <w:abstractNumId w:val="24"/>
  </w:num>
  <w:num w:numId="41">
    <w:abstractNumId w:val="13"/>
  </w:num>
  <w:num w:numId="42">
    <w:abstractNumId w:val="5"/>
  </w:num>
  <w:num w:numId="43">
    <w:abstractNumId w:val="14"/>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AA7"/>
    <w:rsid w:val="00012056"/>
    <w:rsid w:val="000268BE"/>
    <w:rsid w:val="00031B15"/>
    <w:rsid w:val="000344B5"/>
    <w:rsid w:val="00054590"/>
    <w:rsid w:val="00056070"/>
    <w:rsid w:val="0006276D"/>
    <w:rsid w:val="00064CEB"/>
    <w:rsid w:val="00082879"/>
    <w:rsid w:val="00091441"/>
    <w:rsid w:val="0009443F"/>
    <w:rsid w:val="000B49F6"/>
    <w:rsid w:val="000B56E6"/>
    <w:rsid w:val="000B6BEB"/>
    <w:rsid w:val="000D62A3"/>
    <w:rsid w:val="000D7260"/>
    <w:rsid w:val="000E266F"/>
    <w:rsid w:val="000F0110"/>
    <w:rsid w:val="00105425"/>
    <w:rsid w:val="00105E7F"/>
    <w:rsid w:val="001112ED"/>
    <w:rsid w:val="00114A0B"/>
    <w:rsid w:val="00115180"/>
    <w:rsid w:val="001212DC"/>
    <w:rsid w:val="001246C7"/>
    <w:rsid w:val="001274F3"/>
    <w:rsid w:val="00132B53"/>
    <w:rsid w:val="00133ED4"/>
    <w:rsid w:val="0014222A"/>
    <w:rsid w:val="00153137"/>
    <w:rsid w:val="001550C4"/>
    <w:rsid w:val="00181ED2"/>
    <w:rsid w:val="001869A7"/>
    <w:rsid w:val="00195CDD"/>
    <w:rsid w:val="001973DE"/>
    <w:rsid w:val="001A1409"/>
    <w:rsid w:val="001B3476"/>
    <w:rsid w:val="001B37E6"/>
    <w:rsid w:val="001B6031"/>
    <w:rsid w:val="001C7D07"/>
    <w:rsid w:val="001D0ADA"/>
    <w:rsid w:val="001F1425"/>
    <w:rsid w:val="002221E3"/>
    <w:rsid w:val="002254E0"/>
    <w:rsid w:val="00235B46"/>
    <w:rsid w:val="00236C14"/>
    <w:rsid w:val="0026720B"/>
    <w:rsid w:val="00286492"/>
    <w:rsid w:val="0029013D"/>
    <w:rsid w:val="00296A07"/>
    <w:rsid w:val="002A5506"/>
    <w:rsid w:val="002B3DE5"/>
    <w:rsid w:val="002B72BF"/>
    <w:rsid w:val="002C6252"/>
    <w:rsid w:val="002C768B"/>
    <w:rsid w:val="002D73A6"/>
    <w:rsid w:val="002E482E"/>
    <w:rsid w:val="002E7DD2"/>
    <w:rsid w:val="002F2B80"/>
    <w:rsid w:val="0030530B"/>
    <w:rsid w:val="00311AA7"/>
    <w:rsid w:val="003159B3"/>
    <w:rsid w:val="0032030A"/>
    <w:rsid w:val="0033244D"/>
    <w:rsid w:val="003431C7"/>
    <w:rsid w:val="00343435"/>
    <w:rsid w:val="00343FE2"/>
    <w:rsid w:val="0034500B"/>
    <w:rsid w:val="00346838"/>
    <w:rsid w:val="0036697C"/>
    <w:rsid w:val="00393DB2"/>
    <w:rsid w:val="0039525B"/>
    <w:rsid w:val="003C302C"/>
    <w:rsid w:val="003C3DD9"/>
    <w:rsid w:val="003C57B1"/>
    <w:rsid w:val="003E5962"/>
    <w:rsid w:val="003E697A"/>
    <w:rsid w:val="003F751D"/>
    <w:rsid w:val="00405194"/>
    <w:rsid w:val="00417A4F"/>
    <w:rsid w:val="004301C5"/>
    <w:rsid w:val="004325CB"/>
    <w:rsid w:val="0043567E"/>
    <w:rsid w:val="004515E8"/>
    <w:rsid w:val="00452913"/>
    <w:rsid w:val="00482089"/>
    <w:rsid w:val="00482611"/>
    <w:rsid w:val="004971D8"/>
    <w:rsid w:val="004B3857"/>
    <w:rsid w:val="004C42F1"/>
    <w:rsid w:val="004E2940"/>
    <w:rsid w:val="004F570D"/>
    <w:rsid w:val="00512DB0"/>
    <w:rsid w:val="005160E6"/>
    <w:rsid w:val="005551B4"/>
    <w:rsid w:val="0056399F"/>
    <w:rsid w:val="00571A62"/>
    <w:rsid w:val="00576A38"/>
    <w:rsid w:val="00577FDA"/>
    <w:rsid w:val="00581E27"/>
    <w:rsid w:val="00597297"/>
    <w:rsid w:val="005A15C8"/>
    <w:rsid w:val="005B1966"/>
    <w:rsid w:val="005B2755"/>
    <w:rsid w:val="005B41FD"/>
    <w:rsid w:val="005C2E43"/>
    <w:rsid w:val="005D5E24"/>
    <w:rsid w:val="005F2ABE"/>
    <w:rsid w:val="005F5AF1"/>
    <w:rsid w:val="00605E7F"/>
    <w:rsid w:val="00611C57"/>
    <w:rsid w:val="00622D12"/>
    <w:rsid w:val="006256E6"/>
    <w:rsid w:val="00626E1D"/>
    <w:rsid w:val="00642514"/>
    <w:rsid w:val="00646FF1"/>
    <w:rsid w:val="00651EC0"/>
    <w:rsid w:val="00667891"/>
    <w:rsid w:val="006779A3"/>
    <w:rsid w:val="00681932"/>
    <w:rsid w:val="006870E2"/>
    <w:rsid w:val="00690C49"/>
    <w:rsid w:val="0069498E"/>
    <w:rsid w:val="00696DFF"/>
    <w:rsid w:val="006B5E78"/>
    <w:rsid w:val="006D1CC6"/>
    <w:rsid w:val="006D6BC9"/>
    <w:rsid w:val="006E4759"/>
    <w:rsid w:val="006E6C61"/>
    <w:rsid w:val="006F11E7"/>
    <w:rsid w:val="006F4973"/>
    <w:rsid w:val="0070126E"/>
    <w:rsid w:val="0072057F"/>
    <w:rsid w:val="00723BF0"/>
    <w:rsid w:val="00740D17"/>
    <w:rsid w:val="00741265"/>
    <w:rsid w:val="00752A94"/>
    <w:rsid w:val="00763E61"/>
    <w:rsid w:val="007644F7"/>
    <w:rsid w:val="00764A43"/>
    <w:rsid w:val="00783486"/>
    <w:rsid w:val="007A2193"/>
    <w:rsid w:val="007A5A8E"/>
    <w:rsid w:val="007B0FAD"/>
    <w:rsid w:val="007B2F87"/>
    <w:rsid w:val="007C7D18"/>
    <w:rsid w:val="007D3B39"/>
    <w:rsid w:val="007D5525"/>
    <w:rsid w:val="007D56A6"/>
    <w:rsid w:val="007F72CB"/>
    <w:rsid w:val="008010A9"/>
    <w:rsid w:val="008129A3"/>
    <w:rsid w:val="008164BE"/>
    <w:rsid w:val="00843D33"/>
    <w:rsid w:val="008442CE"/>
    <w:rsid w:val="00861D41"/>
    <w:rsid w:val="0086680E"/>
    <w:rsid w:val="008762FB"/>
    <w:rsid w:val="008828F7"/>
    <w:rsid w:val="00883B9D"/>
    <w:rsid w:val="00885B22"/>
    <w:rsid w:val="00891A35"/>
    <w:rsid w:val="008C6B34"/>
    <w:rsid w:val="008D41CD"/>
    <w:rsid w:val="008E054B"/>
    <w:rsid w:val="008E4812"/>
    <w:rsid w:val="008E7716"/>
    <w:rsid w:val="00904799"/>
    <w:rsid w:val="009212E7"/>
    <w:rsid w:val="00932487"/>
    <w:rsid w:val="00947853"/>
    <w:rsid w:val="0096126A"/>
    <w:rsid w:val="0096319A"/>
    <w:rsid w:val="0098527C"/>
    <w:rsid w:val="009A2865"/>
    <w:rsid w:val="009B205A"/>
    <w:rsid w:val="009D00F9"/>
    <w:rsid w:val="009D5871"/>
    <w:rsid w:val="009E2CD0"/>
    <w:rsid w:val="009E6F9D"/>
    <w:rsid w:val="009F1F9B"/>
    <w:rsid w:val="00A00105"/>
    <w:rsid w:val="00A01250"/>
    <w:rsid w:val="00A057F0"/>
    <w:rsid w:val="00A115B9"/>
    <w:rsid w:val="00A30B13"/>
    <w:rsid w:val="00A31431"/>
    <w:rsid w:val="00A364D4"/>
    <w:rsid w:val="00A45EF1"/>
    <w:rsid w:val="00A50F71"/>
    <w:rsid w:val="00A55217"/>
    <w:rsid w:val="00A77512"/>
    <w:rsid w:val="00A932FD"/>
    <w:rsid w:val="00A96EBE"/>
    <w:rsid w:val="00AB3853"/>
    <w:rsid w:val="00AE343D"/>
    <w:rsid w:val="00B027F4"/>
    <w:rsid w:val="00B12834"/>
    <w:rsid w:val="00B31481"/>
    <w:rsid w:val="00B40815"/>
    <w:rsid w:val="00B42337"/>
    <w:rsid w:val="00B46D5B"/>
    <w:rsid w:val="00B52F3B"/>
    <w:rsid w:val="00B6032D"/>
    <w:rsid w:val="00B646F0"/>
    <w:rsid w:val="00B9360E"/>
    <w:rsid w:val="00B95AD1"/>
    <w:rsid w:val="00BA1E92"/>
    <w:rsid w:val="00BA4B36"/>
    <w:rsid w:val="00BA529C"/>
    <w:rsid w:val="00BB0639"/>
    <w:rsid w:val="00BB5D23"/>
    <w:rsid w:val="00BC4FDB"/>
    <w:rsid w:val="00BE7AA7"/>
    <w:rsid w:val="00BF5F10"/>
    <w:rsid w:val="00BF5FA7"/>
    <w:rsid w:val="00BF7098"/>
    <w:rsid w:val="00C1541E"/>
    <w:rsid w:val="00C346B8"/>
    <w:rsid w:val="00C40243"/>
    <w:rsid w:val="00C579C3"/>
    <w:rsid w:val="00C722F6"/>
    <w:rsid w:val="00C9261B"/>
    <w:rsid w:val="00C94F08"/>
    <w:rsid w:val="00CB50FF"/>
    <w:rsid w:val="00CB618A"/>
    <w:rsid w:val="00CB6E87"/>
    <w:rsid w:val="00CC1DEA"/>
    <w:rsid w:val="00CD5F47"/>
    <w:rsid w:val="00CD7EA1"/>
    <w:rsid w:val="00CE2957"/>
    <w:rsid w:val="00CE2E11"/>
    <w:rsid w:val="00CE7632"/>
    <w:rsid w:val="00CF28A7"/>
    <w:rsid w:val="00CF6B4F"/>
    <w:rsid w:val="00D024A2"/>
    <w:rsid w:val="00D054C4"/>
    <w:rsid w:val="00D071D8"/>
    <w:rsid w:val="00D22FD6"/>
    <w:rsid w:val="00D31BA3"/>
    <w:rsid w:val="00D37C9A"/>
    <w:rsid w:val="00D40041"/>
    <w:rsid w:val="00D4329C"/>
    <w:rsid w:val="00D7266C"/>
    <w:rsid w:val="00D74332"/>
    <w:rsid w:val="00D830CD"/>
    <w:rsid w:val="00D836BD"/>
    <w:rsid w:val="00D9080F"/>
    <w:rsid w:val="00D9624C"/>
    <w:rsid w:val="00D966D2"/>
    <w:rsid w:val="00DB1BEC"/>
    <w:rsid w:val="00DB608D"/>
    <w:rsid w:val="00DC16F2"/>
    <w:rsid w:val="00DE0AF1"/>
    <w:rsid w:val="00E22BE2"/>
    <w:rsid w:val="00E24281"/>
    <w:rsid w:val="00E31616"/>
    <w:rsid w:val="00E329E2"/>
    <w:rsid w:val="00E43B6D"/>
    <w:rsid w:val="00E51376"/>
    <w:rsid w:val="00E6242C"/>
    <w:rsid w:val="00E65FB9"/>
    <w:rsid w:val="00E84385"/>
    <w:rsid w:val="00E872E5"/>
    <w:rsid w:val="00EA3AD9"/>
    <w:rsid w:val="00EA6CF9"/>
    <w:rsid w:val="00EE1B47"/>
    <w:rsid w:val="00EE5BB0"/>
    <w:rsid w:val="00F00998"/>
    <w:rsid w:val="00F11CFA"/>
    <w:rsid w:val="00F139BE"/>
    <w:rsid w:val="00F13BB5"/>
    <w:rsid w:val="00F14622"/>
    <w:rsid w:val="00F1482E"/>
    <w:rsid w:val="00F42F36"/>
    <w:rsid w:val="00F44694"/>
    <w:rsid w:val="00FB4D8A"/>
    <w:rsid w:val="00FD025F"/>
    <w:rsid w:val="00FD0A55"/>
    <w:rsid w:val="00FD7E6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49" type="connector" idref="#_x0000_s1098"/>
        <o:r id="V:Rule50" type="connector" idref="#_x0000_s1052"/>
        <o:r id="V:Rule51" type="connector" idref="#_x0000_s1053"/>
        <o:r id="V:Rule52" type="connector" idref="#_x0000_s1043"/>
        <o:r id="V:Rule53" type="connector" idref="#_x0000_s1071"/>
        <o:r id="V:Rule54" type="connector" idref="#_x0000_s1064"/>
        <o:r id="V:Rule55" type="connector" idref="#_x0000_s1051"/>
        <o:r id="V:Rule56" type="connector" idref="#_x0000_s1102"/>
        <o:r id="V:Rule57" type="connector" idref="#_x0000_s1091"/>
        <o:r id="V:Rule58" type="connector" idref="#_x0000_s1077"/>
        <o:r id="V:Rule59" type="connector" idref="#_x0000_s1075"/>
        <o:r id="V:Rule60" type="connector" idref="#_x0000_s1066"/>
        <o:r id="V:Rule61" type="connector" idref="#_x0000_s1046"/>
        <o:r id="V:Rule62" type="connector" idref="#_x0000_s1073"/>
        <o:r id="V:Rule63" type="connector" idref="#_x0000_s1047"/>
        <o:r id="V:Rule64" type="connector" idref="#_x0000_s1090"/>
        <o:r id="V:Rule65" type="connector" idref="#_x0000_s1055"/>
        <o:r id="V:Rule66" type="connector" idref="#_x0000_s1100"/>
        <o:r id="V:Rule67" type="connector" idref="#_x0000_s1067"/>
        <o:r id="V:Rule68" type="connector" idref="#_x0000_s1092"/>
        <o:r id="V:Rule69" type="connector" idref="#_x0000_s1031"/>
        <o:r id="V:Rule70" type="connector" idref="#_x0000_s1093"/>
        <o:r id="V:Rule71" type="connector" idref="#_x0000_s1112"/>
        <o:r id="V:Rule72" type="connector" idref="#_x0000_s1069"/>
        <o:r id="V:Rule73" type="connector" idref="#_x0000_s1070"/>
        <o:r id="V:Rule74" type="connector" idref="#_x0000_s1106"/>
        <o:r id="V:Rule75" type="connector" idref="#_x0000_s1113"/>
        <o:r id="V:Rule76" type="connector" idref="#_x0000_s1044"/>
        <o:r id="V:Rule77" type="connector" idref="#_x0000_s1048"/>
        <o:r id="V:Rule78" type="connector" idref="#_x0000_s1050"/>
        <o:r id="V:Rule79" type="connector" idref="#_x0000_s1101"/>
        <o:r id="V:Rule80" type="connector" idref="#_x0000_s1078"/>
        <o:r id="V:Rule81" type="connector" idref="#_x0000_s1065"/>
        <o:r id="V:Rule82" type="connector" idref="#_x0000_s1049"/>
        <o:r id="V:Rule83" type="connector" idref="#_x0000_s1096"/>
        <o:r id="V:Rule84" type="connector" idref="#_x0000_s1076"/>
        <o:r id="V:Rule85" type="connector" idref="#_x0000_s1097"/>
        <o:r id="V:Rule86" type="connector" idref="#_x0000_s1072"/>
        <o:r id="V:Rule87" type="connector" idref="#_x0000_s1068"/>
        <o:r id="V:Rule88" type="connector" idref="#_x0000_s1094"/>
        <o:r id="V:Rule89" type="connector" idref="#_x0000_s1104"/>
        <o:r id="V:Rule90" type="connector" idref="#_x0000_s1095"/>
        <o:r id="V:Rule91" type="connector" idref="#_x0000_s1103"/>
        <o:r id="V:Rule92" type="connector" idref="#_x0000_s1054"/>
        <o:r id="V:Rule93" type="connector" idref="#_x0000_s1105"/>
        <o:r id="V:Rule94" type="connector" idref="#_x0000_s1074"/>
        <o:r id="V:Rule95" type="connector" idref="#_x0000_s1045"/>
        <o:r id="V:Rule96" type="connector" idref="#_x0000_s109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AA7"/>
  </w:style>
  <w:style w:type="paragraph" w:styleId="Titre1">
    <w:name w:val="heading 1"/>
    <w:basedOn w:val="Normal"/>
    <w:next w:val="Normal"/>
    <w:link w:val="Titre1Car"/>
    <w:autoRedefine/>
    <w:uiPriority w:val="9"/>
    <w:qFormat/>
    <w:rsid w:val="00B42337"/>
    <w:pPr>
      <w:keepNext/>
      <w:keepLines/>
      <w:spacing w:before="240" w:after="120" w:line="259" w:lineRule="auto"/>
      <w:outlineLvl w:val="0"/>
    </w:pPr>
    <w:rPr>
      <w:rFonts w:ascii="Arial Narrow" w:eastAsiaTheme="majorEastAsia" w:hAnsi="Arial Narrow" w:cs="Times New Roman"/>
      <w:b/>
      <w:sz w:val="24"/>
      <w:szCs w:val="32"/>
    </w:rPr>
  </w:style>
  <w:style w:type="paragraph" w:styleId="Titre2">
    <w:name w:val="heading 2"/>
    <w:basedOn w:val="Normal"/>
    <w:next w:val="Normal"/>
    <w:link w:val="Titre2Car"/>
    <w:autoRedefine/>
    <w:uiPriority w:val="9"/>
    <w:unhideWhenUsed/>
    <w:qFormat/>
    <w:rsid w:val="009F1F9B"/>
    <w:pPr>
      <w:keepNext/>
      <w:keepLines/>
      <w:numPr>
        <w:ilvl w:val="1"/>
        <w:numId w:val="43"/>
      </w:numPr>
      <w:spacing w:before="200" w:after="0"/>
      <w:outlineLvl w:val="1"/>
    </w:pPr>
    <w:rPr>
      <w:rFonts w:ascii="Arial Narrow" w:eastAsiaTheme="majorEastAsia" w:hAnsi="Arial Narrow" w:cstheme="majorBidi"/>
      <w:b/>
      <w:bCs/>
      <w:sz w:val="24"/>
      <w:szCs w:val="26"/>
    </w:rPr>
  </w:style>
  <w:style w:type="paragraph" w:styleId="Titre3">
    <w:name w:val="heading 3"/>
    <w:basedOn w:val="Normal"/>
    <w:next w:val="Normal"/>
    <w:link w:val="Titre3Car"/>
    <w:autoRedefine/>
    <w:uiPriority w:val="9"/>
    <w:unhideWhenUsed/>
    <w:qFormat/>
    <w:rsid w:val="00741265"/>
    <w:pPr>
      <w:keepNext/>
      <w:keepLines/>
      <w:numPr>
        <w:ilvl w:val="2"/>
        <w:numId w:val="45"/>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autoRedefine/>
    <w:uiPriority w:val="9"/>
    <w:unhideWhenUsed/>
    <w:qFormat/>
    <w:rsid w:val="000B49F6"/>
    <w:pPr>
      <w:keepNext/>
      <w:keepLines/>
      <w:numPr>
        <w:ilvl w:val="3"/>
        <w:numId w:val="45"/>
      </w:numPr>
      <w:spacing w:before="200" w:after="0" w:line="360" w:lineRule="auto"/>
      <w:outlineLvl w:val="3"/>
    </w:pPr>
    <w:rPr>
      <w:rFonts w:asciiTheme="majorHAnsi" w:eastAsiaTheme="majorEastAsia" w:hAnsiTheme="majorHAnsi" w:cstheme="majorBidi"/>
      <w:b/>
      <w:bCs/>
      <w:iCs/>
      <w:color w:val="000000" w:themeColor="text1"/>
    </w:rPr>
  </w:style>
  <w:style w:type="paragraph" w:styleId="Titre5">
    <w:name w:val="heading 5"/>
    <w:basedOn w:val="Normal"/>
    <w:next w:val="Normal"/>
    <w:link w:val="Titre5Car"/>
    <w:uiPriority w:val="9"/>
    <w:semiHidden/>
    <w:unhideWhenUsed/>
    <w:qFormat/>
    <w:rsid w:val="00741265"/>
    <w:pPr>
      <w:keepNext/>
      <w:keepLines/>
      <w:numPr>
        <w:ilvl w:val="4"/>
        <w:numId w:val="45"/>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41265"/>
    <w:pPr>
      <w:keepNext/>
      <w:keepLines/>
      <w:numPr>
        <w:ilvl w:val="5"/>
        <w:numId w:val="45"/>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41265"/>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41265"/>
    <w:pPr>
      <w:keepNext/>
      <w:keepLines/>
      <w:numPr>
        <w:ilvl w:val="7"/>
        <w:numId w:val="4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41265"/>
    <w:pPr>
      <w:keepNext/>
      <w:keepLines/>
      <w:numPr>
        <w:ilvl w:val="8"/>
        <w:numId w:val="4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AA7"/>
    <w:pPr>
      <w:ind w:left="720"/>
      <w:contextualSpacing/>
    </w:pPr>
  </w:style>
  <w:style w:type="paragraph" w:styleId="Notedebasdepage">
    <w:name w:val="footnote text"/>
    <w:basedOn w:val="Normal"/>
    <w:link w:val="NotedebasdepageCar"/>
    <w:uiPriority w:val="99"/>
    <w:semiHidden/>
    <w:unhideWhenUsed/>
    <w:rsid w:val="00311A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11AA7"/>
    <w:rPr>
      <w:sz w:val="20"/>
      <w:szCs w:val="20"/>
    </w:rPr>
  </w:style>
  <w:style w:type="character" w:styleId="Appelnotedebasdep">
    <w:name w:val="footnote reference"/>
    <w:basedOn w:val="Policepardfaut"/>
    <w:uiPriority w:val="99"/>
    <w:semiHidden/>
    <w:unhideWhenUsed/>
    <w:rsid w:val="00311AA7"/>
    <w:rPr>
      <w:vertAlign w:val="superscript"/>
    </w:rPr>
  </w:style>
  <w:style w:type="paragraph" w:styleId="En-tte">
    <w:name w:val="header"/>
    <w:basedOn w:val="Normal"/>
    <w:link w:val="En-tteCar"/>
    <w:uiPriority w:val="99"/>
    <w:unhideWhenUsed/>
    <w:rsid w:val="00311AA7"/>
    <w:pPr>
      <w:tabs>
        <w:tab w:val="center" w:pos="4536"/>
        <w:tab w:val="right" w:pos="9072"/>
      </w:tabs>
      <w:spacing w:after="0" w:line="240" w:lineRule="auto"/>
    </w:pPr>
  </w:style>
  <w:style w:type="character" w:customStyle="1" w:styleId="En-tteCar">
    <w:name w:val="En-tête Car"/>
    <w:basedOn w:val="Policepardfaut"/>
    <w:link w:val="En-tte"/>
    <w:uiPriority w:val="99"/>
    <w:rsid w:val="00311AA7"/>
  </w:style>
  <w:style w:type="paragraph" w:styleId="Pieddepage">
    <w:name w:val="footer"/>
    <w:basedOn w:val="Normal"/>
    <w:link w:val="PieddepageCar"/>
    <w:uiPriority w:val="99"/>
    <w:unhideWhenUsed/>
    <w:rsid w:val="00311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AA7"/>
  </w:style>
  <w:style w:type="paragraph" w:styleId="Textedebulles">
    <w:name w:val="Balloon Text"/>
    <w:basedOn w:val="Normal"/>
    <w:link w:val="TextedebullesCar"/>
    <w:uiPriority w:val="99"/>
    <w:semiHidden/>
    <w:unhideWhenUsed/>
    <w:rsid w:val="00235B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B46"/>
    <w:rPr>
      <w:rFonts w:ascii="Tahoma" w:hAnsi="Tahoma" w:cs="Tahoma"/>
      <w:sz w:val="16"/>
      <w:szCs w:val="16"/>
    </w:rPr>
  </w:style>
  <w:style w:type="paragraph" w:styleId="Notedefin">
    <w:name w:val="endnote text"/>
    <w:basedOn w:val="Normal"/>
    <w:link w:val="NotedefinCar"/>
    <w:uiPriority w:val="99"/>
    <w:semiHidden/>
    <w:unhideWhenUsed/>
    <w:rsid w:val="00D836BD"/>
    <w:pPr>
      <w:spacing w:after="0" w:line="240" w:lineRule="auto"/>
    </w:pPr>
    <w:rPr>
      <w:sz w:val="20"/>
      <w:szCs w:val="20"/>
    </w:rPr>
  </w:style>
  <w:style w:type="character" w:customStyle="1" w:styleId="NotedefinCar">
    <w:name w:val="Note de fin Car"/>
    <w:basedOn w:val="Policepardfaut"/>
    <w:link w:val="Notedefin"/>
    <w:uiPriority w:val="99"/>
    <w:semiHidden/>
    <w:rsid w:val="00D836BD"/>
    <w:rPr>
      <w:sz w:val="20"/>
      <w:szCs w:val="20"/>
    </w:rPr>
  </w:style>
  <w:style w:type="character" w:styleId="Appeldenotedefin">
    <w:name w:val="endnote reference"/>
    <w:basedOn w:val="Policepardfaut"/>
    <w:uiPriority w:val="99"/>
    <w:semiHidden/>
    <w:unhideWhenUsed/>
    <w:rsid w:val="00D836BD"/>
    <w:rPr>
      <w:vertAlign w:val="superscript"/>
    </w:rPr>
  </w:style>
  <w:style w:type="paragraph" w:styleId="NormalWeb">
    <w:name w:val="Normal (Web)"/>
    <w:basedOn w:val="Normal"/>
    <w:uiPriority w:val="99"/>
    <w:unhideWhenUsed/>
    <w:rsid w:val="007205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xplorateurdedocuments">
    <w:name w:val="Document Map"/>
    <w:basedOn w:val="Normal"/>
    <w:link w:val="ExplorateurdedocumentsCar"/>
    <w:uiPriority w:val="99"/>
    <w:semiHidden/>
    <w:unhideWhenUsed/>
    <w:rsid w:val="001B603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B6031"/>
    <w:rPr>
      <w:rFonts w:ascii="Tahoma" w:hAnsi="Tahoma" w:cs="Tahoma"/>
      <w:sz w:val="16"/>
      <w:szCs w:val="16"/>
    </w:rPr>
  </w:style>
  <w:style w:type="character" w:customStyle="1" w:styleId="Titre1Car">
    <w:name w:val="Titre 1 Car"/>
    <w:basedOn w:val="Policepardfaut"/>
    <w:link w:val="Titre1"/>
    <w:uiPriority w:val="9"/>
    <w:rsid w:val="00B42337"/>
    <w:rPr>
      <w:rFonts w:ascii="Arial Narrow" w:eastAsiaTheme="majorEastAsia" w:hAnsi="Arial Narrow" w:cs="Times New Roman"/>
      <w:b/>
      <w:sz w:val="24"/>
      <w:szCs w:val="32"/>
    </w:rPr>
  </w:style>
  <w:style w:type="character" w:styleId="Marquedecommentaire">
    <w:name w:val="annotation reference"/>
    <w:basedOn w:val="Policepardfaut"/>
    <w:uiPriority w:val="99"/>
    <w:semiHidden/>
    <w:unhideWhenUsed/>
    <w:rsid w:val="00E31616"/>
    <w:rPr>
      <w:sz w:val="16"/>
      <w:szCs w:val="16"/>
    </w:rPr>
  </w:style>
  <w:style w:type="paragraph" w:styleId="Commentaire">
    <w:name w:val="annotation text"/>
    <w:basedOn w:val="Normal"/>
    <w:link w:val="CommentaireCar"/>
    <w:uiPriority w:val="99"/>
    <w:semiHidden/>
    <w:unhideWhenUsed/>
    <w:rsid w:val="00E31616"/>
    <w:pPr>
      <w:spacing w:line="240" w:lineRule="auto"/>
    </w:pPr>
    <w:rPr>
      <w:sz w:val="20"/>
      <w:szCs w:val="20"/>
    </w:rPr>
  </w:style>
  <w:style w:type="character" w:customStyle="1" w:styleId="CommentaireCar">
    <w:name w:val="Commentaire Car"/>
    <w:basedOn w:val="Policepardfaut"/>
    <w:link w:val="Commentaire"/>
    <w:uiPriority w:val="99"/>
    <w:semiHidden/>
    <w:rsid w:val="00E31616"/>
    <w:rPr>
      <w:sz w:val="20"/>
      <w:szCs w:val="20"/>
    </w:rPr>
  </w:style>
  <w:style w:type="paragraph" w:styleId="Objetducommentaire">
    <w:name w:val="annotation subject"/>
    <w:basedOn w:val="Commentaire"/>
    <w:next w:val="Commentaire"/>
    <w:link w:val="ObjetducommentaireCar"/>
    <w:uiPriority w:val="99"/>
    <w:semiHidden/>
    <w:unhideWhenUsed/>
    <w:rsid w:val="00E31616"/>
    <w:rPr>
      <w:b/>
      <w:bCs/>
    </w:rPr>
  </w:style>
  <w:style w:type="character" w:customStyle="1" w:styleId="ObjetducommentaireCar">
    <w:name w:val="Objet du commentaire Car"/>
    <w:basedOn w:val="CommentaireCar"/>
    <w:link w:val="Objetducommentaire"/>
    <w:uiPriority w:val="99"/>
    <w:semiHidden/>
    <w:rsid w:val="00E31616"/>
    <w:rPr>
      <w:b/>
      <w:bCs/>
      <w:sz w:val="20"/>
      <w:szCs w:val="20"/>
    </w:rPr>
  </w:style>
  <w:style w:type="character" w:customStyle="1" w:styleId="Titre2Car">
    <w:name w:val="Titre 2 Car"/>
    <w:basedOn w:val="Policepardfaut"/>
    <w:link w:val="Titre2"/>
    <w:uiPriority w:val="9"/>
    <w:rsid w:val="009F1F9B"/>
    <w:rPr>
      <w:rFonts w:ascii="Arial Narrow" w:eastAsiaTheme="majorEastAsia" w:hAnsi="Arial Narrow" w:cstheme="majorBidi"/>
      <w:b/>
      <w:bCs/>
      <w:sz w:val="24"/>
      <w:szCs w:val="26"/>
    </w:rPr>
  </w:style>
  <w:style w:type="paragraph" w:styleId="Lgende">
    <w:name w:val="caption"/>
    <w:basedOn w:val="Normal"/>
    <w:next w:val="Normal"/>
    <w:autoRedefine/>
    <w:uiPriority w:val="35"/>
    <w:unhideWhenUsed/>
    <w:qFormat/>
    <w:rsid w:val="00FB4D8A"/>
    <w:pPr>
      <w:spacing w:line="240" w:lineRule="auto"/>
    </w:pPr>
    <w:rPr>
      <w:rFonts w:ascii="Times New Roman" w:hAnsi="Times New Roman"/>
      <w:b/>
      <w:bCs/>
      <w:sz w:val="24"/>
      <w:szCs w:val="18"/>
    </w:rPr>
  </w:style>
  <w:style w:type="paragraph" w:customStyle="1" w:styleId="Default">
    <w:name w:val="Default"/>
    <w:rsid w:val="00C9261B"/>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59"/>
    <w:rsid w:val="00C92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7D3B39"/>
    <w:rPr>
      <w:color w:val="0000FF" w:themeColor="hyperlink"/>
      <w:u w:val="single"/>
    </w:rPr>
  </w:style>
  <w:style w:type="character" w:customStyle="1" w:styleId="Titre3Car">
    <w:name w:val="Titre 3 Car"/>
    <w:basedOn w:val="Policepardfaut"/>
    <w:link w:val="Titre3"/>
    <w:uiPriority w:val="9"/>
    <w:rsid w:val="00741265"/>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0B49F6"/>
    <w:rPr>
      <w:rFonts w:asciiTheme="majorHAnsi" w:eastAsiaTheme="majorEastAsia" w:hAnsiTheme="majorHAnsi" w:cstheme="majorBidi"/>
      <w:b/>
      <w:bCs/>
      <w:iCs/>
      <w:color w:val="000000" w:themeColor="text1"/>
    </w:rPr>
  </w:style>
  <w:style w:type="paragraph" w:styleId="Tabledesillustrations">
    <w:name w:val="table of figures"/>
    <w:basedOn w:val="Normal"/>
    <w:next w:val="Normal"/>
    <w:uiPriority w:val="99"/>
    <w:unhideWhenUsed/>
    <w:rsid w:val="007D5525"/>
    <w:pPr>
      <w:spacing w:after="0"/>
    </w:pPr>
  </w:style>
  <w:style w:type="character" w:customStyle="1" w:styleId="Titre5Car">
    <w:name w:val="Titre 5 Car"/>
    <w:basedOn w:val="Policepardfaut"/>
    <w:link w:val="Titre5"/>
    <w:uiPriority w:val="9"/>
    <w:semiHidden/>
    <w:rsid w:val="0074126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4126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4126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4126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41265"/>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4222A"/>
    <w:pPr>
      <w:spacing w:before="480" w:after="0" w:line="276" w:lineRule="auto"/>
      <w:outlineLvl w:val="9"/>
    </w:pPr>
    <w:rPr>
      <w:rFonts w:asciiTheme="majorHAnsi" w:hAnsiTheme="majorHAnsi" w:cstheme="majorBidi"/>
      <w:bCs/>
      <w:color w:val="365F91" w:themeColor="accent1" w:themeShade="BF"/>
      <w:sz w:val="28"/>
      <w:szCs w:val="28"/>
      <w:lang w:eastAsia="fr-FR"/>
    </w:rPr>
  </w:style>
  <w:style w:type="paragraph" w:styleId="TM1">
    <w:name w:val="toc 1"/>
    <w:basedOn w:val="Normal"/>
    <w:next w:val="Normal"/>
    <w:autoRedefine/>
    <w:uiPriority w:val="39"/>
    <w:unhideWhenUsed/>
    <w:qFormat/>
    <w:rsid w:val="0014222A"/>
    <w:pPr>
      <w:spacing w:after="100"/>
    </w:pPr>
  </w:style>
  <w:style w:type="paragraph" w:styleId="TM2">
    <w:name w:val="toc 2"/>
    <w:basedOn w:val="Normal"/>
    <w:next w:val="Normal"/>
    <w:autoRedefine/>
    <w:uiPriority w:val="39"/>
    <w:unhideWhenUsed/>
    <w:qFormat/>
    <w:rsid w:val="0014222A"/>
    <w:pPr>
      <w:spacing w:after="100"/>
      <w:ind w:left="220"/>
    </w:pPr>
  </w:style>
  <w:style w:type="paragraph" w:styleId="TM3">
    <w:name w:val="toc 3"/>
    <w:basedOn w:val="Normal"/>
    <w:next w:val="Normal"/>
    <w:autoRedefine/>
    <w:uiPriority w:val="39"/>
    <w:unhideWhenUsed/>
    <w:qFormat/>
    <w:rsid w:val="0014222A"/>
    <w:pPr>
      <w:spacing w:after="100"/>
      <w:ind w:left="440"/>
    </w:pPr>
  </w:style>
  <w:style w:type="paragraph" w:styleId="TM4">
    <w:name w:val="toc 4"/>
    <w:basedOn w:val="Normal"/>
    <w:next w:val="Normal"/>
    <w:autoRedefine/>
    <w:uiPriority w:val="39"/>
    <w:unhideWhenUsed/>
    <w:rsid w:val="007F72CB"/>
    <w:pPr>
      <w:spacing w:after="100"/>
      <w:ind w:left="660"/>
    </w:pPr>
  </w:style>
  <w:style w:type="paragraph" w:styleId="Sansinterligne">
    <w:name w:val="No Spacing"/>
    <w:link w:val="SansinterligneCar"/>
    <w:uiPriority w:val="1"/>
    <w:qFormat/>
    <w:rsid w:val="0094785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7853"/>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www.faostat.or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www.agriculture.gouv.s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Evolution%20Production%20Rendements%20superfici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_rels/chart5.xml.rels><?xml version="1.0" encoding="UTF-8" standalone="yes"?>
<Relationships xmlns="http://schemas.openxmlformats.org/package/2006/relationships"><Relationship Id="rId1" Type="http://schemas.openxmlformats.org/officeDocument/2006/relationships/oleObject" Target="file:///F:\memoire\memo1\Base%20de%20donn&#233;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memo1\compte%20exploitation%20traditionn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v>PRODUCTION</c:v>
          </c:tx>
          <c:invertIfNegative val="0"/>
          <c:cat>
            <c:numRef>
              <c:f>Feuil5!$A$11:$A$16</c:f>
              <c:numCache>
                <c:formatCode>General</c:formatCode>
                <c:ptCount val="6"/>
                <c:pt idx="0">
                  <c:v>2009</c:v>
                </c:pt>
                <c:pt idx="1">
                  <c:v>2010</c:v>
                </c:pt>
                <c:pt idx="2">
                  <c:v>2011</c:v>
                </c:pt>
                <c:pt idx="3">
                  <c:v>2012</c:v>
                </c:pt>
                <c:pt idx="4">
                  <c:v>2013</c:v>
                </c:pt>
                <c:pt idx="5">
                  <c:v>2014</c:v>
                </c:pt>
              </c:numCache>
            </c:numRef>
          </c:cat>
          <c:val>
            <c:numRef>
              <c:f>Feuil5!$B$11:$B$16</c:f>
              <c:numCache>
                <c:formatCode>General</c:formatCode>
                <c:ptCount val="6"/>
                <c:pt idx="0">
                  <c:v>36275</c:v>
                </c:pt>
                <c:pt idx="1">
                  <c:v>3594</c:v>
                </c:pt>
                <c:pt idx="2">
                  <c:v>16400</c:v>
                </c:pt>
                <c:pt idx="3">
                  <c:v>15596</c:v>
                </c:pt>
                <c:pt idx="4">
                  <c:v>21095</c:v>
                </c:pt>
                <c:pt idx="5">
                  <c:v>24708</c:v>
                </c:pt>
              </c:numCache>
            </c:numRef>
          </c:val>
        </c:ser>
        <c:ser>
          <c:idx val="2"/>
          <c:order val="1"/>
          <c:tx>
            <c:v>SUPERFICIE</c:v>
          </c:tx>
          <c:invertIfNegative val="0"/>
          <c:cat>
            <c:numRef>
              <c:f>Feuil5!$A$11:$A$16</c:f>
              <c:numCache>
                <c:formatCode>General</c:formatCode>
                <c:ptCount val="6"/>
                <c:pt idx="0">
                  <c:v>2009</c:v>
                </c:pt>
                <c:pt idx="1">
                  <c:v>2010</c:v>
                </c:pt>
                <c:pt idx="2">
                  <c:v>2011</c:v>
                </c:pt>
                <c:pt idx="3">
                  <c:v>2012</c:v>
                </c:pt>
                <c:pt idx="4">
                  <c:v>2013</c:v>
                </c:pt>
                <c:pt idx="5">
                  <c:v>2014</c:v>
                </c:pt>
              </c:numCache>
            </c:numRef>
          </c:cat>
          <c:val>
            <c:numRef>
              <c:f>Feuil5!$C$11:$C$16</c:f>
              <c:numCache>
                <c:formatCode>General</c:formatCode>
                <c:ptCount val="6"/>
                <c:pt idx="0">
                  <c:v>8085</c:v>
                </c:pt>
                <c:pt idx="1">
                  <c:v>6820</c:v>
                </c:pt>
                <c:pt idx="2">
                  <c:v>8774</c:v>
                </c:pt>
                <c:pt idx="3">
                  <c:v>10076</c:v>
                </c:pt>
                <c:pt idx="4">
                  <c:v>9253</c:v>
                </c:pt>
                <c:pt idx="5">
                  <c:v>16670</c:v>
                </c:pt>
              </c:numCache>
            </c:numRef>
          </c:val>
        </c:ser>
        <c:dLbls>
          <c:showLegendKey val="0"/>
          <c:showVal val="0"/>
          <c:showCatName val="0"/>
          <c:showSerName val="0"/>
          <c:showPercent val="0"/>
          <c:showBubbleSize val="0"/>
        </c:dLbls>
        <c:gapWidth val="150"/>
        <c:axId val="70573440"/>
        <c:axId val="35542144"/>
      </c:barChart>
      <c:lineChart>
        <c:grouping val="standard"/>
        <c:varyColors val="0"/>
        <c:ser>
          <c:idx val="3"/>
          <c:order val="2"/>
          <c:tx>
            <c:v>RENDEMENT</c:v>
          </c:tx>
          <c:marker>
            <c:symbol val="none"/>
          </c:marker>
          <c:val>
            <c:numRef>
              <c:f>Feuil5!$D$11:$D$16</c:f>
              <c:numCache>
                <c:formatCode>General</c:formatCode>
                <c:ptCount val="6"/>
                <c:pt idx="0">
                  <c:v>465</c:v>
                </c:pt>
                <c:pt idx="1">
                  <c:v>250</c:v>
                </c:pt>
                <c:pt idx="2">
                  <c:v>204</c:v>
                </c:pt>
                <c:pt idx="3">
                  <c:v>448</c:v>
                </c:pt>
                <c:pt idx="4">
                  <c:v>260</c:v>
                </c:pt>
                <c:pt idx="5">
                  <c:v>400</c:v>
                </c:pt>
              </c:numCache>
            </c:numRef>
          </c:val>
          <c:smooth val="0"/>
        </c:ser>
        <c:dLbls>
          <c:showLegendKey val="0"/>
          <c:showVal val="0"/>
          <c:showCatName val="0"/>
          <c:showSerName val="0"/>
          <c:showPercent val="0"/>
          <c:showBubbleSize val="0"/>
        </c:dLbls>
        <c:marker val="1"/>
        <c:smooth val="0"/>
        <c:axId val="35545472"/>
        <c:axId val="35543680"/>
      </c:lineChart>
      <c:catAx>
        <c:axId val="70573440"/>
        <c:scaling>
          <c:orientation val="minMax"/>
        </c:scaling>
        <c:delete val="0"/>
        <c:axPos val="b"/>
        <c:numFmt formatCode="General" sourceLinked="1"/>
        <c:majorTickMark val="out"/>
        <c:minorTickMark val="none"/>
        <c:tickLblPos val="nextTo"/>
        <c:crossAx val="35542144"/>
        <c:crosses val="autoZero"/>
        <c:auto val="1"/>
        <c:lblAlgn val="ctr"/>
        <c:lblOffset val="100"/>
        <c:noMultiLvlLbl val="0"/>
      </c:catAx>
      <c:valAx>
        <c:axId val="35542144"/>
        <c:scaling>
          <c:orientation val="minMax"/>
        </c:scaling>
        <c:delete val="0"/>
        <c:axPos val="l"/>
        <c:majorGridlines/>
        <c:numFmt formatCode="General" sourceLinked="1"/>
        <c:majorTickMark val="out"/>
        <c:minorTickMark val="none"/>
        <c:tickLblPos val="nextTo"/>
        <c:crossAx val="70573440"/>
        <c:crosses val="autoZero"/>
        <c:crossBetween val="between"/>
      </c:valAx>
      <c:valAx>
        <c:axId val="35543680"/>
        <c:scaling>
          <c:orientation val="minMax"/>
        </c:scaling>
        <c:delete val="0"/>
        <c:axPos val="r"/>
        <c:numFmt formatCode="General" sourceLinked="1"/>
        <c:majorTickMark val="out"/>
        <c:minorTickMark val="none"/>
        <c:tickLblPos val="nextTo"/>
        <c:crossAx val="35545472"/>
        <c:crosses val="max"/>
        <c:crossBetween val="between"/>
      </c:valAx>
      <c:catAx>
        <c:axId val="35545472"/>
        <c:scaling>
          <c:orientation val="minMax"/>
        </c:scaling>
        <c:delete val="1"/>
        <c:axPos val="b"/>
        <c:majorTickMark val="out"/>
        <c:minorTickMark val="none"/>
        <c:tickLblPos val="none"/>
        <c:crossAx val="35543680"/>
        <c:crosses val="autoZero"/>
        <c:auto val="1"/>
        <c:lblAlgn val="ctr"/>
        <c:lblOffset val="100"/>
        <c:noMultiLvlLbl val="0"/>
      </c:catAx>
    </c:plotArea>
    <c:legend>
      <c:legendPos val="r"/>
      <c:layout/>
      <c:overlay val="0"/>
      <c:txPr>
        <a:bodyPr/>
        <a:lstStyle/>
        <a:p>
          <a:pPr>
            <a:defRPr>
              <a:latin typeface="Times New Roman" pitchFamily="18" charset="0"/>
              <a:cs typeface="Times New Roman" pitchFamily="18" charset="0"/>
            </a:defRPr>
          </a:pPr>
          <a:endParaRPr lang="fr-F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Lbls>
            <c:showLegendKey val="0"/>
            <c:showVal val="1"/>
            <c:showCatName val="0"/>
            <c:showSerName val="0"/>
            <c:showPercent val="0"/>
            <c:showBubbleSize val="0"/>
            <c:showLeaderLines val="1"/>
          </c:dLbls>
          <c:cat>
            <c:strRef>
              <c:f>Feuil1!$A$6:$A$9</c:f>
              <c:strCache>
                <c:ptCount val="4"/>
                <c:pt idx="0">
                  <c:v>Arachide</c:v>
                </c:pt>
                <c:pt idx="1">
                  <c:v>Mil,Sorgho,Mais</c:v>
                </c:pt>
                <c:pt idx="2">
                  <c:v>Niébé</c:v>
                </c:pt>
                <c:pt idx="3">
                  <c:v>Autres cultures</c:v>
                </c:pt>
              </c:strCache>
            </c:strRef>
          </c:cat>
          <c:val>
            <c:numRef>
              <c:f>Feuil1!$B$6:$B$9</c:f>
              <c:numCache>
                <c:formatCode>0%</c:formatCode>
                <c:ptCount val="4"/>
                <c:pt idx="0">
                  <c:v>0.51</c:v>
                </c:pt>
                <c:pt idx="1">
                  <c:v>0.26</c:v>
                </c:pt>
                <c:pt idx="2">
                  <c:v>0.21000000000000021</c:v>
                </c:pt>
                <c:pt idx="3">
                  <c:v>2.0000000000000011E-2</c:v>
                </c:pt>
              </c:numCache>
            </c:numRef>
          </c:val>
        </c:ser>
        <c:dLbls>
          <c:showLegendKey val="0"/>
          <c:showVal val="0"/>
          <c:showCatName val="0"/>
          <c:showSerName val="0"/>
          <c:showPercent val="0"/>
          <c:showBubbleSize val="0"/>
          <c:showLeaderLines val="1"/>
        </c:dLbls>
      </c:pie3DChart>
    </c:plotArea>
    <c:legend>
      <c:legendPos val="r"/>
      <c:layout/>
      <c:overlay val="0"/>
      <c:txPr>
        <a:bodyPr/>
        <a:lstStyle/>
        <a:p>
          <a:pPr rtl="0">
            <a:defRPr/>
          </a:pPr>
          <a:endParaRPr lang="fr-FR"/>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[Base de données.xlsx]Feuil2!Tableau croisé dynamique1</c:name>
    <c:fmtId val="-1"/>
  </c:pivotSource>
  <c:chart>
    <c:autoTitleDeleted val="1"/>
    <c:pivotFmts>
      <c:pivotFmt>
        <c:idx val="0"/>
        <c:marker>
          <c:symbol val="none"/>
        </c:marker>
        <c:dLbl>
          <c:idx val="0"/>
          <c:spPr/>
          <c:txPr>
            <a:bodyPr/>
            <a:lstStyle/>
            <a:p>
              <a:pPr>
                <a:defRPr/>
              </a:pPr>
              <a:endParaRPr lang="fr-FR"/>
            </a:p>
          </c:txPr>
          <c:showLegendKey val="0"/>
          <c:showVal val="0"/>
          <c:showCatName val="0"/>
          <c:showSerName val="0"/>
          <c:showPercent val="1"/>
          <c:showBubbleSize val="0"/>
        </c:dLbl>
      </c:pivotFmt>
      <c:pivotFmt>
        <c:idx val="1"/>
        <c:dLbl>
          <c:idx val="0"/>
          <c:tx>
            <c:rich>
              <a:bodyPr/>
              <a:lstStyle/>
              <a:p>
                <a:r>
                  <a:rPr lang="en-US"/>
                  <a:t> 39%</a:t>
                </a:r>
              </a:p>
            </c:rich>
          </c:tx>
          <c:showLegendKey val="0"/>
          <c:showVal val="1"/>
          <c:showCatName val="0"/>
          <c:showSerName val="0"/>
          <c:showPercent val="1"/>
          <c:showBubbleSize val="0"/>
        </c:dLbl>
      </c:pivotFmt>
      <c:pivotFmt>
        <c:idx val="2"/>
        <c:dLbl>
          <c:idx val="0"/>
          <c:tx>
            <c:rich>
              <a:bodyPr/>
              <a:lstStyle/>
              <a:p>
                <a:r>
                  <a:rPr lang="en-US"/>
                  <a:t> 61%</a:t>
                </a:r>
              </a:p>
            </c:rich>
          </c:tx>
          <c:showLegendKey val="0"/>
          <c:showVal val="1"/>
          <c:showCatName val="0"/>
          <c:showSerName val="0"/>
          <c:showPercent val="1"/>
          <c:showBubbleSize val="0"/>
        </c:dLbl>
      </c:pivotFmt>
      <c:pivotFmt>
        <c:idx val="3"/>
        <c:marker>
          <c:symbol val="none"/>
        </c:marker>
        <c:dLbl>
          <c:idx val="0"/>
          <c:spPr/>
          <c:txPr>
            <a:bodyPr/>
            <a:lstStyle/>
            <a:p>
              <a:pPr>
                <a:defRPr/>
              </a:pPr>
              <a:endParaRPr lang="fr-FR"/>
            </a:p>
          </c:txPr>
          <c:showLegendKey val="0"/>
          <c:showVal val="0"/>
          <c:showCatName val="0"/>
          <c:showSerName val="0"/>
          <c:showPercent val="1"/>
          <c:showBubbleSize val="0"/>
        </c:dLbl>
      </c:pivotFmt>
      <c:pivotFmt>
        <c:idx val="4"/>
        <c:dLbl>
          <c:idx val="0"/>
          <c:tx>
            <c:rich>
              <a:bodyPr/>
              <a:lstStyle/>
              <a:p>
                <a:r>
                  <a:rPr lang="en-US"/>
                  <a:t> 39%</a:t>
                </a:r>
              </a:p>
            </c:rich>
          </c:tx>
          <c:showLegendKey val="0"/>
          <c:showVal val="1"/>
          <c:showCatName val="0"/>
          <c:showSerName val="0"/>
          <c:showPercent val="1"/>
          <c:showBubbleSize val="0"/>
        </c:dLbl>
      </c:pivotFmt>
      <c:pivotFmt>
        <c:idx val="5"/>
        <c:dLbl>
          <c:idx val="0"/>
          <c:tx>
            <c:rich>
              <a:bodyPr/>
              <a:lstStyle/>
              <a:p>
                <a:r>
                  <a:rPr lang="en-US"/>
                  <a:t> 61%</a:t>
                </a:r>
              </a:p>
            </c:rich>
          </c:tx>
          <c:showLegendKey val="0"/>
          <c:showVal val="1"/>
          <c:showCatName val="0"/>
          <c:showSerName val="0"/>
          <c:showPercent val="1"/>
          <c:showBubbleSize val="0"/>
        </c:dLbl>
      </c:pivotFmt>
      <c:pivotFmt>
        <c:idx val="6"/>
        <c:marker>
          <c:symbol val="none"/>
        </c:marker>
        <c:dLbl>
          <c:idx val="0"/>
          <c:spPr/>
          <c:txPr>
            <a:bodyPr/>
            <a:lstStyle/>
            <a:p>
              <a:pPr>
                <a:defRPr/>
              </a:pPr>
              <a:endParaRPr lang="fr-FR"/>
            </a:p>
          </c:txPr>
          <c:showLegendKey val="0"/>
          <c:showVal val="0"/>
          <c:showCatName val="0"/>
          <c:showSerName val="0"/>
          <c:showPercent val="1"/>
          <c:showBubbleSize val="0"/>
        </c:dLbl>
      </c:pivotFmt>
      <c:pivotFmt>
        <c:idx val="7"/>
        <c:dLbl>
          <c:idx val="0"/>
          <c:tx>
            <c:rich>
              <a:bodyPr/>
              <a:lstStyle/>
              <a:p>
                <a:r>
                  <a:rPr lang="en-US"/>
                  <a:t> 39%</a:t>
                </a:r>
              </a:p>
            </c:rich>
          </c:tx>
          <c:showLegendKey val="0"/>
          <c:showVal val="1"/>
          <c:showCatName val="0"/>
          <c:showSerName val="0"/>
          <c:showPercent val="1"/>
          <c:showBubbleSize val="0"/>
        </c:dLbl>
      </c:pivotFmt>
      <c:pivotFmt>
        <c:idx val="8"/>
        <c:dLbl>
          <c:idx val="0"/>
          <c:tx>
            <c:rich>
              <a:bodyPr/>
              <a:lstStyle/>
              <a:p>
                <a:r>
                  <a:rPr lang="en-US"/>
                  <a:t> 61%</a:t>
                </a:r>
              </a:p>
            </c:rich>
          </c:tx>
          <c:showLegendKey val="0"/>
          <c:showVal val="1"/>
          <c:showCatName val="0"/>
          <c:showSerName val="0"/>
          <c:showPercent val="1"/>
          <c:showBubbleSize val="0"/>
        </c:dLbl>
      </c:pivotFmt>
    </c:pivotFmts>
    <c:view3D>
      <c:rotX val="75"/>
      <c:rotY val="0"/>
      <c:rAngAx val="0"/>
      <c:perspective val="30"/>
    </c:view3D>
    <c:floor>
      <c:thickness val="0"/>
    </c:floor>
    <c:sideWall>
      <c:thickness val="0"/>
    </c:sideWall>
    <c:backWall>
      <c:thickness val="0"/>
    </c:backWall>
    <c:plotArea>
      <c:layout/>
      <c:pie3DChart>
        <c:varyColors val="1"/>
        <c:ser>
          <c:idx val="0"/>
          <c:order val="0"/>
          <c:tx>
            <c:strRef>
              <c:f>Feuil2!$B$1</c:f>
              <c:strCache>
                <c:ptCount val="1"/>
                <c:pt idx="0">
                  <c:v>Total</c:v>
                </c:pt>
              </c:strCache>
            </c:strRef>
          </c:tx>
          <c:dPt>
            <c:idx val="0"/>
            <c:bubble3D val="0"/>
            <c:explosion val="19"/>
          </c:dPt>
          <c:dLbls>
            <c:dLbl>
              <c:idx val="0"/>
              <c:layout/>
              <c:tx>
                <c:rich>
                  <a:bodyPr/>
                  <a:lstStyle/>
                  <a:p>
                    <a:r>
                      <a:rPr lang="en-US"/>
                      <a:t> 39%</a:t>
                    </a:r>
                  </a:p>
                </c:rich>
              </c:tx>
              <c:showLegendKey val="0"/>
              <c:showVal val="1"/>
              <c:showCatName val="0"/>
              <c:showSerName val="0"/>
              <c:showPercent val="1"/>
              <c:showBubbleSize val="0"/>
            </c:dLbl>
            <c:dLbl>
              <c:idx val="1"/>
              <c:layout/>
              <c:tx>
                <c:rich>
                  <a:bodyPr/>
                  <a:lstStyle/>
                  <a:p>
                    <a:r>
                      <a:rPr lang="en-US"/>
                      <a:t> 61%</a:t>
                    </a:r>
                  </a:p>
                </c:rich>
              </c:tx>
              <c:showLegendKey val="0"/>
              <c:showVal val="1"/>
              <c:showCatName val="0"/>
              <c:showSerName val="0"/>
              <c:showPercent val="1"/>
              <c:showBubbleSize val="0"/>
            </c:dLbl>
            <c:showLegendKey val="0"/>
            <c:showVal val="0"/>
            <c:showCatName val="0"/>
            <c:showSerName val="0"/>
            <c:showPercent val="1"/>
            <c:showBubbleSize val="0"/>
            <c:showLeaderLines val="0"/>
          </c:dLbls>
          <c:cat>
            <c:strRef>
              <c:f>Feuil2!$A$2:$A$4</c:f>
              <c:strCache>
                <c:ptCount val="2"/>
                <c:pt idx="0">
                  <c:v>F</c:v>
                </c:pt>
                <c:pt idx="1">
                  <c:v>M</c:v>
                </c:pt>
              </c:strCache>
            </c:strRef>
          </c:cat>
          <c:val>
            <c:numRef>
              <c:f>Feuil2!$B$2:$B$4</c:f>
              <c:numCache>
                <c:formatCode>General</c:formatCode>
                <c:ptCount val="2"/>
                <c:pt idx="0">
                  <c:v>19</c:v>
                </c:pt>
                <c:pt idx="1">
                  <c:v>30</c:v>
                </c:pt>
              </c:numCache>
            </c:numRef>
          </c:val>
        </c:ser>
        <c:dLbls>
          <c:showLegendKey val="0"/>
          <c:showVal val="0"/>
          <c:showCatName val="0"/>
          <c:showSerName val="0"/>
          <c:showPercent val="0"/>
          <c:showBubbleSize val="0"/>
          <c:showLeaderLines val="0"/>
        </c:dLbls>
      </c:pie3DChart>
    </c:plotArea>
    <c:legend>
      <c:legendPos val="r"/>
      <c:layout/>
      <c:overlay val="0"/>
    </c:legend>
    <c:plotVisOnly val="1"/>
    <c:dispBlanksAs val="zero"/>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[Base de données.xlsx]Feuil3!Tableau croisé dynamique2</c:name>
    <c:fmtId val="-1"/>
  </c:pivotSource>
  <c:chart>
    <c:autoTitleDeleted val="1"/>
    <c:pivotFmts>
      <c:pivotFmt>
        <c:idx val="0"/>
        <c:marker>
          <c:symbol val="none"/>
        </c:marker>
        <c:dLbl>
          <c:idx val="0"/>
          <c:spPr/>
          <c:txPr>
            <a:bodyPr/>
            <a:lstStyle/>
            <a:p>
              <a:pPr>
                <a:defRPr/>
              </a:pPr>
              <a:endParaRPr lang="fr-FR"/>
            </a:p>
          </c:txPr>
          <c:showLegendKey val="0"/>
          <c:showVal val="0"/>
          <c:showCatName val="1"/>
          <c:showSerName val="0"/>
          <c:showPercent val="1"/>
          <c:showBubbleSize val="0"/>
        </c:dLbl>
      </c:pivotFmt>
      <c:pivotFmt>
        <c:idx val="1"/>
        <c:dLbl>
          <c:idx val="0"/>
          <c:tx>
            <c:rich>
              <a:bodyPr/>
              <a:lstStyle/>
              <a:p>
                <a:r>
                  <a:rPr lang="en-US"/>
                  <a:t>Entre 30 et 40 ans
37%</a:t>
                </a:r>
              </a:p>
            </c:rich>
          </c:tx>
          <c:showLegendKey val="0"/>
          <c:showVal val="0"/>
          <c:showCatName val="1"/>
          <c:showSerName val="0"/>
          <c:showPercent val="1"/>
          <c:showBubbleSize val="0"/>
        </c:dLbl>
      </c:pivotFmt>
      <c:pivotFmt>
        <c:idx val="2"/>
        <c:dLbl>
          <c:idx val="0"/>
          <c:tx>
            <c:rich>
              <a:bodyPr/>
              <a:lstStyle/>
              <a:p>
                <a:r>
                  <a:rPr lang="en-US"/>
                  <a:t>Entre 40 et 50 ans
41%</a:t>
                </a:r>
              </a:p>
            </c:rich>
          </c:tx>
          <c:showLegendKey val="0"/>
          <c:showVal val="0"/>
          <c:showCatName val="1"/>
          <c:showSerName val="0"/>
          <c:showPercent val="1"/>
          <c:showBubbleSize val="0"/>
        </c:dLbl>
      </c:pivotFmt>
      <c:pivotFmt>
        <c:idx val="3"/>
        <c:dLbl>
          <c:idx val="0"/>
          <c:tx>
            <c:rich>
              <a:bodyPr/>
              <a:lstStyle/>
              <a:p>
                <a:r>
                  <a:rPr lang="en-US"/>
                  <a:t>Entre 50 et 60 ans
16%</a:t>
                </a:r>
              </a:p>
            </c:rich>
          </c:tx>
          <c:showLegendKey val="0"/>
          <c:showVal val="0"/>
          <c:showCatName val="1"/>
          <c:showSerName val="0"/>
          <c:showPercent val="1"/>
          <c:showBubbleSize val="0"/>
        </c:dLbl>
      </c:pivotFmt>
      <c:pivotFmt>
        <c:idx val="4"/>
        <c:dLbl>
          <c:idx val="0"/>
          <c:layout>
            <c:manualLayout>
              <c:x val="5.1331583552055984E-2"/>
              <c:y val="-7.4234470691163665E-2"/>
            </c:manualLayout>
          </c:layout>
          <c:tx>
            <c:rich>
              <a:bodyPr/>
              <a:lstStyle/>
              <a:p>
                <a:r>
                  <a:rPr lang="en-US"/>
                  <a:t>Plus de 60 ans
6%</a:t>
                </a:r>
              </a:p>
            </c:rich>
          </c:tx>
          <c:showLegendKey val="0"/>
          <c:showVal val="0"/>
          <c:showCatName val="1"/>
          <c:showSerName val="0"/>
          <c:showPercent val="1"/>
          <c:showBubbleSize val="0"/>
        </c:dLbl>
      </c:pivotFmt>
      <c:pivotFmt>
        <c:idx val="5"/>
        <c:marker>
          <c:symbol val="none"/>
        </c:marker>
        <c:dLbl>
          <c:idx val="0"/>
          <c:spPr/>
          <c:txPr>
            <a:bodyPr/>
            <a:lstStyle/>
            <a:p>
              <a:pPr>
                <a:defRPr/>
              </a:pPr>
              <a:endParaRPr lang="fr-FR"/>
            </a:p>
          </c:txPr>
          <c:showLegendKey val="0"/>
          <c:showVal val="0"/>
          <c:showCatName val="1"/>
          <c:showSerName val="0"/>
          <c:showPercent val="1"/>
          <c:showBubbleSize val="0"/>
        </c:dLbl>
      </c:pivotFmt>
      <c:pivotFmt>
        <c:idx val="6"/>
        <c:dLbl>
          <c:idx val="0"/>
          <c:tx>
            <c:rich>
              <a:bodyPr/>
              <a:lstStyle/>
              <a:p>
                <a:r>
                  <a:rPr lang="en-US"/>
                  <a:t>Entre 30 et 40 ans
37%</a:t>
                </a:r>
              </a:p>
            </c:rich>
          </c:tx>
          <c:showLegendKey val="0"/>
          <c:showVal val="0"/>
          <c:showCatName val="1"/>
          <c:showSerName val="0"/>
          <c:showPercent val="1"/>
          <c:showBubbleSize val="0"/>
        </c:dLbl>
      </c:pivotFmt>
      <c:pivotFmt>
        <c:idx val="7"/>
        <c:dLbl>
          <c:idx val="0"/>
          <c:tx>
            <c:rich>
              <a:bodyPr/>
              <a:lstStyle/>
              <a:p>
                <a:r>
                  <a:rPr lang="en-US"/>
                  <a:t>Entre 40 et 50 ans
41%</a:t>
                </a:r>
              </a:p>
            </c:rich>
          </c:tx>
          <c:showLegendKey val="0"/>
          <c:showVal val="0"/>
          <c:showCatName val="1"/>
          <c:showSerName val="0"/>
          <c:showPercent val="1"/>
          <c:showBubbleSize val="0"/>
        </c:dLbl>
      </c:pivotFmt>
      <c:pivotFmt>
        <c:idx val="8"/>
        <c:dLbl>
          <c:idx val="0"/>
          <c:tx>
            <c:rich>
              <a:bodyPr/>
              <a:lstStyle/>
              <a:p>
                <a:r>
                  <a:rPr lang="en-US"/>
                  <a:t>Entre 50 et 60 ans
16%</a:t>
                </a:r>
              </a:p>
            </c:rich>
          </c:tx>
          <c:showLegendKey val="0"/>
          <c:showVal val="0"/>
          <c:showCatName val="1"/>
          <c:showSerName val="0"/>
          <c:showPercent val="1"/>
          <c:showBubbleSize val="0"/>
        </c:dLbl>
      </c:pivotFmt>
      <c:pivotFmt>
        <c:idx val="9"/>
        <c:dLbl>
          <c:idx val="0"/>
          <c:layout>
            <c:manualLayout>
              <c:x val="5.1331583552055984E-2"/>
              <c:y val="-7.4234470691163665E-2"/>
            </c:manualLayout>
          </c:layout>
          <c:tx>
            <c:rich>
              <a:bodyPr/>
              <a:lstStyle/>
              <a:p>
                <a:r>
                  <a:rPr lang="en-US"/>
                  <a:t>Plus de 60 ans
6%</a:t>
                </a:r>
              </a:p>
            </c:rich>
          </c:tx>
          <c:showLegendKey val="0"/>
          <c:showVal val="0"/>
          <c:showCatName val="1"/>
          <c:showSerName val="0"/>
          <c:showPercent val="1"/>
          <c:showBubbleSize val="0"/>
        </c:dLbl>
      </c:pivotFmt>
      <c:pivotFmt>
        <c:idx val="10"/>
        <c:marker>
          <c:symbol val="none"/>
        </c:marker>
        <c:dLbl>
          <c:idx val="0"/>
          <c:spPr/>
          <c:txPr>
            <a:bodyPr/>
            <a:lstStyle/>
            <a:p>
              <a:pPr>
                <a:defRPr/>
              </a:pPr>
              <a:endParaRPr lang="fr-FR"/>
            </a:p>
          </c:txPr>
          <c:showLegendKey val="0"/>
          <c:showVal val="0"/>
          <c:showCatName val="1"/>
          <c:showSerName val="0"/>
          <c:showPercent val="1"/>
          <c:showBubbleSize val="0"/>
        </c:dLbl>
      </c:pivotFmt>
      <c:pivotFmt>
        <c:idx val="11"/>
        <c:dLbl>
          <c:idx val="0"/>
          <c:tx>
            <c:rich>
              <a:bodyPr/>
              <a:lstStyle/>
              <a:p>
                <a:r>
                  <a:rPr lang="en-US"/>
                  <a:t>Entre 30 et 40 ans
37%</a:t>
                </a:r>
              </a:p>
            </c:rich>
          </c:tx>
          <c:showLegendKey val="0"/>
          <c:showVal val="0"/>
          <c:showCatName val="1"/>
          <c:showSerName val="0"/>
          <c:showPercent val="1"/>
          <c:showBubbleSize val="0"/>
        </c:dLbl>
      </c:pivotFmt>
      <c:pivotFmt>
        <c:idx val="12"/>
        <c:dLbl>
          <c:idx val="0"/>
          <c:tx>
            <c:rich>
              <a:bodyPr/>
              <a:lstStyle/>
              <a:p>
                <a:r>
                  <a:rPr lang="en-US"/>
                  <a:t>Entre 40 et 50 ans
41%</a:t>
                </a:r>
              </a:p>
            </c:rich>
          </c:tx>
          <c:showLegendKey val="0"/>
          <c:showVal val="0"/>
          <c:showCatName val="1"/>
          <c:showSerName val="0"/>
          <c:showPercent val="1"/>
          <c:showBubbleSize val="0"/>
        </c:dLbl>
      </c:pivotFmt>
      <c:pivotFmt>
        <c:idx val="13"/>
        <c:dLbl>
          <c:idx val="0"/>
          <c:tx>
            <c:rich>
              <a:bodyPr/>
              <a:lstStyle/>
              <a:p>
                <a:r>
                  <a:rPr lang="en-US"/>
                  <a:t>Entre 50 et 60 ans
16%</a:t>
                </a:r>
              </a:p>
            </c:rich>
          </c:tx>
          <c:showLegendKey val="0"/>
          <c:showVal val="0"/>
          <c:showCatName val="1"/>
          <c:showSerName val="0"/>
          <c:showPercent val="1"/>
          <c:showBubbleSize val="0"/>
        </c:dLbl>
      </c:pivotFmt>
      <c:pivotFmt>
        <c:idx val="14"/>
        <c:dLbl>
          <c:idx val="0"/>
          <c:layout>
            <c:manualLayout>
              <c:x val="5.1331583552055984E-2"/>
              <c:y val="-7.4234470691163665E-2"/>
            </c:manualLayout>
          </c:layout>
          <c:tx>
            <c:rich>
              <a:bodyPr/>
              <a:lstStyle/>
              <a:p>
                <a:r>
                  <a:rPr lang="en-US"/>
                  <a:t>Plus de 60 ans
6%</a:t>
                </a:r>
              </a:p>
            </c:rich>
          </c:tx>
          <c:showLegendKey val="0"/>
          <c:showVal val="0"/>
          <c:showCatName val="1"/>
          <c:showSerName val="0"/>
          <c:showPercent val="1"/>
          <c:showBubbleSize val="0"/>
        </c:dLbl>
      </c:pivotFmt>
    </c:pivotFmts>
    <c:view3D>
      <c:rotX val="15"/>
      <c:rotY val="0"/>
      <c:rAngAx val="0"/>
      <c:perspective val="30"/>
    </c:view3D>
    <c:floor>
      <c:thickness val="0"/>
    </c:floor>
    <c:sideWall>
      <c:thickness val="0"/>
    </c:sideWall>
    <c:backWall>
      <c:thickness val="0"/>
    </c:backWall>
    <c:plotArea>
      <c:layout>
        <c:manualLayout>
          <c:layoutTarget val="inner"/>
          <c:xMode val="edge"/>
          <c:yMode val="edge"/>
          <c:x val="9.3055555555555586E-2"/>
          <c:y val="0.38001093613298337"/>
          <c:w val="0.81388888888888899"/>
          <c:h val="0.5675455672207641"/>
        </c:manualLayout>
      </c:layout>
      <c:pie3DChart>
        <c:varyColors val="1"/>
        <c:ser>
          <c:idx val="0"/>
          <c:order val="0"/>
          <c:tx>
            <c:strRef>
              <c:f>Feuil3!$B$1</c:f>
              <c:strCache>
                <c:ptCount val="1"/>
                <c:pt idx="0">
                  <c:v>Total</c:v>
                </c:pt>
              </c:strCache>
            </c:strRef>
          </c:tx>
          <c:explosion val="25"/>
          <c:dLbls>
            <c:dLbl>
              <c:idx val="0"/>
              <c:layout/>
              <c:tx>
                <c:rich>
                  <a:bodyPr/>
                  <a:lstStyle/>
                  <a:p>
                    <a:r>
                      <a:rPr lang="en-US"/>
                      <a:t>Entre 30 et 40 ans
37%</a:t>
                    </a:r>
                  </a:p>
                </c:rich>
              </c:tx>
              <c:showLegendKey val="0"/>
              <c:showVal val="0"/>
              <c:showCatName val="1"/>
              <c:showSerName val="0"/>
              <c:showPercent val="1"/>
              <c:showBubbleSize val="0"/>
            </c:dLbl>
            <c:dLbl>
              <c:idx val="1"/>
              <c:layout>
                <c:manualLayout>
                  <c:x val="-5.5281940846041225E-2"/>
                  <c:y val="1.2949658664929661E-2"/>
                </c:manualLayout>
              </c:layout>
              <c:tx>
                <c:rich>
                  <a:bodyPr/>
                  <a:lstStyle/>
                  <a:p>
                    <a:r>
                      <a:rPr lang="en-US"/>
                      <a:t>Entre 40 et 50 ans
41%</a:t>
                    </a:r>
                  </a:p>
                </c:rich>
              </c:tx>
              <c:showLegendKey val="0"/>
              <c:showVal val="0"/>
              <c:showCatName val="1"/>
              <c:showSerName val="0"/>
              <c:showPercent val="1"/>
              <c:showBubbleSize val="0"/>
            </c:dLbl>
            <c:dLbl>
              <c:idx val="2"/>
              <c:layout/>
              <c:tx>
                <c:rich>
                  <a:bodyPr/>
                  <a:lstStyle/>
                  <a:p>
                    <a:r>
                      <a:rPr lang="en-US"/>
                      <a:t>Entre 50 et 60 ans
16%</a:t>
                    </a:r>
                  </a:p>
                </c:rich>
              </c:tx>
              <c:showLegendKey val="0"/>
              <c:showVal val="0"/>
              <c:showCatName val="1"/>
              <c:showSerName val="0"/>
              <c:showPercent val="1"/>
              <c:showBubbleSize val="0"/>
            </c:dLbl>
            <c:dLbl>
              <c:idx val="3"/>
              <c:layout>
                <c:manualLayout>
                  <c:x val="5.1331583552055984E-2"/>
                  <c:y val="-7.4234470691163665E-2"/>
                </c:manualLayout>
              </c:layout>
              <c:tx>
                <c:rich>
                  <a:bodyPr/>
                  <a:lstStyle/>
                  <a:p>
                    <a:r>
                      <a:rPr lang="en-US"/>
                      <a:t>Plus de 60 ans
6%</a:t>
                    </a:r>
                  </a:p>
                </c:rich>
              </c:tx>
              <c:showLegendKey val="0"/>
              <c:showVal val="0"/>
              <c:showCatName val="1"/>
              <c:showSerName val="0"/>
              <c:showPercent val="1"/>
              <c:showBubbleSize val="0"/>
            </c:dLbl>
            <c:txPr>
              <a:bodyPr/>
              <a:lstStyle/>
              <a:p>
                <a:pPr>
                  <a:defRPr/>
                </a:pPr>
                <a:endParaRPr lang="fr-FR"/>
              </a:p>
            </c:txPr>
            <c:showLegendKey val="0"/>
            <c:showVal val="0"/>
            <c:showCatName val="1"/>
            <c:showSerName val="0"/>
            <c:showPercent val="1"/>
            <c:showBubbleSize val="0"/>
            <c:showLeaderLines val="1"/>
          </c:dLbls>
          <c:cat>
            <c:strRef>
              <c:f>Feuil3!$A$2:$A$6</c:f>
              <c:strCache>
                <c:ptCount val="4"/>
                <c:pt idx="0">
                  <c:v>Groupe1</c:v>
                </c:pt>
                <c:pt idx="1">
                  <c:v>Groupe2</c:v>
                </c:pt>
                <c:pt idx="2">
                  <c:v>Groupe3</c:v>
                </c:pt>
                <c:pt idx="3">
                  <c:v>Groupe4</c:v>
                </c:pt>
              </c:strCache>
            </c:strRef>
          </c:cat>
          <c:val>
            <c:numRef>
              <c:f>Feuil3!$B$2:$B$6</c:f>
              <c:numCache>
                <c:formatCode>General</c:formatCode>
                <c:ptCount val="4"/>
                <c:pt idx="0">
                  <c:v>18</c:v>
                </c:pt>
                <c:pt idx="1">
                  <c:v>20</c:v>
                </c:pt>
                <c:pt idx="2">
                  <c:v>8</c:v>
                </c:pt>
                <c:pt idx="3">
                  <c:v>3</c:v>
                </c:pt>
              </c:numCache>
            </c:numRef>
          </c:val>
        </c:ser>
        <c:dLbls>
          <c:showLegendKey val="0"/>
          <c:showVal val="0"/>
          <c:showCatName val="0"/>
          <c:showSerName val="0"/>
          <c:showPercent val="0"/>
          <c:showBubbleSize val="0"/>
          <c:showLeaderLines val="1"/>
        </c:dLbls>
      </c:pie3DChart>
    </c:plotArea>
    <c:plotVisOnly val="1"/>
    <c:dispBlanksAs val="zero"/>
    <c:showDLblsOverMax val="0"/>
  </c:chart>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[Base de données.xlsx]Feuil2!Tableau croisé dynamique1</c:name>
    <c:fmtId val="22"/>
  </c:pivotSource>
  <c:chart>
    <c:autoTitleDeleted val="1"/>
    <c:pivotFmts>
      <c:pivotFmt>
        <c:idx val="0"/>
        <c:dLbl>
          <c:idx val="0"/>
          <c:showLegendKey val="0"/>
          <c:showVal val="1"/>
          <c:showCatName val="0"/>
          <c:showSerName val="0"/>
          <c:showPercent val="0"/>
          <c:showBubbleSize val="0"/>
        </c:dLbl>
      </c:pivotFmt>
      <c:pivotFmt>
        <c:idx val="1"/>
        <c:dLbl>
          <c:idx val="0"/>
          <c:tx>
            <c:rich>
              <a:bodyPr/>
              <a:lstStyle/>
              <a:p>
                <a:r>
                  <a:rPr lang="en-US"/>
                  <a:t> 39%</a:t>
                </a:r>
              </a:p>
            </c:rich>
          </c:tx>
          <c:showLegendKey val="0"/>
          <c:showVal val="1"/>
          <c:showCatName val="0"/>
          <c:showSerName val="0"/>
          <c:showPercent val="1"/>
          <c:showBubbleSize val="0"/>
        </c:dLbl>
      </c:pivotFmt>
      <c:pivotFmt>
        <c:idx val="2"/>
        <c:dLbl>
          <c:idx val="0"/>
          <c:tx>
            <c:rich>
              <a:bodyPr/>
              <a:lstStyle/>
              <a:p>
                <a:r>
                  <a:rPr lang="en-US"/>
                  <a:t> 61%</a:t>
                </a:r>
              </a:p>
            </c:rich>
          </c:tx>
          <c:showLegendKey val="0"/>
          <c:showVal val="1"/>
          <c:showCatName val="0"/>
          <c:showSerName val="0"/>
          <c:showPercent val="1"/>
          <c:showBubbleSize val="0"/>
        </c:dLbl>
      </c:pivotFmt>
      <c:pivotFmt>
        <c:idx val="3"/>
        <c:marker>
          <c:symbol val="none"/>
        </c:marker>
        <c:dLbl>
          <c:idx val="0"/>
          <c:delete val="1"/>
        </c:dLbl>
      </c:pivotFmt>
      <c:pivotFmt>
        <c:idx val="4"/>
        <c:dLbl>
          <c:idx val="0"/>
          <c:delete val="1"/>
        </c:dLbl>
      </c:pivotFmt>
      <c:pivotFmt>
        <c:idx val="5"/>
        <c:marker>
          <c:symbol val="none"/>
        </c:marker>
        <c:dLbl>
          <c:idx val="0"/>
          <c:spPr/>
          <c:txPr>
            <a:bodyPr/>
            <a:lstStyle/>
            <a:p>
              <a:pPr>
                <a:defRPr/>
              </a:pPr>
              <a:endParaRPr lang="fr-FR"/>
            </a:p>
          </c:txPr>
          <c:showLegendKey val="0"/>
          <c:showVal val="1"/>
          <c:showCatName val="0"/>
          <c:showSerName val="0"/>
          <c:showPercent val="0"/>
          <c:showBubbleSize val="0"/>
        </c:dLbl>
      </c:pivotFmt>
      <c:pivotFmt>
        <c:idx val="6"/>
        <c:marker>
          <c:symbol val="none"/>
        </c:marker>
        <c:dLbl>
          <c:idx val="0"/>
          <c:spPr/>
          <c:txPr>
            <a:bodyPr/>
            <a:lstStyle/>
            <a:p>
              <a:pPr>
                <a:defRPr/>
              </a:pPr>
              <a:endParaRPr lang="fr-FR"/>
            </a:p>
          </c:txPr>
          <c:showLegendKey val="0"/>
          <c:showVal val="1"/>
          <c:showCatName val="0"/>
          <c:showSerName val="0"/>
          <c:showPercent val="0"/>
          <c:showBubbleSize val="0"/>
        </c:dLbl>
      </c:pivotFmt>
    </c:pivotFmts>
    <c:plotArea>
      <c:layout/>
      <c:barChart>
        <c:barDir val="col"/>
        <c:grouping val="clustered"/>
        <c:varyColors val="0"/>
        <c:ser>
          <c:idx val="0"/>
          <c:order val="0"/>
          <c:tx>
            <c:strRef>
              <c:f>Feuil2!$B$1</c:f>
              <c:strCache>
                <c:ptCount val="1"/>
                <c:pt idx="0">
                  <c:v>Total</c:v>
                </c:pt>
              </c:strCache>
            </c:strRef>
          </c:tx>
          <c:invertIfNegative val="0"/>
          <c:dLbls>
            <c:showLegendKey val="0"/>
            <c:showVal val="1"/>
            <c:showCatName val="0"/>
            <c:showSerName val="0"/>
            <c:showPercent val="0"/>
            <c:showBubbleSize val="0"/>
            <c:showLeaderLines val="0"/>
          </c:dLbls>
          <c:cat>
            <c:strRef>
              <c:f>Feuil2!$A$2:$A$5</c:f>
              <c:strCache>
                <c:ptCount val="3"/>
                <c:pt idx="0">
                  <c:v>COOPAKEL</c:v>
                </c:pt>
                <c:pt idx="1">
                  <c:v>COPEBASE</c:v>
                </c:pt>
                <c:pt idx="2">
                  <c:v>FAPAL</c:v>
                </c:pt>
              </c:strCache>
            </c:strRef>
          </c:cat>
          <c:val>
            <c:numRef>
              <c:f>Feuil2!$B$2:$B$5</c:f>
              <c:numCache>
                <c:formatCode>General</c:formatCode>
                <c:ptCount val="3"/>
                <c:pt idx="0">
                  <c:v>21</c:v>
                </c:pt>
                <c:pt idx="1">
                  <c:v>1</c:v>
                </c:pt>
                <c:pt idx="2">
                  <c:v>26</c:v>
                </c:pt>
              </c:numCache>
            </c:numRef>
          </c:val>
        </c:ser>
        <c:dLbls>
          <c:showLegendKey val="0"/>
          <c:showVal val="0"/>
          <c:showCatName val="0"/>
          <c:showSerName val="0"/>
          <c:showPercent val="0"/>
          <c:showBubbleSize val="0"/>
        </c:dLbls>
        <c:gapWidth val="100"/>
        <c:axId val="36150272"/>
        <c:axId val="36148736"/>
      </c:barChart>
      <c:valAx>
        <c:axId val="36148736"/>
        <c:scaling>
          <c:orientation val="minMax"/>
        </c:scaling>
        <c:delete val="0"/>
        <c:axPos val="l"/>
        <c:majorGridlines/>
        <c:numFmt formatCode="General" sourceLinked="1"/>
        <c:majorTickMark val="out"/>
        <c:minorTickMark val="none"/>
        <c:tickLblPos val="nextTo"/>
        <c:crossAx val="36150272"/>
        <c:crosses val="autoZero"/>
        <c:crossBetween val="between"/>
      </c:valAx>
      <c:catAx>
        <c:axId val="36150272"/>
        <c:scaling>
          <c:orientation val="minMax"/>
        </c:scaling>
        <c:delete val="0"/>
        <c:axPos val="b"/>
        <c:majorTickMark val="out"/>
        <c:minorTickMark val="none"/>
        <c:tickLblPos val="nextTo"/>
        <c:crossAx val="36148736"/>
        <c:crosses val="autoZero"/>
        <c:auto val="1"/>
        <c:lblAlgn val="ctr"/>
        <c:lblOffset val="100"/>
        <c:noMultiLvlLbl val="0"/>
      </c:cat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dLbls>
            <c:showLegendKey val="0"/>
            <c:showVal val="1"/>
            <c:showCatName val="0"/>
            <c:showSerName val="0"/>
            <c:showPercent val="0"/>
            <c:showBubbleSize val="0"/>
            <c:showLeaderLines val="0"/>
          </c:dLbls>
          <c:cat>
            <c:strRef>
              <c:f>Feuil3!$A$12:$A$15</c:f>
              <c:strCache>
                <c:ptCount val="4"/>
                <c:pt idx="0">
                  <c:v>Stockage</c:v>
                </c:pt>
                <c:pt idx="1">
                  <c:v>Intrants</c:v>
                </c:pt>
                <c:pt idx="2">
                  <c:v>Main d'œuvre</c:v>
                </c:pt>
                <c:pt idx="3">
                  <c:v>Matériels</c:v>
                </c:pt>
              </c:strCache>
            </c:strRef>
          </c:cat>
          <c:val>
            <c:numRef>
              <c:f>Feuil3!$B$12:$B$15</c:f>
              <c:numCache>
                <c:formatCode>0%</c:formatCode>
                <c:ptCount val="4"/>
                <c:pt idx="0">
                  <c:v>5.0000000000000093E-2</c:v>
                </c:pt>
                <c:pt idx="1">
                  <c:v>0.53</c:v>
                </c:pt>
                <c:pt idx="2">
                  <c:v>0.37000000000000038</c:v>
                </c:pt>
                <c:pt idx="3">
                  <c:v>5.0000000000000093E-2</c:v>
                </c:pt>
              </c:numCache>
            </c:numRef>
          </c:val>
        </c:ser>
        <c:ser>
          <c:idx val="1"/>
          <c:order val="1"/>
          <c:explosion val="25"/>
          <c:val>
            <c:numLit>
              <c:formatCode>General</c:formatCode>
              <c:ptCount val="1"/>
              <c:pt idx="0">
                <c:v>1</c:v>
              </c:pt>
            </c:numLit>
          </c:val>
        </c:ser>
        <c:dLbls>
          <c:showLegendKey val="0"/>
          <c:showVal val="0"/>
          <c:showCatName val="0"/>
          <c:showSerName val="0"/>
          <c:showPercent val="0"/>
          <c:showBubbleSize val="0"/>
          <c:showLeaderLines val="0"/>
        </c:dLbls>
      </c:pie3DChart>
    </c:plotArea>
    <c:legend>
      <c:legendPos val="r"/>
      <c:layout/>
      <c:overlay val="0"/>
    </c:legend>
    <c:plotVisOnly val="1"/>
    <c:dispBlanksAs val="zero"/>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B87DF13AEE4DAC983842C964E0A3DA"/>
        <w:category>
          <w:name w:val="Général"/>
          <w:gallery w:val="placeholder"/>
        </w:category>
        <w:types>
          <w:type w:val="bbPlcHdr"/>
        </w:types>
        <w:behaviors>
          <w:behavior w:val="content"/>
        </w:behaviors>
        <w:guid w:val="{6DA9E1CF-9038-4F00-9FC5-E0B054EB31DE}"/>
      </w:docPartPr>
      <w:docPartBody>
        <w:p w:rsidR="007B79B7" w:rsidRDefault="007B79B7" w:rsidP="007B79B7">
          <w:pPr>
            <w:pStyle w:val="D4B87DF13AEE4DAC983842C964E0A3DA"/>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B7"/>
    <w:rsid w:val="007B7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BF7EBE42164358BEFE981464AF1085">
    <w:name w:val="D7BF7EBE42164358BEFE981464AF1085"/>
    <w:rsid w:val="007B79B7"/>
  </w:style>
  <w:style w:type="paragraph" w:customStyle="1" w:styleId="F69E2185696C48F7B96454C2C0D3B2F6">
    <w:name w:val="F69E2185696C48F7B96454C2C0D3B2F6"/>
    <w:rsid w:val="007B79B7"/>
  </w:style>
  <w:style w:type="paragraph" w:customStyle="1" w:styleId="2E90831B9FE84717BE0B4D8FD52C8E8D">
    <w:name w:val="2E90831B9FE84717BE0B4D8FD52C8E8D"/>
    <w:rsid w:val="007B79B7"/>
  </w:style>
  <w:style w:type="paragraph" w:customStyle="1" w:styleId="C940E85A7C404AC19932378887F10F0B">
    <w:name w:val="C940E85A7C404AC19932378887F10F0B"/>
    <w:rsid w:val="007B79B7"/>
  </w:style>
  <w:style w:type="paragraph" w:customStyle="1" w:styleId="0BAFCF9663AA44DAB41F21454B5982AC">
    <w:name w:val="0BAFCF9663AA44DAB41F21454B5982AC"/>
    <w:rsid w:val="007B79B7"/>
  </w:style>
  <w:style w:type="paragraph" w:customStyle="1" w:styleId="CCCC2998AD2A4AEAA3322165E6BFAF62">
    <w:name w:val="CCCC2998AD2A4AEAA3322165E6BFAF62"/>
    <w:rsid w:val="007B79B7"/>
  </w:style>
  <w:style w:type="paragraph" w:customStyle="1" w:styleId="0E11C81A7CAF4966A1B9CA8648BCE5CC">
    <w:name w:val="0E11C81A7CAF4966A1B9CA8648BCE5CC"/>
    <w:rsid w:val="007B79B7"/>
  </w:style>
  <w:style w:type="paragraph" w:customStyle="1" w:styleId="0DA228D33B2A4422B45039008AC18B98">
    <w:name w:val="0DA228D33B2A4422B45039008AC18B98"/>
    <w:rsid w:val="007B79B7"/>
  </w:style>
  <w:style w:type="paragraph" w:customStyle="1" w:styleId="4BB1BD27AD844E678B263778DDD9792D">
    <w:name w:val="4BB1BD27AD844E678B263778DDD9792D"/>
    <w:rsid w:val="007B79B7"/>
  </w:style>
  <w:style w:type="paragraph" w:customStyle="1" w:styleId="841C64B164F54C828300A4B1FC0D749F">
    <w:name w:val="841C64B164F54C828300A4B1FC0D749F"/>
    <w:rsid w:val="007B79B7"/>
  </w:style>
  <w:style w:type="paragraph" w:customStyle="1" w:styleId="D4B87DF13AEE4DAC983842C964E0A3DA">
    <w:name w:val="D4B87DF13AEE4DAC983842C964E0A3DA"/>
    <w:rsid w:val="007B79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BF7EBE42164358BEFE981464AF1085">
    <w:name w:val="D7BF7EBE42164358BEFE981464AF1085"/>
    <w:rsid w:val="007B79B7"/>
  </w:style>
  <w:style w:type="paragraph" w:customStyle="1" w:styleId="F69E2185696C48F7B96454C2C0D3B2F6">
    <w:name w:val="F69E2185696C48F7B96454C2C0D3B2F6"/>
    <w:rsid w:val="007B79B7"/>
  </w:style>
  <w:style w:type="paragraph" w:customStyle="1" w:styleId="2E90831B9FE84717BE0B4D8FD52C8E8D">
    <w:name w:val="2E90831B9FE84717BE0B4D8FD52C8E8D"/>
    <w:rsid w:val="007B79B7"/>
  </w:style>
  <w:style w:type="paragraph" w:customStyle="1" w:styleId="C940E85A7C404AC19932378887F10F0B">
    <w:name w:val="C940E85A7C404AC19932378887F10F0B"/>
    <w:rsid w:val="007B79B7"/>
  </w:style>
  <w:style w:type="paragraph" w:customStyle="1" w:styleId="0BAFCF9663AA44DAB41F21454B5982AC">
    <w:name w:val="0BAFCF9663AA44DAB41F21454B5982AC"/>
    <w:rsid w:val="007B79B7"/>
  </w:style>
  <w:style w:type="paragraph" w:customStyle="1" w:styleId="CCCC2998AD2A4AEAA3322165E6BFAF62">
    <w:name w:val="CCCC2998AD2A4AEAA3322165E6BFAF62"/>
    <w:rsid w:val="007B79B7"/>
  </w:style>
  <w:style w:type="paragraph" w:customStyle="1" w:styleId="0E11C81A7CAF4966A1B9CA8648BCE5CC">
    <w:name w:val="0E11C81A7CAF4966A1B9CA8648BCE5CC"/>
    <w:rsid w:val="007B79B7"/>
  </w:style>
  <w:style w:type="paragraph" w:customStyle="1" w:styleId="0DA228D33B2A4422B45039008AC18B98">
    <w:name w:val="0DA228D33B2A4422B45039008AC18B98"/>
    <w:rsid w:val="007B79B7"/>
  </w:style>
  <w:style w:type="paragraph" w:customStyle="1" w:styleId="4BB1BD27AD844E678B263778DDD9792D">
    <w:name w:val="4BB1BD27AD844E678B263778DDD9792D"/>
    <w:rsid w:val="007B79B7"/>
  </w:style>
  <w:style w:type="paragraph" w:customStyle="1" w:styleId="841C64B164F54C828300A4B1FC0D749F">
    <w:name w:val="841C64B164F54C828300A4B1FC0D749F"/>
    <w:rsid w:val="007B79B7"/>
  </w:style>
  <w:style w:type="paragraph" w:customStyle="1" w:styleId="D4B87DF13AEE4DAC983842C964E0A3DA">
    <w:name w:val="D4B87DF13AEE4DAC983842C964E0A3DA"/>
    <w:rsid w:val="007B79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Espace_réservé1</b:Tag>
    <b:SourceType>Book</b:SourceType>
    <b:Guid>{40CA6D65-6300-4118-9900-C368465C7508}</b:Guid>
    <b:RefOrder>1</b:RefOrder>
  </b:Source>
</b:Sources>
</file>

<file path=customXml/itemProps1.xml><?xml version="1.0" encoding="utf-8"?>
<ds:datastoreItem xmlns:ds="http://schemas.openxmlformats.org/officeDocument/2006/customXml" ds:itemID="{7B7C5BFB-DB2C-4946-83A3-EAE5D139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51</Pages>
  <Words>12948</Words>
  <Characters>71215</Characters>
  <Application>Microsoft Office Word</Application>
  <DocSecurity>0</DocSecurity>
  <Lines>593</Lines>
  <Paragraphs>167</Paragraphs>
  <ScaleCrop>false</ScaleCrop>
  <HeadingPairs>
    <vt:vector size="2" baseType="variant">
      <vt:variant>
        <vt:lpstr>Titre</vt:lpstr>
      </vt:variant>
      <vt:variant>
        <vt:i4>1</vt:i4>
      </vt:variant>
    </vt:vector>
  </HeadingPairs>
  <TitlesOfParts>
    <vt:vector size="1" baseType="lpstr">
      <vt:lpstr>Analyse de la chaîne de valeur Niébé dans le département de Louga</vt:lpstr>
    </vt:vector>
  </TitlesOfParts>
  <Company/>
  <LinksUpToDate>false</LinksUpToDate>
  <CharactersWithSpaces>83996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la chaîne de valeur Niébé dans le département de Louga</dc:title>
  <dc:creator>User</dc:creator>
  <cp:lastModifiedBy>Windows User</cp:lastModifiedBy>
  <cp:revision>84</cp:revision>
  <dcterms:created xsi:type="dcterms:W3CDTF">2016-02-10T12:46:00Z</dcterms:created>
  <dcterms:modified xsi:type="dcterms:W3CDTF">2016-03-24T11:28:00Z</dcterms:modified>
</cp:coreProperties>
</file>